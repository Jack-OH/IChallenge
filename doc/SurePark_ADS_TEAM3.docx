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7664B" w14:textId="77777777" w:rsidR="000E2320" w:rsidRDefault="000E2320" w:rsidP="00346191">
      <w:pPr>
        <w:widowControl/>
        <w:wordWrap/>
        <w:autoSpaceDE/>
        <w:autoSpaceDN/>
        <w:spacing w:after="0" w:line="240" w:lineRule="auto"/>
        <w:jc w:val="left"/>
        <w:textAlignment w:val="center"/>
        <w:rPr>
          <w:ins w:id="0" w:author="김재헌" w:date="2016-05-25T19:30:00Z"/>
          <w:rFonts w:ascii="Arial" w:eastAsia="맑은 고딕" w:hAnsi="Arial" w:cs="Arial"/>
          <w:b/>
          <w:bCs/>
          <w:color w:val="000000"/>
          <w:kern w:val="0"/>
          <w:szCs w:val="24"/>
        </w:rPr>
      </w:pPr>
      <w:bookmarkStart w:id="1" w:name="_GoBack"/>
      <w:bookmarkEnd w:id="1"/>
    </w:p>
    <w:p w14:paraId="797D3D70" w14:textId="77777777" w:rsidR="00346191" w:rsidRPr="003E62D9" w:rsidRDefault="00346191" w:rsidP="00346191">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Introduction</w:t>
      </w:r>
    </w:p>
    <w:p w14:paraId="54AAF3B0" w14:textId="2E758BFC" w:rsidR="00FD4289" w:rsidRPr="003E62D9" w:rsidRDefault="00115EC9" w:rsidP="00FD4289">
      <w:pPr>
        <w:pStyle w:val="a9"/>
        <w:widowControl/>
        <w:wordWrap/>
        <w:autoSpaceDE/>
        <w:autoSpaceDN/>
        <w:spacing w:after="0" w:line="240" w:lineRule="auto"/>
        <w:ind w:leftChars="0" w:left="72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 xml:space="preserve">The key requisites of </w:t>
      </w:r>
      <w:r w:rsidR="00FD4289" w:rsidRPr="003E62D9">
        <w:rPr>
          <w:rFonts w:ascii="Arial" w:eastAsia="맑은 고딕" w:hAnsi="Arial" w:cs="Arial"/>
          <w:bCs/>
          <w:color w:val="000000"/>
          <w:kern w:val="0"/>
          <w:szCs w:val="24"/>
        </w:rPr>
        <w:t xml:space="preserve">the </w:t>
      </w:r>
      <w:r w:rsidRPr="003E62D9">
        <w:rPr>
          <w:rFonts w:ascii="Arial" w:eastAsia="맑은 고딕" w:hAnsi="Arial" w:cs="Arial"/>
          <w:bCs/>
          <w:color w:val="000000"/>
          <w:kern w:val="0"/>
          <w:szCs w:val="24"/>
        </w:rPr>
        <w:t>project</w:t>
      </w:r>
      <w:r w:rsidR="00FD4289" w:rsidRPr="003E62D9">
        <w:rPr>
          <w:rFonts w:ascii="Arial" w:eastAsia="맑은 고딕" w:hAnsi="Arial" w:cs="Arial"/>
          <w:bCs/>
          <w:color w:val="000000"/>
          <w:kern w:val="0"/>
          <w:szCs w:val="24"/>
        </w:rPr>
        <w:t xml:space="preserve"> are </w:t>
      </w:r>
      <w:r w:rsidR="003B335C" w:rsidRPr="003E62D9">
        <w:rPr>
          <w:rFonts w:ascii="Arial" w:eastAsia="맑은 고딕" w:hAnsi="Arial" w:cs="Arial"/>
          <w:bCs/>
          <w:color w:val="000000"/>
          <w:kern w:val="0"/>
          <w:szCs w:val="24"/>
        </w:rPr>
        <w:t>functions that</w:t>
      </w:r>
      <w:r w:rsidR="001755DD" w:rsidRPr="003E62D9">
        <w:rPr>
          <w:rFonts w:ascii="Arial" w:eastAsia="맑은 고딕" w:hAnsi="Arial" w:cs="Arial"/>
          <w:bCs/>
          <w:color w:val="000000"/>
          <w:kern w:val="0"/>
          <w:szCs w:val="24"/>
        </w:rPr>
        <w:t>:</w:t>
      </w:r>
    </w:p>
    <w:p w14:paraId="3D538679" w14:textId="7634582C" w:rsidR="00FD4289" w:rsidRPr="003E62D9" w:rsidRDefault="00404F3A" w:rsidP="00FD4289">
      <w:pPr>
        <w:pStyle w:val="a9"/>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drivers</w:t>
      </w:r>
      <w:r w:rsidR="00FD4289" w:rsidRPr="003E62D9">
        <w:rPr>
          <w:rFonts w:ascii="Arial" w:eastAsia="맑은 고딕" w:hAnsi="Arial" w:cs="Arial"/>
          <w:bCs/>
          <w:color w:val="000000"/>
          <w:kern w:val="0"/>
          <w:szCs w:val="24"/>
          <w:u w:val="single"/>
        </w:rPr>
        <w:t xml:space="preserve"> </w:t>
      </w:r>
      <w:r w:rsidR="00D519F1" w:rsidRPr="003E62D9">
        <w:rPr>
          <w:rFonts w:ascii="Arial" w:eastAsia="맑은 고딕" w:hAnsi="Arial" w:cs="Arial"/>
          <w:bCs/>
          <w:color w:val="000000"/>
          <w:kern w:val="0"/>
          <w:szCs w:val="24"/>
          <w:u w:val="single"/>
        </w:rPr>
        <w:t xml:space="preserve">can </w:t>
      </w:r>
      <w:r w:rsidR="00FD4289" w:rsidRPr="003E62D9">
        <w:rPr>
          <w:rFonts w:ascii="Arial" w:eastAsia="맑은 고딕" w:hAnsi="Arial" w:cs="Arial"/>
          <w:bCs/>
          <w:color w:val="000000"/>
          <w:kern w:val="0"/>
          <w:szCs w:val="24"/>
          <w:u w:val="single"/>
        </w:rPr>
        <w:t xml:space="preserve">reserve </w:t>
      </w:r>
      <w:r w:rsidR="001755DD" w:rsidRPr="003E62D9">
        <w:rPr>
          <w:rFonts w:ascii="Arial" w:eastAsia="맑은 고딕" w:hAnsi="Arial" w:cs="Arial"/>
          <w:bCs/>
          <w:color w:val="000000"/>
          <w:kern w:val="0"/>
          <w:szCs w:val="24"/>
          <w:u w:val="single"/>
        </w:rPr>
        <w:t xml:space="preserve">a </w:t>
      </w:r>
      <w:r w:rsidR="00FD4289" w:rsidRPr="003E62D9">
        <w:rPr>
          <w:rFonts w:ascii="Arial" w:eastAsia="맑은 고딕" w:hAnsi="Arial" w:cs="Arial"/>
          <w:bCs/>
          <w:color w:val="000000"/>
          <w:kern w:val="0"/>
          <w:szCs w:val="24"/>
          <w:u w:val="single"/>
        </w:rPr>
        <w:t>parking space</w:t>
      </w:r>
      <w:r w:rsidR="00FD4289" w:rsidRPr="003E62D9">
        <w:rPr>
          <w:rFonts w:ascii="Arial" w:eastAsia="맑은 고딕" w:hAnsi="Arial" w:cs="Arial"/>
          <w:bCs/>
          <w:color w:val="000000"/>
          <w:kern w:val="0"/>
          <w:szCs w:val="24"/>
        </w:rPr>
        <w:t xml:space="preserve"> </w:t>
      </w:r>
      <w:r w:rsidR="00D519F1" w:rsidRPr="003E62D9">
        <w:rPr>
          <w:rFonts w:ascii="Arial" w:eastAsia="맑은 고딕" w:hAnsi="Arial" w:cs="Arial"/>
          <w:bCs/>
          <w:color w:val="000000"/>
          <w:kern w:val="0"/>
          <w:szCs w:val="24"/>
        </w:rPr>
        <w:t xml:space="preserve">by </w:t>
      </w:r>
      <w:r w:rsidR="00FD4289" w:rsidRPr="003E62D9">
        <w:rPr>
          <w:rFonts w:ascii="Arial" w:eastAsia="맑은 고딕" w:hAnsi="Arial" w:cs="Arial"/>
          <w:bCs/>
          <w:color w:val="000000"/>
          <w:kern w:val="0"/>
          <w:szCs w:val="24"/>
        </w:rPr>
        <w:t xml:space="preserve">using a laptop or </w:t>
      </w:r>
      <w:r w:rsidR="00D519F1" w:rsidRPr="003E62D9">
        <w:rPr>
          <w:rFonts w:ascii="Arial" w:eastAsia="맑은 고딕" w:hAnsi="Arial" w:cs="Arial"/>
          <w:bCs/>
          <w:color w:val="000000"/>
          <w:kern w:val="0"/>
          <w:szCs w:val="24"/>
        </w:rPr>
        <w:t xml:space="preserve">a </w:t>
      </w:r>
      <w:r w:rsidR="00FD4289" w:rsidRPr="003E62D9">
        <w:rPr>
          <w:rFonts w:ascii="Arial" w:eastAsia="맑은 고딕" w:hAnsi="Arial" w:cs="Arial"/>
          <w:bCs/>
          <w:color w:val="000000"/>
          <w:kern w:val="0"/>
          <w:szCs w:val="24"/>
        </w:rPr>
        <w:t>phone.</w:t>
      </w:r>
    </w:p>
    <w:p w14:paraId="485A9A23" w14:textId="26DCF392" w:rsidR="00FD4289" w:rsidRPr="003E62D9" w:rsidRDefault="00FD4289" w:rsidP="00FD4289">
      <w:pPr>
        <w:pStyle w:val="a9"/>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u w:val="single"/>
        </w:rPr>
        <w:t>parking attendant</w:t>
      </w:r>
      <w:r w:rsidR="001755DD" w:rsidRPr="003E62D9">
        <w:rPr>
          <w:rFonts w:ascii="Arial" w:eastAsia="맑은 고딕" w:hAnsi="Arial" w:cs="Arial"/>
          <w:bCs/>
          <w:color w:val="000000"/>
          <w:kern w:val="0"/>
          <w:szCs w:val="24"/>
          <w:u w:val="single"/>
        </w:rPr>
        <w:t>s</w:t>
      </w:r>
      <w:r w:rsidRPr="003E62D9">
        <w:rPr>
          <w:rFonts w:ascii="Arial" w:eastAsia="맑은 고딕" w:hAnsi="Arial" w:cs="Arial"/>
          <w:bCs/>
          <w:color w:val="000000"/>
          <w:kern w:val="0"/>
          <w:szCs w:val="24"/>
          <w:u w:val="single"/>
        </w:rPr>
        <w:t xml:space="preserve"> </w:t>
      </w:r>
      <w:r w:rsidR="00D519F1" w:rsidRPr="003E62D9">
        <w:rPr>
          <w:rFonts w:ascii="Arial" w:eastAsia="맑은 고딕" w:hAnsi="Arial" w:cs="Arial"/>
          <w:bCs/>
          <w:color w:val="000000"/>
          <w:kern w:val="0"/>
          <w:szCs w:val="24"/>
          <w:u w:val="single"/>
        </w:rPr>
        <w:t xml:space="preserve">can </w:t>
      </w:r>
      <w:r w:rsidRPr="003E62D9">
        <w:rPr>
          <w:rFonts w:ascii="Arial" w:eastAsia="맑은 고딕" w:hAnsi="Arial" w:cs="Arial"/>
          <w:bCs/>
          <w:color w:val="000000"/>
          <w:kern w:val="0"/>
          <w:szCs w:val="24"/>
          <w:u w:val="single"/>
        </w:rPr>
        <w:t>monitor</w:t>
      </w:r>
      <w:r w:rsidRPr="003E62D9">
        <w:rPr>
          <w:rFonts w:ascii="Arial" w:eastAsia="맑은 고딕" w:hAnsi="Arial" w:cs="Arial"/>
          <w:bCs/>
          <w:color w:val="000000"/>
          <w:kern w:val="0"/>
          <w:szCs w:val="24"/>
        </w:rPr>
        <w:t xml:space="preserve"> parking facilit</w:t>
      </w:r>
      <w:r w:rsidR="001755DD" w:rsidRPr="003E62D9">
        <w:rPr>
          <w:rFonts w:ascii="Arial" w:eastAsia="맑은 고딕" w:hAnsi="Arial" w:cs="Arial"/>
          <w:bCs/>
          <w:color w:val="000000"/>
          <w:kern w:val="0"/>
          <w:szCs w:val="24"/>
        </w:rPr>
        <w:t>ies</w:t>
      </w:r>
    </w:p>
    <w:p w14:paraId="56D803CF" w14:textId="5C9EA867" w:rsidR="00FD4289" w:rsidRPr="003E62D9" w:rsidRDefault="00F4683E" w:rsidP="00FD4289">
      <w:pPr>
        <w:pStyle w:val="a9"/>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the</w:t>
      </w:r>
      <w:r w:rsidR="003B335C" w:rsidRPr="003E62D9">
        <w:rPr>
          <w:rFonts w:ascii="Arial" w:eastAsia="맑은 고딕" w:hAnsi="Arial" w:cs="Arial"/>
          <w:bCs/>
          <w:color w:val="000000"/>
          <w:kern w:val="0"/>
          <w:szCs w:val="24"/>
        </w:rPr>
        <w:t xml:space="preserve"> system </w:t>
      </w:r>
      <w:r w:rsidR="0091375E" w:rsidRPr="003E62D9">
        <w:rPr>
          <w:rFonts w:ascii="Arial" w:eastAsia="맑은 고딕" w:hAnsi="Arial" w:cs="Arial"/>
          <w:bCs/>
          <w:color w:val="000000"/>
          <w:kern w:val="0"/>
          <w:szCs w:val="24"/>
        </w:rPr>
        <w:t xml:space="preserve">is initially built for a small parking facility and </w:t>
      </w:r>
      <w:r w:rsidR="0073721C" w:rsidRPr="003E62D9">
        <w:rPr>
          <w:rFonts w:ascii="Arial" w:eastAsia="맑은 고딕" w:hAnsi="Arial" w:cs="Arial"/>
          <w:bCs/>
          <w:color w:val="000000"/>
          <w:kern w:val="0"/>
          <w:szCs w:val="24"/>
        </w:rPr>
        <w:t>should</w:t>
      </w:r>
      <w:r w:rsidR="0091375E" w:rsidRPr="003E62D9">
        <w:rPr>
          <w:rFonts w:ascii="Arial" w:eastAsia="맑은 고딕" w:hAnsi="Arial" w:cs="Arial"/>
          <w:bCs/>
          <w:color w:val="000000"/>
          <w:kern w:val="0"/>
          <w:szCs w:val="24"/>
        </w:rPr>
        <w:t xml:space="preserve"> </w:t>
      </w:r>
      <w:r w:rsidR="003B335C" w:rsidRPr="0041529C">
        <w:rPr>
          <w:rFonts w:ascii="Arial" w:eastAsia="맑은 고딕" w:hAnsi="Arial" w:cs="Arial"/>
          <w:bCs/>
          <w:color w:val="000000"/>
          <w:kern w:val="0"/>
          <w:szCs w:val="24"/>
          <w:u w:val="single"/>
        </w:rPr>
        <w:t>be</w:t>
      </w:r>
      <w:r w:rsidR="0073721C" w:rsidRPr="0041529C">
        <w:rPr>
          <w:rFonts w:ascii="Arial" w:eastAsia="맑은 고딕" w:hAnsi="Arial" w:cs="Arial"/>
          <w:bCs/>
          <w:color w:val="000000"/>
          <w:kern w:val="0"/>
          <w:szCs w:val="24"/>
          <w:u w:val="single"/>
        </w:rPr>
        <w:t xml:space="preserve"> able to be</w:t>
      </w:r>
      <w:r w:rsidR="003B335C" w:rsidRPr="0041529C">
        <w:rPr>
          <w:rFonts w:ascii="Arial" w:eastAsia="맑은 고딕" w:hAnsi="Arial" w:cs="Arial"/>
          <w:bCs/>
          <w:color w:val="000000"/>
          <w:kern w:val="0"/>
          <w:szCs w:val="24"/>
          <w:u w:val="single"/>
        </w:rPr>
        <w:t xml:space="preserve"> applied</w:t>
      </w:r>
      <w:r w:rsidR="001755DD" w:rsidRPr="0041529C">
        <w:rPr>
          <w:rFonts w:ascii="Arial" w:eastAsia="맑은 고딕" w:hAnsi="Arial" w:cs="Arial"/>
          <w:bCs/>
          <w:color w:val="000000"/>
          <w:kern w:val="0"/>
          <w:szCs w:val="24"/>
          <w:u w:val="single"/>
        </w:rPr>
        <w:t xml:space="preserve"> </w:t>
      </w:r>
      <w:r w:rsidR="0073721C" w:rsidRPr="0041529C">
        <w:rPr>
          <w:rFonts w:ascii="Arial" w:eastAsia="맑은 고딕" w:hAnsi="Arial" w:cs="Arial"/>
          <w:bCs/>
          <w:color w:val="000000"/>
          <w:kern w:val="0"/>
          <w:szCs w:val="24"/>
          <w:u w:val="single"/>
        </w:rPr>
        <w:t>to</w:t>
      </w:r>
      <w:r w:rsidR="001755DD" w:rsidRPr="0041529C">
        <w:rPr>
          <w:rFonts w:ascii="Arial" w:eastAsia="맑은 고딕" w:hAnsi="Arial" w:cs="Arial"/>
          <w:bCs/>
          <w:color w:val="000000"/>
          <w:kern w:val="0"/>
          <w:szCs w:val="24"/>
          <w:u w:val="single"/>
        </w:rPr>
        <w:t xml:space="preserve"> </w:t>
      </w:r>
      <w:r w:rsidRPr="0041529C">
        <w:rPr>
          <w:rFonts w:ascii="Arial" w:eastAsia="맑은 고딕" w:hAnsi="Arial" w:cs="Arial"/>
          <w:bCs/>
          <w:color w:val="000000"/>
          <w:kern w:val="0"/>
          <w:szCs w:val="24"/>
          <w:u w:val="single"/>
        </w:rPr>
        <w:t>various sized</w:t>
      </w:r>
      <w:r w:rsidR="00FD4289" w:rsidRPr="003E62D9">
        <w:rPr>
          <w:rFonts w:ascii="Arial" w:eastAsia="맑은 고딕" w:hAnsi="Arial" w:cs="Arial"/>
          <w:bCs/>
          <w:color w:val="000000"/>
          <w:kern w:val="0"/>
          <w:szCs w:val="24"/>
        </w:rPr>
        <w:t xml:space="preserve"> parking facilit</w:t>
      </w:r>
      <w:r w:rsidR="001755DD" w:rsidRPr="003E62D9">
        <w:rPr>
          <w:rFonts w:ascii="Arial" w:eastAsia="맑은 고딕" w:hAnsi="Arial" w:cs="Arial"/>
          <w:bCs/>
          <w:color w:val="000000"/>
          <w:kern w:val="0"/>
          <w:szCs w:val="24"/>
        </w:rPr>
        <w:t>ies</w:t>
      </w:r>
      <w:r w:rsidR="00FD4289" w:rsidRPr="003E62D9">
        <w:rPr>
          <w:rFonts w:ascii="Arial" w:eastAsia="맑은 고딕" w:hAnsi="Arial" w:cs="Arial"/>
          <w:bCs/>
          <w:color w:val="000000"/>
          <w:kern w:val="0"/>
          <w:szCs w:val="24"/>
        </w:rPr>
        <w:t xml:space="preserve"> </w:t>
      </w:r>
    </w:p>
    <w:p w14:paraId="381706E6" w14:textId="7F78B13D" w:rsidR="00FD4289" w:rsidRPr="003E62D9" w:rsidRDefault="00F4683E" w:rsidP="00FD4289">
      <w:pPr>
        <w:pStyle w:val="a9"/>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u w:val="single"/>
        </w:rPr>
        <w:t>the</w:t>
      </w:r>
      <w:r w:rsidR="003B335C" w:rsidRPr="003E62D9">
        <w:rPr>
          <w:rFonts w:ascii="Arial" w:eastAsia="맑은 고딕" w:hAnsi="Arial" w:cs="Arial"/>
          <w:bCs/>
          <w:color w:val="000000"/>
          <w:kern w:val="0"/>
          <w:szCs w:val="24"/>
          <w:u w:val="single"/>
        </w:rPr>
        <w:t xml:space="preserve"> system </w:t>
      </w:r>
      <w:r w:rsidR="001755DD" w:rsidRPr="003E62D9">
        <w:rPr>
          <w:rFonts w:ascii="Arial" w:eastAsia="맑은 고딕" w:hAnsi="Arial" w:cs="Arial"/>
          <w:bCs/>
          <w:color w:val="000000"/>
          <w:kern w:val="0"/>
          <w:szCs w:val="24"/>
          <w:u w:val="single"/>
        </w:rPr>
        <w:t>can p</w:t>
      </w:r>
      <w:r w:rsidR="00FD4289" w:rsidRPr="003E62D9">
        <w:rPr>
          <w:rFonts w:ascii="Arial" w:eastAsia="맑은 고딕" w:hAnsi="Arial" w:cs="Arial"/>
          <w:bCs/>
          <w:color w:val="000000"/>
          <w:kern w:val="0"/>
          <w:szCs w:val="24"/>
          <w:u w:val="single"/>
        </w:rPr>
        <w:t xml:space="preserve">rovide </w:t>
      </w:r>
      <w:r w:rsidR="003B335C" w:rsidRPr="003E62D9">
        <w:rPr>
          <w:rFonts w:ascii="Arial" w:eastAsia="맑은 고딕" w:hAnsi="Arial" w:cs="Arial"/>
          <w:bCs/>
          <w:color w:val="000000"/>
          <w:kern w:val="0"/>
          <w:szCs w:val="24"/>
          <w:u w:val="single"/>
        </w:rPr>
        <w:t>basic statistics</w:t>
      </w:r>
      <w:r w:rsidR="00FD4289" w:rsidRPr="003E62D9">
        <w:rPr>
          <w:rFonts w:ascii="Arial" w:eastAsia="맑은 고딕" w:hAnsi="Arial" w:cs="Arial"/>
          <w:bCs/>
          <w:color w:val="000000"/>
          <w:kern w:val="0"/>
          <w:szCs w:val="24"/>
        </w:rPr>
        <w:t xml:space="preserve"> </w:t>
      </w:r>
      <w:r w:rsidR="001755DD" w:rsidRPr="003E62D9">
        <w:rPr>
          <w:rFonts w:ascii="Arial" w:eastAsia="맑은 고딕" w:hAnsi="Arial" w:cs="Arial"/>
          <w:bCs/>
          <w:color w:val="000000"/>
          <w:kern w:val="0"/>
          <w:szCs w:val="24"/>
        </w:rPr>
        <w:t>in</w:t>
      </w:r>
      <w:r w:rsidR="00FD4289" w:rsidRPr="003E62D9">
        <w:rPr>
          <w:rFonts w:ascii="Arial" w:eastAsia="맑은 고딕" w:hAnsi="Arial" w:cs="Arial"/>
          <w:bCs/>
          <w:color w:val="000000"/>
          <w:kern w:val="0"/>
          <w:szCs w:val="24"/>
        </w:rPr>
        <w:t>clud</w:t>
      </w:r>
      <w:r w:rsidR="001755DD" w:rsidRPr="003E62D9">
        <w:rPr>
          <w:rFonts w:ascii="Arial" w:eastAsia="맑은 고딕" w:hAnsi="Arial" w:cs="Arial"/>
          <w:bCs/>
          <w:color w:val="000000"/>
          <w:kern w:val="0"/>
          <w:szCs w:val="24"/>
        </w:rPr>
        <w:t>ing</w:t>
      </w:r>
      <w:r w:rsidR="003B335C" w:rsidRPr="003E62D9">
        <w:rPr>
          <w:rFonts w:ascii="Arial" w:eastAsia="맑은 고딕" w:hAnsi="Arial" w:cs="Arial"/>
          <w:bCs/>
          <w:color w:val="000000"/>
          <w:kern w:val="0"/>
          <w:szCs w:val="24"/>
        </w:rPr>
        <w:t xml:space="preserve"> average occupancy, peak usage hours, parking slot statistics, and revenue, </w:t>
      </w:r>
      <w:r w:rsidRPr="003E62D9">
        <w:rPr>
          <w:rFonts w:ascii="Arial" w:eastAsia="맑은 고딕" w:hAnsi="Arial" w:cs="Arial"/>
          <w:bCs/>
          <w:color w:val="000000"/>
          <w:kern w:val="0"/>
          <w:szCs w:val="24"/>
        </w:rPr>
        <w:t xml:space="preserve">which should be </w:t>
      </w:r>
      <w:r w:rsidR="00FD4289" w:rsidRPr="003E62D9">
        <w:rPr>
          <w:rFonts w:ascii="Arial" w:eastAsia="맑은 고딕" w:hAnsi="Arial" w:cs="Arial"/>
          <w:bCs/>
          <w:color w:val="000000"/>
          <w:kern w:val="0"/>
          <w:szCs w:val="24"/>
        </w:rPr>
        <w:t xml:space="preserve">extensible </w:t>
      </w:r>
      <w:r w:rsidR="003B335C" w:rsidRPr="003E62D9">
        <w:rPr>
          <w:rFonts w:ascii="Arial" w:eastAsia="맑은 고딕" w:hAnsi="Arial" w:cs="Arial"/>
          <w:bCs/>
          <w:color w:val="000000"/>
          <w:kern w:val="0"/>
          <w:szCs w:val="24"/>
        </w:rPr>
        <w:t>in order to help developers to add</w:t>
      </w:r>
      <w:r w:rsidR="00FD4289" w:rsidRPr="003E62D9">
        <w:rPr>
          <w:rFonts w:ascii="Arial" w:eastAsia="맑은 고딕" w:hAnsi="Arial" w:cs="Arial"/>
          <w:bCs/>
          <w:color w:val="000000"/>
          <w:kern w:val="0"/>
          <w:szCs w:val="24"/>
        </w:rPr>
        <w:t xml:space="preserve"> more </w:t>
      </w:r>
      <w:r w:rsidR="003B335C" w:rsidRPr="003E62D9">
        <w:rPr>
          <w:rFonts w:ascii="Arial" w:eastAsia="맑은 고딕" w:hAnsi="Arial" w:cs="Arial"/>
          <w:bCs/>
          <w:color w:val="000000"/>
          <w:kern w:val="0"/>
          <w:szCs w:val="24"/>
        </w:rPr>
        <w:t xml:space="preserve">analysis algorithms </w:t>
      </w:r>
    </w:p>
    <w:p w14:paraId="66707234" w14:textId="170FA44C" w:rsidR="00346191" w:rsidRDefault="00404F3A" w:rsidP="00FD4289">
      <w:pPr>
        <w:pStyle w:val="a9"/>
        <w:widowControl/>
        <w:wordWrap/>
        <w:autoSpaceDE/>
        <w:autoSpaceDN/>
        <w:spacing w:after="0" w:line="240" w:lineRule="auto"/>
        <w:ind w:leftChars="0" w:left="1040" w:firstLine="560"/>
        <w:jc w:val="left"/>
        <w:textAlignment w:val="center"/>
        <w:rPr>
          <w:ins w:id="2" w:author="user" w:date="2016-05-24T07:12:00Z"/>
          <w:rFonts w:ascii="Arial" w:eastAsia="맑은 고딕" w:hAnsi="Arial" w:cs="Arial"/>
          <w:b/>
          <w:bCs/>
          <w:color w:val="000000"/>
          <w:kern w:val="0"/>
          <w:szCs w:val="24"/>
        </w:rPr>
      </w:pPr>
      <w:del w:id="3" w:author="user" w:date="2016-05-24T07:12:00Z">
        <w:r w:rsidRPr="003E62D9" w:rsidDel="00275BE3">
          <w:rPr>
            <w:rFonts w:ascii="Arial" w:eastAsia="맑은 고딕" w:hAnsi="Arial" w:cs="Arial"/>
            <w:b/>
            <w:bCs/>
            <w:noProof/>
            <w:color w:val="000000"/>
            <w:kern w:val="0"/>
            <w:szCs w:val="24"/>
            <w:rPrChange w:id="4" w:author="Unknown">
              <w:rPr>
                <w:noProof/>
              </w:rPr>
            </w:rPrChange>
          </w:rPr>
          <w:drawing>
            <wp:inline distT="0" distB="0" distL="0" distR="0" wp14:anchorId="6238B10C" wp14:editId="4E1EC65C">
              <wp:extent cx="3896436" cy="2784455"/>
              <wp:effectExtent l="0" t="0" r="0" b="0"/>
              <wp:docPr id="102" name="그림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4738" cy="2797534"/>
                      </a:xfrm>
                      <a:prstGeom prst="rect">
                        <a:avLst/>
                      </a:prstGeom>
                      <a:noFill/>
                    </pic:spPr>
                  </pic:pic>
                </a:graphicData>
              </a:graphic>
            </wp:inline>
          </w:drawing>
        </w:r>
      </w:del>
    </w:p>
    <w:p w14:paraId="0DAC8D98" w14:textId="301CCE44" w:rsidR="00275BE3" w:rsidRPr="00275BE3" w:rsidRDefault="00275BE3" w:rsidP="00FD4289">
      <w:pPr>
        <w:pStyle w:val="a9"/>
        <w:widowControl/>
        <w:wordWrap/>
        <w:autoSpaceDE/>
        <w:autoSpaceDN/>
        <w:spacing w:after="0" w:line="240" w:lineRule="auto"/>
        <w:ind w:leftChars="0" w:left="1040" w:firstLine="560"/>
        <w:jc w:val="left"/>
        <w:textAlignment w:val="center"/>
        <w:rPr>
          <w:rFonts w:ascii="Arial" w:eastAsia="맑은 고딕" w:hAnsi="Arial" w:cs="Arial"/>
          <w:b/>
          <w:bCs/>
          <w:color w:val="000000"/>
          <w:kern w:val="0"/>
          <w:szCs w:val="24"/>
        </w:rPr>
      </w:pPr>
      <w:ins w:id="5" w:author="user" w:date="2016-05-24T07:13:00Z">
        <w:r>
          <w:rPr>
            <w:rFonts w:ascii="Arial" w:eastAsia="맑은 고딕" w:hAnsi="Arial" w:cs="Arial"/>
            <w:b/>
            <w:bCs/>
            <w:noProof/>
            <w:color w:val="000000"/>
            <w:kern w:val="0"/>
            <w:szCs w:val="24"/>
            <w:rPrChange w:id="6" w:author="Unknown">
              <w:rPr>
                <w:noProof/>
              </w:rPr>
            </w:rPrChange>
          </w:rPr>
          <w:drawing>
            <wp:inline distT="0" distB="0" distL="0" distR="0" wp14:anchorId="61DBFC99" wp14:editId="1A5A413C">
              <wp:extent cx="3870773" cy="2766115"/>
              <wp:effectExtent l="0" t="0" r="0" b="0"/>
              <wp:docPr id="135" name="그림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78289" cy="2771486"/>
                      </a:xfrm>
                      <a:prstGeom prst="rect">
                        <a:avLst/>
                      </a:prstGeom>
                      <a:noFill/>
                    </pic:spPr>
                  </pic:pic>
                </a:graphicData>
              </a:graphic>
            </wp:inline>
          </w:drawing>
        </w:r>
      </w:ins>
    </w:p>
    <w:p w14:paraId="619A24CA" w14:textId="586AEBDA" w:rsidR="0041529C" w:rsidRDefault="0041529C" w:rsidP="0041529C">
      <w:pPr>
        <w:pStyle w:val="a9"/>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r>
        <w:rPr>
          <w:rFonts w:ascii="Arial" w:eastAsia="맑은 고딕" w:hAnsi="Arial" w:cs="Arial"/>
          <w:bCs/>
          <w:color w:val="000000"/>
          <w:kern w:val="0"/>
          <w:szCs w:val="24"/>
        </w:rPr>
        <w:t>&lt;</w:t>
      </w:r>
      <w:r w:rsidR="00153867">
        <w:rPr>
          <w:rFonts w:ascii="Arial" w:eastAsia="맑은 고딕" w:hAnsi="Arial" w:cs="Arial"/>
          <w:bCs/>
          <w:color w:val="000000"/>
          <w:kern w:val="0"/>
          <w:szCs w:val="24"/>
        </w:rPr>
        <w:t xml:space="preserve"> </w:t>
      </w:r>
      <w:r>
        <w:rPr>
          <w:rFonts w:ascii="Arial" w:eastAsia="맑은 고딕" w:hAnsi="Arial" w:cs="Arial"/>
          <w:bCs/>
          <w:color w:val="000000"/>
          <w:kern w:val="0"/>
          <w:szCs w:val="24"/>
        </w:rPr>
        <w:t>Figure</w:t>
      </w:r>
      <w:r w:rsidR="00582860">
        <w:rPr>
          <w:rFonts w:ascii="Arial" w:eastAsia="맑은 고딕" w:hAnsi="Arial" w:cs="Arial"/>
          <w:bCs/>
          <w:color w:val="000000"/>
          <w:kern w:val="0"/>
          <w:szCs w:val="24"/>
        </w:rPr>
        <w:t>1</w:t>
      </w:r>
      <w:r>
        <w:rPr>
          <w:rFonts w:ascii="Arial" w:eastAsia="맑은 고딕" w:hAnsi="Arial" w:cs="Arial"/>
          <w:bCs/>
          <w:color w:val="000000"/>
          <w:kern w:val="0"/>
          <w:szCs w:val="24"/>
        </w:rPr>
        <w:t>. System context diagram</w:t>
      </w:r>
      <w:r w:rsidR="00153867">
        <w:rPr>
          <w:rFonts w:ascii="Arial" w:eastAsia="맑은 고딕" w:hAnsi="Arial" w:cs="Arial"/>
          <w:bCs/>
          <w:color w:val="000000"/>
          <w:kern w:val="0"/>
          <w:szCs w:val="24"/>
        </w:rPr>
        <w:t xml:space="preserve"> </w:t>
      </w:r>
      <w:r>
        <w:rPr>
          <w:rFonts w:ascii="Arial" w:eastAsia="맑은 고딕" w:hAnsi="Arial" w:cs="Arial"/>
          <w:bCs/>
          <w:color w:val="000000"/>
          <w:kern w:val="0"/>
          <w:szCs w:val="24"/>
        </w:rPr>
        <w:t>&gt;</w:t>
      </w:r>
    </w:p>
    <w:p w14:paraId="62234A18" w14:textId="77777777" w:rsidR="0041529C" w:rsidRDefault="0041529C" w:rsidP="0041529C">
      <w:pPr>
        <w:pStyle w:val="a9"/>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p>
    <w:p w14:paraId="06CA1E4A" w14:textId="5EED5764" w:rsidR="00587F2E" w:rsidRPr="003E62D9" w:rsidRDefault="00587F2E" w:rsidP="00496A0A">
      <w:pPr>
        <w:pStyle w:val="a9"/>
        <w:widowControl/>
        <w:wordWrap/>
        <w:autoSpaceDE/>
        <w:autoSpaceDN/>
        <w:spacing w:after="0" w:line="240" w:lineRule="auto"/>
        <w:ind w:leftChars="0" w:left="720"/>
        <w:jc w:val="left"/>
        <w:textAlignment w:val="center"/>
        <w:rPr>
          <w:rFonts w:ascii="Arial" w:eastAsia="맑은 고딕" w:hAnsi="Arial" w:cs="Arial"/>
          <w:bCs/>
          <w:color w:val="000000"/>
          <w:kern w:val="0"/>
          <w:sz w:val="20"/>
          <w:szCs w:val="24"/>
        </w:rPr>
      </w:pPr>
      <w:r w:rsidRPr="003E62D9">
        <w:rPr>
          <w:rFonts w:ascii="Arial" w:eastAsia="맑은 고딕" w:hAnsi="Arial" w:cs="Arial"/>
          <w:bCs/>
          <w:color w:val="000000"/>
          <w:kern w:val="0"/>
          <w:szCs w:val="24"/>
        </w:rPr>
        <w:t xml:space="preserve">This document </w:t>
      </w:r>
      <w:r w:rsidR="0073721C" w:rsidRPr="003E62D9">
        <w:rPr>
          <w:rFonts w:ascii="Arial" w:eastAsia="맑은 고딕" w:hAnsi="Arial" w:cs="Arial"/>
          <w:bCs/>
          <w:color w:val="000000"/>
          <w:kern w:val="0"/>
          <w:szCs w:val="24"/>
        </w:rPr>
        <w:t>is written with the words,</w:t>
      </w:r>
      <w:r w:rsidRPr="003E62D9">
        <w:rPr>
          <w:rFonts w:ascii="Arial" w:eastAsia="맑은 고딕" w:hAnsi="Arial" w:cs="Arial"/>
          <w:bCs/>
          <w:color w:val="000000"/>
          <w:kern w:val="0"/>
          <w:szCs w:val="24"/>
        </w:rPr>
        <w:t xml:space="preserve">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must</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must not</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required</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shall</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shall not</w:t>
      </w:r>
      <w:r w:rsidR="0073721C"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should</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should not</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recommended</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and </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not recommended</w:t>
      </w:r>
      <w:r w:rsidR="00AB1F4D" w:rsidRPr="003E62D9">
        <w:rPr>
          <w:rFonts w:ascii="Arial" w:eastAsia="맑은 고딕" w:hAnsi="Arial" w:cs="Arial"/>
          <w:bCs/>
          <w:color w:val="000000"/>
          <w:kern w:val="0"/>
          <w:szCs w:val="24"/>
        </w:rPr>
        <w:t>’</w:t>
      </w:r>
      <w:r w:rsidRPr="003E62D9">
        <w:rPr>
          <w:rFonts w:ascii="Arial" w:eastAsia="맑은 고딕" w:hAnsi="Arial" w:cs="Arial"/>
          <w:bCs/>
          <w:color w:val="000000"/>
          <w:kern w:val="0"/>
          <w:szCs w:val="24"/>
        </w:rPr>
        <w:t xml:space="preserve"> in a statement</w:t>
      </w:r>
      <w:r w:rsidR="0073721C" w:rsidRPr="003E62D9">
        <w:rPr>
          <w:rFonts w:ascii="Arial" w:eastAsia="맑은 고딕" w:hAnsi="Arial" w:cs="Arial"/>
          <w:bCs/>
          <w:color w:val="000000"/>
          <w:kern w:val="0"/>
          <w:szCs w:val="24"/>
        </w:rPr>
        <w:t xml:space="preserve">. These are </w:t>
      </w:r>
      <w:r w:rsidRPr="003E62D9">
        <w:rPr>
          <w:rFonts w:ascii="Arial" w:eastAsia="맑은 고딕" w:hAnsi="Arial" w:cs="Arial"/>
          <w:bCs/>
          <w:color w:val="000000"/>
          <w:kern w:val="0"/>
          <w:szCs w:val="24"/>
        </w:rPr>
        <w:t>the following meanings</w:t>
      </w:r>
      <w:r w:rsidR="0073721C" w:rsidRPr="003E62D9">
        <w:rPr>
          <w:rFonts w:ascii="Arial" w:eastAsia="맑은 고딕" w:hAnsi="Arial" w:cs="Arial"/>
          <w:bCs/>
          <w:color w:val="000000"/>
          <w:kern w:val="0"/>
          <w:szCs w:val="24"/>
        </w:rPr>
        <w:t xml:space="preserve"> that:</w:t>
      </w:r>
      <w:r w:rsidR="0073721C" w:rsidRPr="003E62D9">
        <w:rPr>
          <w:rFonts w:ascii="Arial" w:eastAsia="맑은 고딕" w:hAnsi="Arial" w:cs="Arial"/>
          <w:bCs/>
          <w:color w:val="000000"/>
          <w:kern w:val="0"/>
          <w:sz w:val="20"/>
          <w:szCs w:val="24"/>
        </w:rPr>
        <w:t xml:space="preserve"> </w:t>
      </w:r>
      <w:r w:rsidRPr="003E62D9">
        <w:rPr>
          <w:rFonts w:ascii="Arial" w:eastAsia="맑은 고딕" w:hAnsi="Arial" w:cs="Arial"/>
          <w:bCs/>
          <w:color w:val="000000"/>
          <w:kern w:val="0"/>
          <w:sz w:val="20"/>
          <w:szCs w:val="24"/>
        </w:rPr>
        <w:t xml:space="preserve"> </w:t>
      </w:r>
    </w:p>
    <w:p w14:paraId="3B8BADBA" w14:textId="71824FB1" w:rsidR="00587F2E" w:rsidRPr="003E62D9" w:rsidRDefault="0073721C" w:rsidP="00496A0A">
      <w:pPr>
        <w:pStyle w:val="a9"/>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must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shall</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required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statement is an absolute requirement.</w:t>
      </w:r>
      <w:r w:rsidR="00587F2E" w:rsidRPr="003E62D9">
        <w:rPr>
          <w:rFonts w:ascii="MS Mincho" w:eastAsia="MS Mincho" w:hAnsi="MS Mincho" w:cs="MS Mincho"/>
          <w:bCs/>
          <w:color w:val="000000"/>
          <w:kern w:val="0"/>
          <w:szCs w:val="24"/>
        </w:rPr>
        <w:t> </w:t>
      </w:r>
    </w:p>
    <w:p w14:paraId="12F8B3A9" w14:textId="2D4795C9" w:rsidR="00587F2E" w:rsidRPr="003E62D9" w:rsidRDefault="00823356" w:rsidP="00496A0A">
      <w:pPr>
        <w:pStyle w:val="a9"/>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must not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shall not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prohibited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statement is an absolute prohibition. </w:t>
      </w:r>
    </w:p>
    <w:p w14:paraId="6A110567" w14:textId="150B745C" w:rsidR="00587F2E" w:rsidRPr="003E62D9" w:rsidRDefault="00823356" w:rsidP="00496A0A">
      <w:pPr>
        <w:pStyle w:val="a9"/>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should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recommended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full implications must be understood before choosing a different course. </w:t>
      </w:r>
    </w:p>
    <w:p w14:paraId="2A09244D" w14:textId="404DE9E1" w:rsidR="00587F2E" w:rsidRPr="003E62D9" w:rsidRDefault="00823356" w:rsidP="00496A0A">
      <w:pPr>
        <w:pStyle w:val="a9"/>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should not</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or </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not recommended</w:t>
      </w:r>
      <w:r w:rsidRPr="003E62D9">
        <w:rPr>
          <w:rFonts w:ascii="Arial" w:eastAsia="맑은 고딕" w:hAnsi="Arial" w:cs="Arial"/>
          <w:bCs/>
          <w:color w:val="000000"/>
          <w:kern w:val="0"/>
          <w:szCs w:val="24"/>
        </w:rPr>
        <w:t>’</w:t>
      </w:r>
      <w:r w:rsidR="00587F2E" w:rsidRPr="003E62D9">
        <w:rPr>
          <w:rFonts w:ascii="Arial" w:eastAsia="맑은 고딕" w:hAnsi="Arial" w:cs="Arial"/>
          <w:bCs/>
          <w:color w:val="000000"/>
          <w:kern w:val="0"/>
          <w:szCs w:val="24"/>
        </w:rPr>
        <w:t xml:space="preserve"> means the full implications must be understood before choosing this course. </w:t>
      </w:r>
    </w:p>
    <w:p w14:paraId="50ABDB1F" w14:textId="77777777" w:rsidR="00587F2E" w:rsidRPr="003E62D9" w:rsidRDefault="00587F2E" w:rsidP="00496A0A">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DA2E21" w14:textId="77777777" w:rsidR="00346191" w:rsidRPr="003E62D9" w:rsidRDefault="0070143F" w:rsidP="00346191">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Project</w:t>
      </w:r>
      <w:r w:rsidR="00346191" w:rsidRPr="003E62D9">
        <w:rPr>
          <w:rFonts w:ascii="Arial" w:eastAsia="맑은 고딕" w:hAnsi="Arial" w:cs="Arial"/>
          <w:b/>
          <w:bCs/>
          <w:color w:val="000000"/>
          <w:kern w:val="0"/>
          <w:szCs w:val="24"/>
        </w:rPr>
        <w:t xml:space="preserve"> Context</w:t>
      </w:r>
    </w:p>
    <w:p w14:paraId="0728576C" w14:textId="77777777" w:rsidR="00346191" w:rsidRPr="003E62D9" w:rsidRDefault="0027050E" w:rsidP="00346191">
      <w:pPr>
        <w:pStyle w:val="a9"/>
        <w:ind w:left="960"/>
        <w:rPr>
          <w:rFonts w:ascii="Arial" w:eastAsia="맑은 고딕" w:hAnsi="Arial" w:cs="Arial"/>
          <w:b/>
          <w:bCs/>
          <w:color w:val="000000"/>
          <w:kern w:val="0"/>
          <w:szCs w:val="24"/>
        </w:rPr>
      </w:pPr>
      <w:r w:rsidRPr="003E62D9">
        <w:rPr>
          <w:rFonts w:ascii="Arial" w:eastAsia="맑은 고딕" w:hAnsi="Arial" w:cs="Arial"/>
          <w:b/>
          <w:bCs/>
          <w:color w:val="000000"/>
          <w:kern w:val="0"/>
          <w:szCs w:val="24"/>
        </w:rPr>
        <w:t xml:space="preserve">2.1) </w:t>
      </w:r>
      <w:r w:rsidR="00F56BD4" w:rsidRPr="003E62D9">
        <w:rPr>
          <w:rFonts w:ascii="Arial" w:eastAsia="맑은 고딕" w:hAnsi="Arial" w:cs="Arial"/>
          <w:b/>
          <w:bCs/>
          <w:color w:val="000000"/>
          <w:kern w:val="0"/>
          <w:szCs w:val="24"/>
        </w:rPr>
        <w:t>Market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788"/>
        <w:gridCol w:w="6266"/>
      </w:tblGrid>
      <w:tr w:rsidR="0075796D" w:rsidRPr="003E62D9" w14:paraId="7B3B0773" w14:textId="77777777" w:rsidTr="0075796D">
        <w:tc>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CCD87AA"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Who the customer/stakeholders are</w:t>
            </w:r>
          </w:p>
        </w:tc>
        <w:tc>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DA5D52"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Garage owner, GTPS, Attendant, drivers, team members, team mentor, Smart phone company, App market, Credit card company, System installer, Project Manager</w:t>
            </w:r>
          </w:p>
        </w:tc>
      </w:tr>
      <w:tr w:rsidR="0075796D" w:rsidRPr="003E62D9" w14:paraId="789CCB55" w14:textId="77777777" w:rsidTr="0075796D">
        <w:tc>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299BFDD"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Notions of quality</w:t>
            </w:r>
          </w:p>
        </w:tc>
        <w:tc>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624923"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Reduce driver frustration, more efficiently utilize the space, reducing liabilities, reducing operating costs for owner</w:t>
            </w:r>
          </w:p>
        </w:tc>
      </w:tr>
      <w:tr w:rsidR="0075796D" w:rsidRPr="003E62D9" w14:paraId="4C105EEA" w14:textId="77777777" w:rsidTr="0075796D">
        <w:tc>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2317364"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Functional expectations</w:t>
            </w:r>
          </w:p>
        </w:tc>
        <w:tc>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249261"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control and reservation parking space, monitoring and managing parking facility</w:t>
            </w:r>
          </w:p>
        </w:tc>
      </w:tr>
      <w:tr w:rsidR="0075796D" w:rsidRPr="003E62D9" w14:paraId="0FDBC6AC" w14:textId="77777777" w:rsidTr="0075796D">
        <w:tc>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B162262"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Product packaging</w:t>
            </w:r>
          </w:p>
        </w:tc>
        <w:tc>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31C83F" w14:textId="77777777"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devices, Server, Network device, DB, user manual and S/W.</w:t>
            </w:r>
          </w:p>
        </w:tc>
      </w:tr>
      <w:tr w:rsidR="0075796D" w:rsidRPr="003E62D9" w14:paraId="2F201215" w14:textId="77777777" w:rsidTr="0075796D">
        <w:tc>
          <w:tcPr>
            <w:tcW w:w="2788"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D616748" w14:textId="77777777" w:rsidR="0075796D" w:rsidRPr="003E62D9" w:rsidRDefault="0075796D" w:rsidP="0075796D">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lastRenderedPageBreak/>
              <w:t>How quickly you must design and deliver new products</w:t>
            </w:r>
          </w:p>
        </w:tc>
        <w:tc>
          <w:tcPr>
            <w:tcW w:w="62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C43B35" w14:textId="64662A09" w:rsidR="0075796D" w:rsidRPr="003E62D9" w:rsidRDefault="0075796D" w:rsidP="0075796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We have various competitors, so we need to develop parking system in five weeks for preoccupying market.</w:t>
            </w:r>
          </w:p>
        </w:tc>
      </w:tr>
    </w:tbl>
    <w:p w14:paraId="79C4BFAE" w14:textId="77777777" w:rsidR="00F56BD4" w:rsidRPr="003E62D9" w:rsidRDefault="00F56BD4" w:rsidP="00346191">
      <w:pPr>
        <w:pStyle w:val="a9"/>
        <w:ind w:left="960"/>
        <w:rPr>
          <w:rFonts w:ascii="Arial" w:eastAsia="맑은 고딕" w:hAnsi="Arial" w:cs="Arial"/>
          <w:bCs/>
          <w:color w:val="000000"/>
          <w:kern w:val="0"/>
          <w:szCs w:val="24"/>
        </w:rPr>
      </w:pPr>
    </w:p>
    <w:p w14:paraId="0BFA6149" w14:textId="77777777" w:rsidR="00F56BD4" w:rsidRPr="003E62D9" w:rsidRDefault="00F56BD4" w:rsidP="00346191">
      <w:pPr>
        <w:pStyle w:val="a9"/>
        <w:ind w:left="960"/>
        <w:rPr>
          <w:rFonts w:ascii="Arial" w:eastAsia="맑은 고딕" w:hAnsi="Arial" w:cs="Arial"/>
          <w:b/>
          <w:bCs/>
          <w:color w:val="000000"/>
          <w:kern w:val="0"/>
          <w:szCs w:val="24"/>
        </w:rPr>
      </w:pPr>
      <w:r w:rsidRPr="003E62D9">
        <w:rPr>
          <w:rFonts w:ascii="Arial" w:eastAsia="맑은 고딕" w:hAnsi="Arial" w:cs="Arial"/>
          <w:b/>
          <w:bCs/>
          <w:color w:val="000000"/>
          <w:kern w:val="0"/>
          <w:szCs w:val="24"/>
        </w:rPr>
        <w:t>2.2) Organizational Context</w:t>
      </w:r>
    </w:p>
    <w:tbl>
      <w:tblPr>
        <w:tblW w:w="9072"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85"/>
      </w:tblGrid>
      <w:tr w:rsidR="009634C6" w:rsidRPr="003E62D9" w14:paraId="1C286C62" w14:textId="77777777" w:rsidTr="009634C6">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F72F6BA" w14:textId="77777777" w:rsidR="009634C6" w:rsidRPr="003E62D9" w:rsidRDefault="009634C6"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Structure</w:t>
            </w:r>
          </w:p>
        </w:tc>
        <w:tc>
          <w:tcPr>
            <w:tcW w:w="6585" w:type="dxa"/>
            <w:tcBorders>
              <w:top w:val="single" w:sz="8" w:space="0" w:color="A3A3A3"/>
              <w:left w:val="single" w:sz="8" w:space="0" w:color="A3A3A3"/>
              <w:bottom w:val="single" w:sz="8" w:space="0" w:color="A3A3A3"/>
              <w:right w:val="single" w:sz="8" w:space="0" w:color="A3A3A3"/>
            </w:tcBorders>
          </w:tcPr>
          <w:p w14:paraId="3C0C3736" w14:textId="77777777"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rPr>
              <w:t>T</w:t>
            </w:r>
            <w:r w:rsidRPr="003E62D9">
              <w:rPr>
                <w:rFonts w:ascii="Arial" w:hAnsi="Arial" w:cs="Arial"/>
                <w:color w:val="000000" w:themeColor="text1"/>
              </w:rPr>
              <w:t>he development team has 5 members.</w:t>
            </w:r>
          </w:p>
          <w:p w14:paraId="3BAED442" w14:textId="77777777" w:rsidR="009634C6" w:rsidRPr="003E62D9" w:rsidRDefault="009634C6" w:rsidP="0075796D">
            <w:pPr>
              <w:widowControl/>
              <w:wordWrap/>
              <w:autoSpaceDE/>
              <w:autoSpaceDN/>
              <w:spacing w:after="0" w:line="240" w:lineRule="auto"/>
              <w:jc w:val="left"/>
              <w:rPr>
                <w:rFonts w:ascii="Arial" w:hAnsi="Arial" w:cs="Arial"/>
                <w:color w:val="000000" w:themeColor="text1"/>
              </w:rPr>
            </w:pPr>
            <w:proofErr w:type="spellStart"/>
            <w:r w:rsidRPr="003E62D9">
              <w:rPr>
                <w:rFonts w:ascii="Arial" w:hAnsi="Arial" w:cs="Arial"/>
                <w:color w:val="000000" w:themeColor="text1"/>
              </w:rPr>
              <w:t>Namjin</w:t>
            </w:r>
            <w:proofErr w:type="spellEnd"/>
            <w:r w:rsidRPr="003E62D9">
              <w:rPr>
                <w:rFonts w:ascii="Arial" w:hAnsi="Arial" w:cs="Arial"/>
                <w:color w:val="000000" w:themeColor="text1"/>
              </w:rPr>
              <w:t xml:space="preserve"> Lee, he is a team leader.</w:t>
            </w:r>
          </w:p>
          <w:p w14:paraId="3D11AB6A" w14:textId="4ED731AA"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 xml:space="preserve">Jack Oh, he is a software integration </w:t>
            </w:r>
            <w:r>
              <w:rPr>
                <w:rFonts w:ascii="Arial" w:hAnsi="Arial" w:cs="Arial"/>
                <w:color w:val="000000" w:themeColor="text1"/>
              </w:rPr>
              <w:t>engineer</w:t>
            </w:r>
            <w:r w:rsidRPr="003E62D9">
              <w:rPr>
                <w:rFonts w:ascii="Arial" w:hAnsi="Arial" w:cs="Arial"/>
                <w:color w:val="000000" w:themeColor="text1"/>
              </w:rPr>
              <w:t>.</w:t>
            </w:r>
          </w:p>
          <w:p w14:paraId="69E9C744" w14:textId="7EBCF43E"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Charles Park, he is a test engineer.</w:t>
            </w:r>
          </w:p>
          <w:p w14:paraId="488E59AA" w14:textId="77777777" w:rsidR="009634C6" w:rsidRPr="003E62D9" w:rsidRDefault="009634C6" w:rsidP="0075796D">
            <w:pPr>
              <w:widowControl/>
              <w:wordWrap/>
              <w:autoSpaceDE/>
              <w:autoSpaceDN/>
              <w:spacing w:after="0" w:line="240" w:lineRule="auto"/>
              <w:jc w:val="left"/>
              <w:rPr>
                <w:rFonts w:ascii="Arial" w:hAnsi="Arial" w:cs="Arial"/>
                <w:color w:val="000000" w:themeColor="text1"/>
              </w:rPr>
            </w:pPr>
            <w:r w:rsidRPr="003E62D9">
              <w:rPr>
                <w:rFonts w:ascii="Arial" w:hAnsi="Arial" w:cs="Arial"/>
                <w:color w:val="000000" w:themeColor="text1"/>
              </w:rPr>
              <w:t>Joan Kim, she is a documentation manager.</w:t>
            </w:r>
          </w:p>
          <w:p w14:paraId="6F5FAC84" w14:textId="77777777" w:rsidR="009634C6" w:rsidRPr="003E62D9" w:rsidRDefault="009634C6" w:rsidP="00471EF3">
            <w:pPr>
              <w:widowControl/>
              <w:wordWrap/>
              <w:autoSpaceDE/>
              <w:autoSpaceDN/>
              <w:spacing w:after="0" w:line="240" w:lineRule="auto"/>
              <w:jc w:val="left"/>
              <w:rPr>
                <w:rFonts w:ascii="Arial" w:hAnsi="Arial" w:cs="Arial"/>
                <w:color w:val="000000" w:themeColor="text1"/>
              </w:rPr>
            </w:pPr>
            <w:proofErr w:type="spellStart"/>
            <w:r w:rsidRPr="003E62D9">
              <w:rPr>
                <w:rFonts w:ascii="Arial" w:hAnsi="Arial" w:cs="Arial"/>
                <w:color w:val="000000" w:themeColor="text1"/>
              </w:rPr>
              <w:t>Jaeheon</w:t>
            </w:r>
            <w:proofErr w:type="spellEnd"/>
            <w:r w:rsidRPr="003E62D9">
              <w:rPr>
                <w:rFonts w:ascii="Arial" w:hAnsi="Arial" w:cs="Arial"/>
                <w:color w:val="000000" w:themeColor="text1"/>
              </w:rPr>
              <w:t xml:space="preserve"> Kim, he is an architect.</w:t>
            </w:r>
          </w:p>
          <w:p w14:paraId="107390BA" w14:textId="6DC10900" w:rsidR="009634C6" w:rsidRPr="003E62D9" w:rsidRDefault="009634C6" w:rsidP="00471EF3">
            <w:pPr>
              <w:widowControl/>
              <w:wordWrap/>
              <w:autoSpaceDE/>
              <w:autoSpaceDN/>
              <w:spacing w:after="0" w:line="240" w:lineRule="auto"/>
              <w:jc w:val="left"/>
              <w:rPr>
                <w:rFonts w:ascii="Arial" w:hAnsi="Arial" w:cs="Arial"/>
              </w:rPr>
            </w:pPr>
            <w:r w:rsidRPr="003E62D9">
              <w:rPr>
                <w:rFonts w:ascii="Arial" w:hAnsi="Arial" w:cs="Arial"/>
                <w:color w:val="000000" w:themeColor="text1"/>
              </w:rPr>
              <w:t>All members are involved software development.</w:t>
            </w:r>
          </w:p>
        </w:tc>
      </w:tr>
      <w:tr w:rsidR="009634C6" w:rsidRPr="003E62D9" w14:paraId="081B4FF3" w14:textId="77777777" w:rsidTr="009634C6">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5D2B362" w14:textId="2604AEFD" w:rsidR="009634C6" w:rsidRPr="003E62D9" w:rsidRDefault="009634C6"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Culture</w:t>
            </w:r>
          </w:p>
        </w:tc>
        <w:tc>
          <w:tcPr>
            <w:tcW w:w="6585" w:type="dxa"/>
            <w:tcBorders>
              <w:top w:val="single" w:sz="8" w:space="0" w:color="A3A3A3"/>
              <w:left w:val="single" w:sz="8" w:space="0" w:color="A3A3A3"/>
              <w:bottom w:val="single" w:sz="8" w:space="0" w:color="A3A3A3"/>
              <w:right w:val="single" w:sz="8" w:space="0" w:color="A3A3A3"/>
            </w:tcBorders>
          </w:tcPr>
          <w:p w14:paraId="296DE342" w14:textId="2B289E91" w:rsidR="009634C6" w:rsidRPr="003E62D9" w:rsidRDefault="009634C6"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Our team name is “Infinite Challenge”. It means that we have an “Infinite” passion and we love “Challenges”.</w:t>
            </w:r>
          </w:p>
        </w:tc>
      </w:tr>
    </w:tbl>
    <w:p w14:paraId="1AD6DDF1" w14:textId="77777777" w:rsidR="00F56BD4" w:rsidRPr="003E62D9" w:rsidRDefault="00F56BD4" w:rsidP="00346191">
      <w:pPr>
        <w:pStyle w:val="a9"/>
        <w:ind w:left="960"/>
        <w:rPr>
          <w:rFonts w:ascii="Arial" w:eastAsia="맑은 고딕" w:hAnsi="Arial" w:cs="Arial"/>
          <w:bCs/>
          <w:color w:val="000000"/>
          <w:kern w:val="0"/>
          <w:szCs w:val="24"/>
        </w:rPr>
      </w:pPr>
    </w:p>
    <w:p w14:paraId="400D3706" w14:textId="77777777" w:rsidR="00F56BD4" w:rsidRPr="003E62D9" w:rsidRDefault="00F56BD4" w:rsidP="00346191">
      <w:pPr>
        <w:pStyle w:val="a9"/>
        <w:ind w:left="960"/>
        <w:rPr>
          <w:rFonts w:ascii="Arial" w:eastAsia="맑은 고딕" w:hAnsi="Arial" w:cs="Arial"/>
          <w:b/>
          <w:bCs/>
          <w:color w:val="000000"/>
          <w:kern w:val="0"/>
          <w:szCs w:val="24"/>
        </w:rPr>
      </w:pPr>
      <w:r w:rsidRPr="003E62D9">
        <w:rPr>
          <w:rFonts w:ascii="Arial" w:eastAsia="맑은 고딕" w:hAnsi="Arial" w:cs="Arial"/>
          <w:b/>
          <w:bCs/>
          <w:color w:val="000000"/>
          <w:kern w:val="0"/>
          <w:szCs w:val="24"/>
        </w:rPr>
        <w:t>2.3) Business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3E62D9" w14:paraId="16E67436"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604BE2A"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Strategies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003B0F" w14:textId="7416DA5F" w:rsidR="000A6DE3" w:rsidRPr="003E62D9" w:rsidRDefault="000A6DE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We will focus on </w:t>
            </w:r>
            <w:r w:rsidR="005A1801" w:rsidRPr="003E62D9">
              <w:rPr>
                <w:rFonts w:ascii="Arial" w:eastAsia="맑은 고딕" w:hAnsi="Arial" w:cs="Arial"/>
                <w:kern w:val="0"/>
                <w:szCs w:val="20"/>
              </w:rPr>
              <w:t xml:space="preserve">a </w:t>
            </w:r>
            <w:r w:rsidRPr="003E62D9">
              <w:rPr>
                <w:rFonts w:ascii="Arial" w:eastAsia="맑은 고딕" w:hAnsi="Arial" w:cs="Arial"/>
                <w:kern w:val="0"/>
                <w:szCs w:val="20"/>
              </w:rPr>
              <w:t>successful deployment of the initial system</w:t>
            </w:r>
            <w:r w:rsidR="005A1801" w:rsidRPr="003E62D9">
              <w:rPr>
                <w:rFonts w:ascii="Arial" w:eastAsia="맑은 고딕" w:hAnsi="Arial" w:cs="Arial"/>
                <w:kern w:val="0"/>
                <w:szCs w:val="20"/>
              </w:rPr>
              <w:t xml:space="preserve"> a</w:t>
            </w:r>
            <w:r w:rsidRPr="003E62D9">
              <w:rPr>
                <w:rFonts w:ascii="Arial" w:eastAsia="맑은 고딕" w:hAnsi="Arial" w:cs="Arial"/>
                <w:kern w:val="0"/>
                <w:szCs w:val="20"/>
              </w:rPr>
              <w:t xml:space="preserve">nd then we will extend markets into </w:t>
            </w:r>
            <w:r w:rsidR="005A1801" w:rsidRPr="003E62D9">
              <w:rPr>
                <w:rFonts w:ascii="Arial" w:eastAsia="맑은 고딕" w:hAnsi="Arial" w:cs="Arial"/>
                <w:kern w:val="0"/>
                <w:szCs w:val="20"/>
              </w:rPr>
              <w:t xml:space="preserve">the </w:t>
            </w:r>
            <w:r w:rsidRPr="003E62D9">
              <w:rPr>
                <w:rFonts w:ascii="Arial" w:eastAsia="맑은 고딕" w:hAnsi="Arial" w:cs="Arial"/>
                <w:kern w:val="0"/>
                <w:szCs w:val="20"/>
              </w:rPr>
              <w:t>global.</w:t>
            </w:r>
          </w:p>
        </w:tc>
      </w:tr>
      <w:tr w:rsidR="00F56BD4" w:rsidRPr="003E62D9" w14:paraId="3C41BEB4"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204F337"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Internal and external providers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F35647" w14:textId="77777777" w:rsidR="00F56BD4" w:rsidRPr="003E62D9" w:rsidRDefault="000A6DE3" w:rsidP="000A6DE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parts company, Server provider</w:t>
            </w:r>
          </w:p>
        </w:tc>
      </w:tr>
      <w:tr w:rsidR="00F56BD4" w:rsidRPr="003E62D9" w14:paraId="23CB4E14"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13DE239"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Cost obligations and assets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C6E95" w14:textId="77777777" w:rsidR="00F56BD4" w:rsidRPr="003E62D9" w:rsidRDefault="005C538C"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PC, Server, Development expense</w:t>
            </w:r>
          </w:p>
        </w:tc>
      </w:tr>
      <w:tr w:rsidR="00F56BD4" w:rsidRPr="003E62D9" w14:paraId="2E752B4A"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97F2A29"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Profit model</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813904" w14:textId="77777777" w:rsidR="00F56BD4" w:rsidRPr="003E62D9" w:rsidRDefault="005C538C" w:rsidP="009129A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Maintenance </w:t>
            </w:r>
            <w:r w:rsidR="009129AB" w:rsidRPr="003E62D9">
              <w:rPr>
                <w:rFonts w:ascii="Arial" w:eastAsia="맑은 고딕" w:hAnsi="Arial" w:cs="Arial"/>
                <w:kern w:val="0"/>
                <w:szCs w:val="20"/>
              </w:rPr>
              <w:t>fee/every month</w:t>
            </w:r>
            <w:r w:rsidR="00551668" w:rsidRPr="003E62D9">
              <w:rPr>
                <w:rFonts w:ascii="Arial" w:eastAsia="맑은 고딕" w:hAnsi="Arial" w:cs="Arial"/>
                <w:kern w:val="0"/>
                <w:szCs w:val="20"/>
              </w:rPr>
              <w:t>, Installation fee.</w:t>
            </w:r>
          </w:p>
        </w:tc>
      </w:tr>
      <w:tr w:rsidR="00F56BD4" w:rsidRPr="003E62D9" w14:paraId="03AF252E"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00A91BE"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Competition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861A64" w14:textId="77777777" w:rsidR="00F56BD4" w:rsidRPr="003E62D9" w:rsidRDefault="005C538C"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Other development team.</w:t>
            </w:r>
          </w:p>
        </w:tc>
      </w:tr>
      <w:tr w:rsidR="00F56BD4" w:rsidRPr="003E62D9" w14:paraId="5435EDE6" w14:textId="77777777" w:rsidTr="00496A0A">
        <w:trPr>
          <w:trHeight w:val="1723"/>
        </w:trPr>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13207AF"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Future direction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5DCAB3" w14:textId="4A9B7EA9" w:rsidR="00F56BD4" w:rsidRPr="003E62D9" w:rsidRDefault="000A6DE3">
            <w:pPr>
              <w:widowControl/>
              <w:wordWrap/>
              <w:autoSpaceDE/>
              <w:autoSpaceDN/>
              <w:spacing w:after="0" w:line="240" w:lineRule="auto"/>
              <w:jc w:val="left"/>
              <w:rPr>
                <w:rFonts w:ascii="Arial" w:eastAsia="맑은 고딕" w:hAnsi="Arial" w:cs="Arial"/>
                <w:kern w:val="0"/>
                <w:szCs w:val="20"/>
              </w:rPr>
            </w:pPr>
            <w:r w:rsidRPr="003E62D9">
              <w:rPr>
                <w:rFonts w:ascii="Arial" w:hAnsi="Arial" w:cs="Arial"/>
              </w:rPr>
              <w:t xml:space="preserve">GTPS would like to scale </w:t>
            </w:r>
            <w:r w:rsidR="005A1801" w:rsidRPr="003E62D9">
              <w:rPr>
                <w:rFonts w:ascii="Arial" w:hAnsi="Arial" w:cs="Arial"/>
              </w:rPr>
              <w:t xml:space="preserve">out </w:t>
            </w:r>
            <w:r w:rsidRPr="003E62D9">
              <w:rPr>
                <w:rFonts w:ascii="Arial" w:hAnsi="Arial" w:cs="Arial"/>
              </w:rPr>
              <w:t>the system to include larger parking lots and garages</w:t>
            </w:r>
            <w:r w:rsidR="005A1801" w:rsidRPr="003E62D9">
              <w:rPr>
                <w:rFonts w:ascii="Arial" w:hAnsi="Arial" w:cs="Arial"/>
              </w:rPr>
              <w:t xml:space="preserve">, </w:t>
            </w:r>
            <w:r w:rsidRPr="003E62D9">
              <w:rPr>
                <w:rFonts w:ascii="Arial" w:hAnsi="Arial" w:cs="Arial"/>
              </w:rPr>
              <w:t xml:space="preserve">and </w:t>
            </w:r>
            <w:r w:rsidR="005A1801" w:rsidRPr="003E62D9">
              <w:rPr>
                <w:rFonts w:ascii="Arial" w:hAnsi="Arial" w:cs="Arial"/>
              </w:rPr>
              <w:t xml:space="preserve">sell </w:t>
            </w:r>
            <w:r w:rsidRPr="003E62D9">
              <w:rPr>
                <w:rFonts w:ascii="Arial" w:hAnsi="Arial" w:cs="Arial"/>
              </w:rPr>
              <w:t>the system to other garage owners around the world</w:t>
            </w:r>
            <w:r w:rsidR="005A1801" w:rsidRPr="003E62D9">
              <w:rPr>
                <w:rFonts w:ascii="Arial" w:hAnsi="Arial" w:cs="Arial"/>
              </w:rPr>
              <w:t xml:space="preserve"> if the solution is successful for them</w:t>
            </w:r>
            <w:r w:rsidRPr="003E62D9">
              <w:rPr>
                <w:rFonts w:ascii="Arial" w:hAnsi="Arial" w:cs="Arial"/>
              </w:rPr>
              <w:t>.</w:t>
            </w:r>
          </w:p>
        </w:tc>
      </w:tr>
    </w:tbl>
    <w:p w14:paraId="33F4653A" w14:textId="77777777" w:rsidR="00F56BD4" w:rsidRPr="003E62D9" w:rsidRDefault="00F56BD4" w:rsidP="00346191">
      <w:pPr>
        <w:pStyle w:val="a9"/>
        <w:ind w:left="960"/>
        <w:rPr>
          <w:rFonts w:ascii="Arial" w:eastAsia="맑은 고딕" w:hAnsi="Arial" w:cs="Arial"/>
          <w:bCs/>
          <w:color w:val="000000"/>
          <w:kern w:val="0"/>
          <w:szCs w:val="24"/>
        </w:rPr>
      </w:pPr>
    </w:p>
    <w:p w14:paraId="41DC1F49" w14:textId="77777777" w:rsidR="00F56BD4" w:rsidRPr="003E62D9" w:rsidRDefault="00F56BD4" w:rsidP="00346191">
      <w:pPr>
        <w:pStyle w:val="a9"/>
        <w:ind w:left="960"/>
        <w:rPr>
          <w:rFonts w:ascii="Arial" w:eastAsia="맑은 고딕" w:hAnsi="Arial" w:cs="Arial"/>
          <w:b/>
          <w:bCs/>
          <w:color w:val="000000"/>
          <w:kern w:val="0"/>
          <w:szCs w:val="24"/>
        </w:rPr>
      </w:pPr>
      <w:r w:rsidRPr="003E62D9">
        <w:rPr>
          <w:rFonts w:ascii="Arial" w:eastAsia="맑은 고딕" w:hAnsi="Arial" w:cs="Arial"/>
          <w:b/>
          <w:bCs/>
          <w:color w:val="000000"/>
          <w:kern w:val="0"/>
          <w:szCs w:val="24"/>
        </w:rPr>
        <w:t>2.4) Technical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3E62D9" w14:paraId="0F73C1B3"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4A91CB8" w14:textId="77777777" w:rsidR="00F56BD4" w:rsidRPr="003E62D9" w:rsidRDefault="00F56BD4" w:rsidP="00F56BD4">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Languages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BF9995" w14:textId="368133F9" w:rsidR="00F56BD4" w:rsidRPr="003E62D9" w:rsidRDefault="00B60FBD"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JAVA, C, C++</w:t>
            </w:r>
            <w:del w:id="7" w:author="김재헌" w:date="2016-05-25T16:30:00Z">
              <w:r w:rsidR="00CB2CBB" w:rsidRPr="003E62D9" w:rsidDel="00024576">
                <w:rPr>
                  <w:rFonts w:ascii="Arial" w:eastAsia="맑은 고딕" w:hAnsi="Arial" w:cs="Arial"/>
                  <w:kern w:val="0"/>
                  <w:szCs w:val="20"/>
                </w:rPr>
                <w:delText>, Scratch</w:delText>
              </w:r>
            </w:del>
          </w:p>
        </w:tc>
      </w:tr>
      <w:tr w:rsidR="00F56BD4" w:rsidRPr="003E62D9" w14:paraId="2E187700"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6DA97F6" w14:textId="5C2CA08C" w:rsidR="00F56BD4" w:rsidRPr="003E62D9" w:rsidRDefault="002144B9"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T</w:t>
            </w:r>
            <w:r w:rsidR="00F56BD4" w:rsidRPr="003E62D9">
              <w:rPr>
                <w:rFonts w:ascii="Arial" w:eastAsia="맑은 고딕" w:hAnsi="Arial" w:cs="Arial"/>
                <w:b/>
                <w:kern w:val="0"/>
                <w:szCs w:val="20"/>
              </w:rPr>
              <w:t>ools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04B173" w14:textId="77777777" w:rsidR="00F56BD4" w:rsidRPr="003E62D9" w:rsidRDefault="00B60FBD"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Eclipse, Arduino IDE, JDK</w:t>
            </w:r>
          </w:p>
        </w:tc>
      </w:tr>
      <w:tr w:rsidR="00F56BD4" w:rsidRPr="003E62D9" w14:paraId="694839E0"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B99F5F7" w14:textId="77777777" w:rsidR="00F56BD4" w:rsidRPr="003E62D9" w:rsidRDefault="00F56BD4"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Operating system and hardware platform</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E030F" w14:textId="77777777" w:rsidR="00F56BD4" w:rsidRPr="003E62D9" w:rsidRDefault="00B60FBD" w:rsidP="00B60FB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Arduino, Windows, Mac OSX</w:t>
            </w:r>
          </w:p>
        </w:tc>
      </w:tr>
      <w:tr w:rsidR="00F56BD4" w:rsidRPr="003E62D9" w14:paraId="35761700"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2E14801" w14:textId="77777777" w:rsidR="00F56BD4" w:rsidRPr="003E62D9" w:rsidRDefault="00A5454D" w:rsidP="00471EF3">
            <w:pPr>
              <w:widowControl/>
              <w:wordWrap/>
              <w:autoSpaceDE/>
              <w:autoSpaceDN/>
              <w:spacing w:after="0" w:line="240" w:lineRule="auto"/>
              <w:jc w:val="left"/>
              <w:rPr>
                <w:rFonts w:ascii="Arial" w:eastAsia="맑은 고딕" w:hAnsi="Arial" w:cs="Arial"/>
                <w:b/>
                <w:kern w:val="0"/>
                <w:szCs w:val="20"/>
              </w:rPr>
            </w:pPr>
            <w:r w:rsidRPr="003E62D9">
              <w:rPr>
                <w:rFonts w:ascii="Arial" w:eastAsia="맑은 고딕" w:hAnsi="Arial" w:cs="Arial"/>
                <w:b/>
                <w:kern w:val="0"/>
                <w:szCs w:val="20"/>
              </w:rPr>
              <w:t>Implementation frameworks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940AFA" w14:textId="77777777" w:rsidR="00F56BD4" w:rsidRPr="003E62D9" w:rsidRDefault="00B60FBD"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Arduino</w:t>
            </w:r>
          </w:p>
        </w:tc>
      </w:tr>
    </w:tbl>
    <w:p w14:paraId="0E5D3059" w14:textId="77777777" w:rsidR="00F56BD4" w:rsidRPr="003E62D9" w:rsidRDefault="00F56BD4" w:rsidP="00346191">
      <w:pPr>
        <w:pStyle w:val="a9"/>
        <w:ind w:left="960"/>
        <w:rPr>
          <w:rFonts w:ascii="Arial" w:eastAsia="맑은 고딕" w:hAnsi="Arial" w:cs="Arial"/>
          <w:bCs/>
          <w:color w:val="000000"/>
          <w:kern w:val="0"/>
          <w:szCs w:val="24"/>
        </w:rPr>
      </w:pPr>
    </w:p>
    <w:p w14:paraId="2814758A" w14:textId="4A56FB7A" w:rsidR="00D47F86" w:rsidRPr="003E62D9" w:rsidRDefault="00346191" w:rsidP="00346191">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Functional Requirement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14"/>
        <w:gridCol w:w="6133"/>
        <w:gridCol w:w="2989"/>
      </w:tblGrid>
      <w:tr w:rsidR="00D47F86" w:rsidRPr="003E62D9" w14:paraId="259E15AA" w14:textId="77777777" w:rsidTr="00EE7404">
        <w:tc>
          <w:tcPr>
            <w:tcW w:w="101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3EDF33E"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lastRenderedPageBreak/>
              <w:t>ID</w:t>
            </w:r>
          </w:p>
        </w:tc>
        <w:tc>
          <w:tcPr>
            <w:tcW w:w="613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996FA2"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Functional Requirement</w:t>
            </w:r>
          </w:p>
        </w:tc>
        <w:tc>
          <w:tcPr>
            <w:tcW w:w="2989"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B5C7915"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FD4289" w:rsidRPr="003E62D9" w14:paraId="6D927D8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B1D820" w14:textId="79235FF6"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BD1467" w14:textId="6D255213" w:rsidR="00FD4289" w:rsidRPr="003E62D9" w:rsidRDefault="00FD428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9B5AFC" w:rsidRPr="003E62D9">
              <w:rPr>
                <w:rFonts w:ascii="Arial" w:eastAsia="맑은 고딕" w:hAnsi="Arial" w:cs="Arial"/>
                <w:kern w:val="0"/>
                <w:szCs w:val="20"/>
              </w:rPr>
              <w:t xml:space="preserve">must </w:t>
            </w:r>
            <w:r w:rsidRPr="003E62D9">
              <w:rPr>
                <w:rFonts w:ascii="Arial" w:eastAsia="맑은 고딕" w:hAnsi="Arial" w:cs="Arial"/>
                <w:kern w:val="0"/>
                <w:szCs w:val="20"/>
              </w:rPr>
              <w:t>detect cars in parking space.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9C45F8D" w14:textId="77777777" w:rsidR="00FD4289" w:rsidRPr="003E62D9" w:rsidRDefault="00FD4289" w:rsidP="00FD428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Arduino H/W control</w:t>
            </w:r>
          </w:p>
        </w:tc>
      </w:tr>
      <w:tr w:rsidR="00FD4289" w:rsidRPr="003E62D9" w14:paraId="08F05443"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EE5C0" w14:textId="2E740552"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w:t>
            </w:r>
            <w:ins w:id="8" w:author="user" w:date="2016-05-24T06:09:00Z">
              <w:r w:rsidR="00C418EF">
                <w:rPr>
                  <w:rFonts w:ascii="Arial" w:eastAsia="맑은 고딕" w:hAnsi="Arial" w:cs="Arial" w:hint="eastAsia"/>
                  <w:kern w:val="0"/>
                  <w:szCs w:val="20"/>
                </w:rPr>
                <w:t>2</w:t>
              </w:r>
            </w:ins>
            <w:del w:id="9" w:author="user" w:date="2016-05-24T06:09:00Z">
              <w:r w:rsidR="00FD4289" w:rsidRPr="003E62D9" w:rsidDel="00C418EF">
                <w:rPr>
                  <w:rFonts w:ascii="Arial" w:eastAsia="맑은 고딕" w:hAnsi="Arial" w:cs="Arial"/>
                  <w:kern w:val="0"/>
                  <w:szCs w:val="20"/>
                </w:rPr>
                <w:delText>3</w:delText>
              </w:r>
            </w:del>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F0CDF7" w14:textId="621B65EE" w:rsidR="00FD4289" w:rsidRPr="003E62D9" w:rsidRDefault="00FD4289" w:rsidP="00C40B4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2C26CC"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open and close </w:t>
            </w:r>
            <w:del w:id="10" w:author="user" w:date="2016-05-24T06:07:00Z">
              <w:r w:rsidRPr="003E62D9" w:rsidDel="00C40B4B">
                <w:rPr>
                  <w:rFonts w:ascii="Arial" w:eastAsia="맑은 고딕" w:hAnsi="Arial" w:cs="Arial"/>
                  <w:kern w:val="0"/>
                  <w:szCs w:val="20"/>
                </w:rPr>
                <w:delText xml:space="preserve">an </w:delText>
              </w:r>
            </w:del>
            <w:ins w:id="11" w:author="user" w:date="2016-05-24T06:07:00Z">
              <w:r w:rsidR="00C40B4B">
                <w:rPr>
                  <w:rFonts w:ascii="Arial" w:eastAsia="맑은 고딕" w:hAnsi="Arial" w:cs="Arial" w:hint="eastAsia"/>
                  <w:kern w:val="0"/>
                  <w:szCs w:val="20"/>
                </w:rPr>
                <w:t xml:space="preserve">the </w:t>
              </w:r>
            </w:ins>
            <w:r w:rsidRPr="003E62D9">
              <w:rPr>
                <w:rFonts w:ascii="Arial" w:eastAsia="맑은 고딕" w:hAnsi="Arial" w:cs="Arial"/>
                <w:kern w:val="0"/>
                <w:szCs w:val="20"/>
              </w:rPr>
              <w:t>entry</w:t>
            </w:r>
            <w:ins w:id="12" w:author="user" w:date="2016-05-24T06:07:00Z">
              <w:r w:rsidR="00C40B4B">
                <w:rPr>
                  <w:rFonts w:ascii="Arial" w:eastAsia="맑은 고딕" w:hAnsi="Arial" w:cs="Arial" w:hint="eastAsia"/>
                  <w:kern w:val="0"/>
                  <w:szCs w:val="20"/>
                </w:rPr>
                <w:t>/exit</w:t>
              </w:r>
            </w:ins>
            <w:r w:rsidRPr="003E62D9">
              <w:rPr>
                <w:rFonts w:ascii="Arial" w:eastAsia="맑은 고딕" w:hAnsi="Arial" w:cs="Arial"/>
                <w:kern w:val="0"/>
                <w:szCs w:val="20"/>
              </w:rPr>
              <w:t xml:space="preserve"> gate</w:t>
            </w:r>
            <w:ins w:id="13" w:author="user" w:date="2016-05-24T06:07:00Z">
              <w:r w:rsidR="00C40B4B">
                <w:rPr>
                  <w:rFonts w:ascii="Arial" w:eastAsia="맑은 고딕" w:hAnsi="Arial" w:cs="Arial" w:hint="eastAsia"/>
                  <w:kern w:val="0"/>
                  <w:szCs w:val="20"/>
                </w:rPr>
                <w:t>s</w:t>
              </w:r>
            </w:ins>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D1A670E" w14:textId="77777777" w:rsidR="00FD4289" w:rsidRPr="003E62D9" w:rsidRDefault="00FD4289" w:rsidP="00D47F86">
            <w:pPr>
              <w:spacing w:after="0" w:line="240" w:lineRule="auto"/>
              <w:jc w:val="left"/>
              <w:rPr>
                <w:rFonts w:ascii="Arial" w:eastAsia="맑은 고딕" w:hAnsi="Arial" w:cs="Arial"/>
                <w:kern w:val="0"/>
                <w:szCs w:val="20"/>
              </w:rPr>
            </w:pPr>
          </w:p>
        </w:tc>
      </w:tr>
      <w:tr w:rsidR="008826D7" w:rsidRPr="003E62D9" w14:paraId="0F8A9C8D" w14:textId="77777777" w:rsidTr="00EE7404">
        <w:trPr>
          <w:ins w:id="14" w:author="user" w:date="2016-05-24T05:54:00Z"/>
        </w:trPr>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A2C36C" w14:textId="33FCD4EF" w:rsidR="008826D7" w:rsidRPr="003E62D9" w:rsidRDefault="00C418EF" w:rsidP="00D47F86">
            <w:pPr>
              <w:widowControl/>
              <w:wordWrap/>
              <w:autoSpaceDE/>
              <w:autoSpaceDN/>
              <w:spacing w:after="0" w:line="240" w:lineRule="auto"/>
              <w:jc w:val="center"/>
              <w:rPr>
                <w:ins w:id="15" w:author="user" w:date="2016-05-24T05:54:00Z"/>
                <w:rFonts w:ascii="Arial" w:eastAsia="맑은 고딕" w:hAnsi="Arial" w:cs="Arial"/>
                <w:kern w:val="0"/>
                <w:szCs w:val="20"/>
              </w:rPr>
            </w:pPr>
            <w:ins w:id="16" w:author="user" w:date="2016-05-24T06:09:00Z">
              <w:r>
                <w:rPr>
                  <w:rFonts w:ascii="Arial" w:eastAsia="맑은 고딕" w:hAnsi="Arial" w:cs="Arial" w:hint="eastAsia"/>
                  <w:kern w:val="0"/>
                  <w:szCs w:val="20"/>
                </w:rPr>
                <w:t>FR03</w:t>
              </w:r>
            </w:ins>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2FB044" w14:textId="3FC35BF5" w:rsidR="008826D7" w:rsidRPr="00DB16DB" w:rsidRDefault="008826D7" w:rsidP="00323B6A">
            <w:pPr>
              <w:widowControl/>
              <w:wordWrap/>
              <w:autoSpaceDE/>
              <w:autoSpaceDN/>
              <w:spacing w:after="0" w:line="240" w:lineRule="auto"/>
              <w:jc w:val="left"/>
              <w:rPr>
                <w:ins w:id="17" w:author="user" w:date="2016-05-24T05:54:00Z"/>
                <w:rFonts w:ascii="Arial" w:eastAsia="맑은 고딕" w:hAnsi="Arial" w:cs="Arial"/>
                <w:kern w:val="0"/>
                <w:szCs w:val="20"/>
                <w:rPrChange w:id="18" w:author="김재헌" w:date="2016-05-25T16:34:00Z">
                  <w:rPr>
                    <w:ins w:id="19" w:author="user" w:date="2016-05-24T05:54:00Z"/>
                    <w:rFonts w:ascii="Arial" w:eastAsia="맑은 고딕" w:hAnsi="Arial" w:cs="Arial"/>
                    <w:kern w:val="0"/>
                    <w:szCs w:val="20"/>
                  </w:rPr>
                </w:rPrChange>
              </w:rPr>
              <w:pPrChange w:id="20" w:author="김재헌" w:date="2016-05-25T17:29:00Z">
                <w:pPr>
                  <w:widowControl/>
                  <w:wordWrap/>
                  <w:autoSpaceDE/>
                  <w:autoSpaceDN/>
                  <w:spacing w:after="0" w:line="240" w:lineRule="auto"/>
                  <w:jc w:val="left"/>
                </w:pPr>
              </w:pPrChange>
            </w:pPr>
            <w:ins w:id="21" w:author="user" w:date="2016-05-24T05:59:00Z">
              <w:r w:rsidRPr="00DB16DB">
                <w:rPr>
                  <w:rFonts w:ascii="Arial" w:eastAsia="맑은 고딕" w:hAnsi="Arial" w:cs="Arial" w:hint="eastAsia"/>
                  <w:kern w:val="0"/>
                  <w:szCs w:val="20"/>
                  <w:rPrChange w:id="22" w:author="김재헌" w:date="2016-05-25T16:34:00Z">
                    <w:rPr>
                      <w:rFonts w:hint="eastAsia"/>
                    </w:rPr>
                  </w:rPrChange>
                </w:rPr>
                <w:t xml:space="preserve">The system </w:t>
              </w:r>
            </w:ins>
            <w:ins w:id="23" w:author="user" w:date="2016-05-24T06:01:00Z">
              <w:r w:rsidR="00F3742A" w:rsidRPr="00DB16DB">
                <w:rPr>
                  <w:rFonts w:ascii="Arial" w:eastAsia="맑은 고딕" w:hAnsi="Arial" w:cs="Arial" w:hint="eastAsia"/>
                  <w:kern w:val="0"/>
                  <w:szCs w:val="20"/>
                  <w:rPrChange w:id="24" w:author="김재헌" w:date="2016-05-25T16:34:00Z">
                    <w:rPr>
                      <w:rFonts w:hint="eastAsia"/>
                    </w:rPr>
                  </w:rPrChange>
                </w:rPr>
                <w:t>must</w:t>
              </w:r>
            </w:ins>
            <w:ins w:id="25" w:author="user" w:date="2016-05-24T05:59:00Z">
              <w:r w:rsidRPr="00DB16DB">
                <w:rPr>
                  <w:rFonts w:ascii="Arial" w:eastAsia="맑은 고딕" w:hAnsi="Arial" w:cs="Arial" w:hint="eastAsia"/>
                  <w:kern w:val="0"/>
                  <w:szCs w:val="20"/>
                  <w:rPrChange w:id="26" w:author="김재헌" w:date="2016-05-25T16:34:00Z">
                    <w:rPr>
                      <w:rFonts w:hint="eastAsia"/>
                    </w:rPr>
                  </w:rPrChange>
                </w:rPr>
                <w:t xml:space="preserve"> </w:t>
              </w:r>
              <w:del w:id="27" w:author="김재헌" w:date="2016-05-25T16:34:00Z">
                <w:r w:rsidRPr="00DB16DB" w:rsidDel="00DB16DB">
                  <w:rPr>
                    <w:rFonts w:ascii="Arial" w:eastAsia="맑은 고딕" w:hAnsi="Arial" w:cs="Arial" w:hint="eastAsia"/>
                    <w:kern w:val="0"/>
                    <w:szCs w:val="20"/>
                    <w:rPrChange w:id="28" w:author="김재헌" w:date="2016-05-25T16:34:00Z">
                      <w:rPr>
                        <w:rFonts w:hint="eastAsia"/>
                      </w:rPr>
                    </w:rPrChange>
                  </w:rPr>
                  <w:delText>control</w:delText>
                </w:r>
              </w:del>
            </w:ins>
            <w:ins w:id="29" w:author="김재헌" w:date="2016-05-25T16:34:00Z">
              <w:r w:rsidR="00DB16DB">
                <w:rPr>
                  <w:rFonts w:ascii="Arial" w:eastAsia="맑은 고딕" w:hAnsi="Arial" w:cs="Arial"/>
                  <w:kern w:val="0"/>
                  <w:szCs w:val="20"/>
                </w:rPr>
                <w:t>change</w:t>
              </w:r>
            </w:ins>
            <w:ins w:id="30" w:author="user" w:date="2016-05-24T05:59:00Z">
              <w:r w:rsidRPr="00DB16DB">
                <w:rPr>
                  <w:rFonts w:ascii="Arial" w:eastAsia="맑은 고딕" w:hAnsi="Arial" w:cs="Arial" w:hint="eastAsia"/>
                  <w:kern w:val="0"/>
                  <w:szCs w:val="20"/>
                  <w:rPrChange w:id="31" w:author="김재헌" w:date="2016-05-25T16:34:00Z">
                    <w:rPr>
                      <w:rFonts w:hint="eastAsia"/>
                    </w:rPr>
                  </w:rPrChange>
                </w:rPr>
                <w:t xml:space="preserve"> </w:t>
              </w:r>
            </w:ins>
            <w:ins w:id="32" w:author="김재헌" w:date="2016-05-25T17:29:00Z">
              <w:r w:rsidR="00323B6A">
                <w:rPr>
                  <w:rFonts w:ascii="Arial" w:eastAsia="맑은 고딕" w:hAnsi="Arial" w:cs="Arial"/>
                  <w:kern w:val="0"/>
                  <w:szCs w:val="20"/>
                </w:rPr>
                <w:t xml:space="preserve">the </w:t>
              </w:r>
            </w:ins>
            <w:ins w:id="33" w:author="김재헌" w:date="2016-05-25T17:27:00Z">
              <w:r w:rsidR="00323B6A" w:rsidRPr="003E62D9">
                <w:rPr>
                  <w:rFonts w:ascii="Arial" w:eastAsia="맑은 고딕" w:hAnsi="Arial" w:cs="Arial"/>
                  <w:kern w:val="0"/>
                  <w:szCs w:val="20"/>
                </w:rPr>
                <w:t>entry</w:t>
              </w:r>
              <w:r w:rsidR="00323B6A">
                <w:rPr>
                  <w:rFonts w:ascii="Arial" w:eastAsia="맑은 고딕" w:hAnsi="Arial" w:cs="Arial" w:hint="eastAsia"/>
                  <w:kern w:val="0"/>
                  <w:szCs w:val="20"/>
                </w:rPr>
                <w:t>/exit</w:t>
              </w:r>
              <w:r w:rsidR="00323B6A" w:rsidRPr="003E62D9">
                <w:rPr>
                  <w:rFonts w:ascii="Arial" w:eastAsia="맑은 고딕" w:hAnsi="Arial" w:cs="Arial"/>
                  <w:kern w:val="0"/>
                  <w:szCs w:val="20"/>
                </w:rPr>
                <w:t xml:space="preserve"> </w:t>
              </w:r>
            </w:ins>
            <w:ins w:id="34" w:author="user" w:date="2016-05-24T05:59:00Z">
              <w:del w:id="35" w:author="김재헌" w:date="2016-05-25T17:26:00Z">
                <w:r w:rsidRPr="00DB16DB" w:rsidDel="00323B6A">
                  <w:rPr>
                    <w:rFonts w:ascii="Arial" w:eastAsia="맑은 고딕" w:hAnsi="Arial" w:cs="Arial" w:hint="eastAsia"/>
                    <w:kern w:val="0"/>
                    <w:szCs w:val="20"/>
                    <w:rPrChange w:id="36" w:author="김재헌" w:date="2016-05-25T16:34:00Z">
                      <w:rPr>
                        <w:rFonts w:hint="eastAsia"/>
                      </w:rPr>
                    </w:rPrChange>
                  </w:rPr>
                  <w:delText xml:space="preserve">the </w:delText>
                </w:r>
              </w:del>
            </w:ins>
            <w:ins w:id="37" w:author="user" w:date="2016-05-24T06:07:00Z">
              <w:del w:id="38" w:author="김재헌" w:date="2016-05-25T17:26:00Z">
                <w:r w:rsidR="00C40B4B" w:rsidRPr="00DB16DB" w:rsidDel="00323B6A">
                  <w:rPr>
                    <w:rFonts w:ascii="Arial" w:eastAsia="맑은 고딕" w:hAnsi="Arial" w:cs="Arial" w:hint="eastAsia"/>
                    <w:kern w:val="0"/>
                    <w:szCs w:val="20"/>
                    <w:rPrChange w:id="39" w:author="김재헌" w:date="2016-05-25T16:34:00Z">
                      <w:rPr>
                        <w:rFonts w:hint="eastAsia"/>
                      </w:rPr>
                    </w:rPrChange>
                  </w:rPr>
                  <w:delText xml:space="preserve">entry/exit </w:delText>
                </w:r>
              </w:del>
            </w:ins>
            <w:ins w:id="40" w:author="user" w:date="2016-05-24T06:00:00Z">
              <w:del w:id="41" w:author="김재헌" w:date="2016-05-25T17:26:00Z">
                <w:r w:rsidRPr="00DB16DB" w:rsidDel="00323B6A">
                  <w:rPr>
                    <w:rFonts w:ascii="Arial" w:eastAsia="맑은 고딕" w:hAnsi="Arial" w:cs="Arial" w:hint="eastAsia"/>
                    <w:kern w:val="0"/>
                    <w:szCs w:val="20"/>
                    <w:rPrChange w:id="42" w:author="김재헌" w:date="2016-05-25T16:34:00Z">
                      <w:rPr>
                        <w:rFonts w:hint="eastAsia"/>
                      </w:rPr>
                    </w:rPrChange>
                  </w:rPr>
                  <w:delText xml:space="preserve">gate </w:delText>
                </w:r>
              </w:del>
            </w:ins>
            <w:ins w:id="43" w:author="user" w:date="2016-05-24T05:59:00Z">
              <w:r w:rsidRPr="00DB16DB">
                <w:rPr>
                  <w:rFonts w:ascii="Arial" w:eastAsia="맑은 고딕" w:hAnsi="Arial" w:cs="Arial" w:hint="eastAsia"/>
                  <w:kern w:val="0"/>
                  <w:szCs w:val="20"/>
                  <w:rPrChange w:id="44" w:author="김재헌" w:date="2016-05-25T16:34:00Z">
                    <w:rPr>
                      <w:rFonts w:hint="eastAsia"/>
                    </w:rPr>
                  </w:rPrChange>
                </w:rPr>
                <w:t>LED</w:t>
              </w:r>
            </w:ins>
            <w:ins w:id="45" w:author="김재헌" w:date="2016-05-25T16:34:00Z">
              <w:r w:rsidR="00DB16DB">
                <w:rPr>
                  <w:rFonts w:ascii="Arial" w:eastAsia="맑은 고딕" w:hAnsi="Arial" w:cs="Arial"/>
                  <w:kern w:val="0"/>
                  <w:szCs w:val="20"/>
                </w:rPr>
                <w:t xml:space="preserve"> color</w:t>
              </w:r>
            </w:ins>
            <w:ins w:id="46" w:author="user" w:date="2016-05-24T06:07:00Z">
              <w:del w:id="47" w:author="김재헌" w:date="2016-05-25T16:34:00Z">
                <w:r w:rsidR="00C40B4B" w:rsidRPr="00DB16DB" w:rsidDel="00DB16DB">
                  <w:rPr>
                    <w:rFonts w:ascii="Arial" w:eastAsia="맑은 고딕" w:hAnsi="Arial" w:cs="Arial" w:hint="eastAsia"/>
                    <w:kern w:val="0"/>
                    <w:szCs w:val="20"/>
                    <w:rPrChange w:id="48" w:author="김재헌" w:date="2016-05-25T16:34:00Z">
                      <w:rPr>
                        <w:rFonts w:hint="eastAsia"/>
                      </w:rPr>
                    </w:rPrChange>
                  </w:rPr>
                  <w:delText>s</w:delText>
                </w:r>
              </w:del>
            </w:ins>
            <w:ins w:id="49" w:author="김재헌" w:date="2016-05-25T17:28:00Z">
              <w:r w:rsidR="00323B6A">
                <w:rPr>
                  <w:rFonts w:ascii="Arial" w:eastAsia="맑은 고딕" w:hAnsi="Arial" w:cs="Arial"/>
                  <w:kern w:val="0"/>
                  <w:szCs w:val="20"/>
                </w:rPr>
                <w:t xml:space="preserve"> and turn on/off stall LEDs.</w:t>
              </w:r>
            </w:ins>
            <w:ins w:id="50" w:author="user" w:date="2016-05-24T06:01:00Z">
              <w:del w:id="51" w:author="김재헌" w:date="2016-05-25T17:28:00Z">
                <w:r w:rsidR="00F3742A" w:rsidRPr="00DB16DB" w:rsidDel="00323B6A">
                  <w:rPr>
                    <w:rFonts w:ascii="Arial" w:eastAsia="맑은 고딕" w:hAnsi="Arial" w:cs="Arial" w:hint="eastAsia"/>
                    <w:kern w:val="0"/>
                    <w:szCs w:val="20"/>
                    <w:rPrChange w:id="52" w:author="김재헌" w:date="2016-05-25T16:34:00Z">
                      <w:rPr>
                        <w:rFonts w:hint="eastAsia"/>
                      </w:rPr>
                    </w:rPrChange>
                  </w:rPr>
                  <w:delText>.</w:delText>
                </w:r>
              </w:del>
            </w:ins>
          </w:p>
        </w:tc>
        <w:tc>
          <w:tcPr>
            <w:tcW w:w="2989" w:type="dxa"/>
            <w:vMerge/>
            <w:tcBorders>
              <w:left w:val="single" w:sz="8" w:space="0" w:color="A3A3A3"/>
              <w:right w:val="single" w:sz="8" w:space="0" w:color="A3A3A3"/>
            </w:tcBorders>
            <w:tcMar>
              <w:top w:w="80" w:type="dxa"/>
              <w:left w:w="80" w:type="dxa"/>
              <w:bottom w:w="80" w:type="dxa"/>
              <w:right w:w="80" w:type="dxa"/>
            </w:tcMar>
          </w:tcPr>
          <w:p w14:paraId="2A8A1D16" w14:textId="77777777" w:rsidR="008826D7" w:rsidRPr="003E62D9" w:rsidRDefault="008826D7" w:rsidP="00D47F86">
            <w:pPr>
              <w:spacing w:after="0" w:line="240" w:lineRule="auto"/>
              <w:jc w:val="left"/>
              <w:rPr>
                <w:ins w:id="53" w:author="user" w:date="2016-05-24T05:54:00Z"/>
                <w:rFonts w:ascii="Arial" w:eastAsia="맑은 고딕" w:hAnsi="Arial" w:cs="Arial"/>
                <w:kern w:val="0"/>
                <w:szCs w:val="20"/>
              </w:rPr>
            </w:pPr>
          </w:p>
        </w:tc>
      </w:tr>
      <w:tr w:rsidR="00FD4289" w:rsidRPr="003E62D9" w14:paraId="376ED1A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D4F75" w14:textId="2F725916" w:rsidR="00FD4289" w:rsidRPr="003E62D9" w:rsidRDefault="00994533"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FD4289" w:rsidRPr="003E62D9">
              <w:rPr>
                <w:rFonts w:ascii="Arial" w:eastAsia="맑은 고딕" w:hAnsi="Arial" w:cs="Arial"/>
                <w:kern w:val="0"/>
                <w:szCs w:val="20"/>
              </w:rPr>
              <w:t>04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DE90F" w14:textId="23B68925" w:rsidR="00FD4289" w:rsidRPr="003E62D9" w:rsidRDefault="00FD4289" w:rsidP="00DB16DB">
            <w:pPr>
              <w:widowControl/>
              <w:wordWrap/>
              <w:autoSpaceDE/>
              <w:autoSpaceDN/>
              <w:spacing w:after="0" w:line="240" w:lineRule="auto"/>
              <w:jc w:val="left"/>
              <w:rPr>
                <w:rFonts w:ascii="Arial" w:eastAsia="맑은 고딕" w:hAnsi="Arial" w:cs="Arial"/>
                <w:kern w:val="0"/>
                <w:szCs w:val="20"/>
              </w:rPr>
              <w:pPrChange w:id="54" w:author="김재헌" w:date="2016-05-25T16:36:00Z">
                <w:pPr>
                  <w:widowControl/>
                  <w:wordWrap/>
                  <w:autoSpaceDE/>
                  <w:autoSpaceDN/>
                  <w:spacing w:after="0" w:line="240" w:lineRule="auto"/>
                  <w:jc w:val="left"/>
                </w:pPr>
              </w:pPrChange>
            </w:pPr>
            <w:r w:rsidRPr="003E62D9">
              <w:rPr>
                <w:rFonts w:ascii="Arial" w:eastAsia="맑은 고딕" w:hAnsi="Arial" w:cs="Arial"/>
                <w:kern w:val="0"/>
                <w:szCs w:val="20"/>
              </w:rPr>
              <w:t xml:space="preserve">The system </w:t>
            </w:r>
            <w:r w:rsidR="002C26CC"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detect </w:t>
            </w:r>
            <w:ins w:id="55" w:author="김재헌" w:date="2016-05-25T16:36:00Z">
              <w:r w:rsidR="00DB16DB">
                <w:rPr>
                  <w:rFonts w:ascii="Arial" w:eastAsia="맑은 고딕" w:hAnsi="Arial" w:cs="Arial"/>
                  <w:kern w:val="0"/>
                  <w:szCs w:val="20"/>
                </w:rPr>
                <w:t>presence</w:t>
              </w:r>
            </w:ins>
            <w:ins w:id="56" w:author="김재헌" w:date="2016-05-25T16:34:00Z">
              <w:r w:rsidR="00DB16DB">
                <w:rPr>
                  <w:rFonts w:ascii="Arial" w:eastAsia="맑은 고딕" w:hAnsi="Arial" w:cs="Arial"/>
                  <w:kern w:val="0"/>
                  <w:szCs w:val="20"/>
                </w:rPr>
                <w:t xml:space="preserve"> of </w:t>
              </w:r>
            </w:ins>
            <w:ins w:id="57" w:author="김재헌" w:date="2016-05-25T16:35:00Z">
              <w:r w:rsidR="00DB16DB">
                <w:rPr>
                  <w:rFonts w:ascii="Arial" w:eastAsia="맑은 고딕" w:hAnsi="Arial" w:cs="Arial"/>
                  <w:kern w:val="0"/>
                  <w:szCs w:val="20"/>
                </w:rPr>
                <w:t xml:space="preserve">a </w:t>
              </w:r>
            </w:ins>
            <w:ins w:id="58" w:author="김재헌" w:date="2016-05-25T16:34:00Z">
              <w:r w:rsidR="00DB16DB">
                <w:rPr>
                  <w:rFonts w:ascii="Arial" w:eastAsia="맑은 고딕" w:hAnsi="Arial" w:cs="Arial"/>
                  <w:kern w:val="0"/>
                  <w:szCs w:val="20"/>
                </w:rPr>
                <w:t xml:space="preserve">car </w:t>
              </w:r>
            </w:ins>
            <w:r w:rsidRPr="003E62D9">
              <w:rPr>
                <w:rFonts w:ascii="Arial" w:eastAsia="맑은 고딕" w:hAnsi="Arial" w:cs="Arial"/>
                <w:kern w:val="0"/>
                <w:szCs w:val="20"/>
              </w:rPr>
              <w:t>when cars arrive at the</w:t>
            </w:r>
            <w:ins w:id="59" w:author="user" w:date="2016-05-24T06:08:00Z">
              <w:r w:rsidR="008417E9">
                <w:rPr>
                  <w:rFonts w:ascii="Arial" w:eastAsia="맑은 고딕" w:hAnsi="Arial" w:cs="Arial" w:hint="eastAsia"/>
                  <w:kern w:val="0"/>
                  <w:szCs w:val="20"/>
                </w:rPr>
                <w:t xml:space="preserve"> entry/exit</w:t>
              </w:r>
            </w:ins>
            <w:r w:rsidRPr="003E62D9">
              <w:rPr>
                <w:rFonts w:ascii="Arial" w:eastAsia="맑은 고딕" w:hAnsi="Arial" w:cs="Arial"/>
                <w:kern w:val="0"/>
                <w:szCs w:val="20"/>
              </w:rPr>
              <w:t xml:space="preserve"> gate</w:t>
            </w:r>
            <w:ins w:id="60" w:author="user" w:date="2016-05-24T06:07:00Z">
              <w:r w:rsidR="008417E9">
                <w:rPr>
                  <w:rFonts w:ascii="Arial" w:eastAsia="맑은 고딕" w:hAnsi="Arial" w:cs="Arial" w:hint="eastAsia"/>
                  <w:kern w:val="0"/>
                  <w:szCs w:val="20"/>
                </w:rPr>
                <w:t>s</w:t>
              </w:r>
            </w:ins>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2922CF13" w14:textId="77777777" w:rsidR="00FD4289" w:rsidRPr="003E62D9" w:rsidRDefault="00FD4289" w:rsidP="00D47F86">
            <w:pPr>
              <w:spacing w:after="0" w:line="240" w:lineRule="auto"/>
              <w:jc w:val="left"/>
              <w:rPr>
                <w:rFonts w:ascii="Arial" w:eastAsia="맑은 고딕" w:hAnsi="Arial" w:cs="Arial"/>
                <w:kern w:val="0"/>
                <w:szCs w:val="20"/>
              </w:rPr>
            </w:pPr>
          </w:p>
        </w:tc>
      </w:tr>
      <w:tr w:rsidR="004B53FD" w:rsidRPr="003E62D9" w14:paraId="0FD5E373"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E1E5B" w14:textId="680DDA2C" w:rsidR="004B53FD" w:rsidRPr="003E62D9" w:rsidRDefault="00994533"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8F5A5B" w14:textId="7777777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 shall allow drivers to reserve parking spaces.</w:t>
            </w:r>
          </w:p>
          <w:p w14:paraId="5E8A31F8" w14:textId="114935C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Reservations will be made via </w:t>
            </w:r>
            <w:r w:rsidR="00B8198F" w:rsidRPr="003E62D9">
              <w:rPr>
                <w:rFonts w:ascii="Arial" w:eastAsia="맑은 고딕" w:hAnsi="Arial" w:cs="Arial"/>
                <w:kern w:val="0"/>
                <w:szCs w:val="20"/>
              </w:rPr>
              <w:t xml:space="preserve">a </w:t>
            </w:r>
            <w:r w:rsidRPr="003E62D9">
              <w:rPr>
                <w:rFonts w:ascii="Arial" w:eastAsia="맑은 고딕" w:hAnsi="Arial" w:cs="Arial"/>
                <w:kern w:val="0"/>
                <w:szCs w:val="20"/>
              </w:rPr>
              <w:t xml:space="preserve">mobile app, </w:t>
            </w:r>
            <w:r w:rsidR="00512022" w:rsidRPr="003E62D9">
              <w:rPr>
                <w:rFonts w:ascii="Arial" w:eastAsia="맑은 고딕" w:hAnsi="Arial" w:cs="Arial"/>
                <w:kern w:val="0"/>
                <w:szCs w:val="20"/>
              </w:rPr>
              <w:t xml:space="preserve">a </w:t>
            </w:r>
            <w:r w:rsidRPr="003E62D9">
              <w:rPr>
                <w:rFonts w:ascii="Arial" w:eastAsia="맑은 고딕" w:hAnsi="Arial" w:cs="Arial"/>
                <w:kern w:val="0"/>
                <w:szCs w:val="20"/>
              </w:rPr>
              <w:t xml:space="preserve">laptop, or </w:t>
            </w:r>
            <w:r w:rsidR="00512022" w:rsidRPr="003E62D9">
              <w:rPr>
                <w:rFonts w:ascii="Arial" w:eastAsia="맑은 고딕" w:hAnsi="Arial" w:cs="Arial"/>
                <w:kern w:val="0"/>
                <w:szCs w:val="20"/>
              </w:rPr>
              <w:t xml:space="preserve">a </w:t>
            </w:r>
            <w:r w:rsidRPr="003E62D9">
              <w:rPr>
                <w:rFonts w:ascii="Arial" w:eastAsia="맑은 고딕" w:hAnsi="Arial" w:cs="Arial"/>
                <w:kern w:val="0"/>
                <w:szCs w:val="20"/>
              </w:rPr>
              <w:t>desktop app for drivers.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18FBD2E2" w14:textId="78BADF21" w:rsidR="004B53FD" w:rsidRPr="003E62D9" w:rsidRDefault="004B53FD"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Reservation system for drivers</w:t>
            </w:r>
          </w:p>
        </w:tc>
      </w:tr>
      <w:tr w:rsidR="004B53FD" w:rsidRPr="003E62D9" w14:paraId="6DBD7445"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8360DC" w14:textId="68221852" w:rsidR="004B53FD" w:rsidRPr="003E62D9" w:rsidRDefault="00994533"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7A699" w14:textId="464DCC97" w:rsidR="004B53FD" w:rsidRPr="003E62D9" w:rsidRDefault="004B53FD" w:rsidP="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For reservation, drivers must sign up the system</w:t>
            </w:r>
            <w:r w:rsidR="005A7632" w:rsidRPr="003E62D9">
              <w:rPr>
                <w:rFonts w:ascii="Arial" w:eastAsia="맑은 고딕" w:hAnsi="Arial" w:cs="Arial"/>
                <w:kern w:val="0"/>
                <w:szCs w:val="20"/>
              </w:rPr>
              <w:t xml:space="preserve"> s</w:t>
            </w:r>
            <w:r w:rsidR="00CB6271" w:rsidRPr="003E62D9">
              <w:rPr>
                <w:rFonts w:ascii="Arial" w:eastAsia="맑은 고딕" w:hAnsi="Arial" w:cs="Arial"/>
                <w:kern w:val="0"/>
                <w:szCs w:val="20"/>
              </w:rPr>
              <w:t>o that the system can</w:t>
            </w:r>
            <w:r w:rsidRPr="003E62D9">
              <w:rPr>
                <w:rFonts w:ascii="Arial" w:eastAsia="맑은 고딕" w:hAnsi="Arial" w:cs="Arial"/>
                <w:kern w:val="0"/>
                <w:szCs w:val="20"/>
              </w:rPr>
              <w:t xml:space="preserve"> prevent </w:t>
            </w:r>
            <w:r w:rsidR="00CB6271" w:rsidRPr="003E62D9">
              <w:rPr>
                <w:rFonts w:ascii="Arial" w:eastAsia="맑은 고딕" w:hAnsi="Arial" w:cs="Arial"/>
                <w:kern w:val="0"/>
                <w:szCs w:val="20"/>
              </w:rPr>
              <w:t xml:space="preserve">from </w:t>
            </w:r>
            <w:r w:rsidRPr="003E62D9">
              <w:rPr>
                <w:rFonts w:ascii="Arial" w:eastAsia="맑은 고딕" w:hAnsi="Arial" w:cs="Arial"/>
                <w:kern w:val="0"/>
                <w:szCs w:val="20"/>
              </w:rPr>
              <w:t>unauthorized users.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7E2F0AC7" w14:textId="77777777" w:rsidR="004B53FD" w:rsidRPr="003E62D9" w:rsidRDefault="004B53FD" w:rsidP="00D47F86">
            <w:pPr>
              <w:spacing w:after="0" w:line="240" w:lineRule="auto"/>
              <w:jc w:val="left"/>
              <w:rPr>
                <w:rFonts w:ascii="Arial" w:eastAsia="맑은 고딕" w:hAnsi="Arial" w:cs="Arial"/>
                <w:kern w:val="0"/>
                <w:szCs w:val="20"/>
              </w:rPr>
            </w:pPr>
          </w:p>
        </w:tc>
      </w:tr>
      <w:tr w:rsidR="004B53FD" w:rsidRPr="003E62D9" w14:paraId="03A36752"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225E33" w14:textId="56E77EFC" w:rsidR="004B53FD"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489FD" w14:textId="253A9DB7" w:rsidR="004B53FD" w:rsidRPr="003E62D9" w:rsidRDefault="004B53FD" w:rsidP="00BB3F77">
            <w:pPr>
              <w:widowControl/>
              <w:wordWrap/>
              <w:autoSpaceDE/>
              <w:autoSpaceDN/>
              <w:spacing w:after="0" w:line="240" w:lineRule="auto"/>
              <w:jc w:val="left"/>
              <w:rPr>
                <w:rFonts w:ascii="Arial" w:eastAsia="맑은 고딕" w:hAnsi="Arial" w:cs="Arial"/>
                <w:kern w:val="0"/>
                <w:szCs w:val="20"/>
              </w:rPr>
              <w:pPrChange w:id="61" w:author="김재헌" w:date="2016-05-25T16:40:00Z">
                <w:pPr>
                  <w:widowControl/>
                  <w:wordWrap/>
                  <w:autoSpaceDE/>
                  <w:autoSpaceDN/>
                  <w:spacing w:after="0" w:line="240" w:lineRule="auto"/>
                  <w:jc w:val="left"/>
                </w:pPr>
              </w:pPrChange>
            </w:pPr>
            <w:r w:rsidRPr="003E62D9">
              <w:rPr>
                <w:rFonts w:ascii="Arial" w:eastAsia="맑은 고딕" w:hAnsi="Arial" w:cs="Arial"/>
                <w:kern w:val="0"/>
                <w:szCs w:val="20"/>
              </w:rPr>
              <w:t xml:space="preserve">The system </w:t>
            </w:r>
            <w:r w:rsidR="005A7632"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provide available </w:t>
            </w:r>
            <w:ins w:id="62" w:author="김재헌" w:date="2016-05-25T16:40:00Z">
              <w:r w:rsidR="00BB3F77">
                <w:rPr>
                  <w:rFonts w:ascii="Arial" w:eastAsia="맑은 고딕" w:hAnsi="Arial" w:cs="Arial"/>
                  <w:kern w:val="0"/>
                  <w:szCs w:val="20"/>
                </w:rPr>
                <w:t xml:space="preserve">number of </w:t>
              </w:r>
            </w:ins>
            <w:r w:rsidRPr="003E62D9">
              <w:rPr>
                <w:rFonts w:ascii="Arial" w:eastAsia="맑은 고딕" w:hAnsi="Arial" w:cs="Arial"/>
                <w:kern w:val="0"/>
                <w:szCs w:val="20"/>
              </w:rPr>
              <w:t xml:space="preserve">parking </w:t>
            </w:r>
            <w:del w:id="63" w:author="김재헌" w:date="2016-05-25T16:40:00Z">
              <w:r w:rsidRPr="003E62D9" w:rsidDel="00BB3F77">
                <w:rPr>
                  <w:rFonts w:ascii="Arial" w:eastAsia="맑은 고딕" w:hAnsi="Arial" w:cs="Arial"/>
                  <w:kern w:val="0"/>
                  <w:szCs w:val="20"/>
                </w:rPr>
                <w:delText xml:space="preserve">slot </w:delText>
              </w:r>
            </w:del>
            <w:ins w:id="64" w:author="김재헌" w:date="2016-05-25T16:40:00Z">
              <w:r w:rsidR="00BB3F77">
                <w:rPr>
                  <w:rFonts w:ascii="Arial" w:eastAsia="맑은 고딕" w:hAnsi="Arial" w:cs="Arial"/>
                  <w:kern w:val="0"/>
                  <w:szCs w:val="20"/>
                </w:rPr>
                <w:t>slots</w:t>
              </w:r>
            </w:ins>
            <w:del w:id="65" w:author="김재헌" w:date="2016-05-25T16:40:00Z">
              <w:r w:rsidRPr="003E62D9" w:rsidDel="00BB3F77">
                <w:rPr>
                  <w:rFonts w:ascii="Arial" w:eastAsia="맑은 고딕" w:hAnsi="Arial" w:cs="Arial"/>
                  <w:kern w:val="0"/>
                  <w:szCs w:val="20"/>
                </w:rPr>
                <w:delText xml:space="preserve">information </w:delText>
              </w:r>
            </w:del>
            <w:ins w:id="66" w:author="김재헌" w:date="2016-05-25T16:40:00Z">
              <w:r w:rsidR="00BB3F77" w:rsidRPr="003E62D9">
                <w:rPr>
                  <w:rFonts w:ascii="Arial" w:eastAsia="맑은 고딕" w:hAnsi="Arial" w:cs="Arial"/>
                  <w:kern w:val="0"/>
                  <w:szCs w:val="20"/>
                </w:rPr>
                <w:t xml:space="preserve"> </w:t>
              </w:r>
            </w:ins>
            <w:r w:rsidRPr="003E62D9">
              <w:rPr>
                <w:rFonts w:ascii="Arial" w:eastAsia="맑은 고딕" w:hAnsi="Arial" w:cs="Arial"/>
                <w:kern w:val="0"/>
                <w:szCs w:val="20"/>
              </w:rPr>
              <w:t>to drivers.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6CAEA957" w14:textId="77777777" w:rsidR="004B53FD" w:rsidRPr="003E62D9" w:rsidRDefault="004B53FD" w:rsidP="00D47F86">
            <w:pPr>
              <w:spacing w:after="0" w:line="240" w:lineRule="auto"/>
              <w:jc w:val="left"/>
              <w:rPr>
                <w:rFonts w:ascii="Arial" w:eastAsia="맑은 고딕" w:hAnsi="Arial" w:cs="Arial"/>
                <w:kern w:val="0"/>
                <w:szCs w:val="20"/>
              </w:rPr>
            </w:pPr>
          </w:p>
        </w:tc>
      </w:tr>
      <w:tr w:rsidR="004B53FD" w:rsidRPr="003E62D9" w14:paraId="702F3E12"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F59E1" w14:textId="2530032A" w:rsidR="004B53FD"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4B53FD" w:rsidRPr="003E62D9">
              <w:rPr>
                <w:rFonts w:ascii="Arial" w:eastAsia="맑은 고딕" w:hAnsi="Arial" w:cs="Arial"/>
                <w:kern w:val="0"/>
                <w:szCs w:val="20"/>
              </w:rPr>
              <w:t>08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E7E334" w14:textId="3429EC1A" w:rsidR="004B53FD" w:rsidRPr="003E62D9" w:rsidRDefault="004B53FD">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Drivers </w:t>
            </w:r>
            <w:r w:rsidR="002057E5"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provide </w:t>
            </w:r>
            <w:del w:id="67" w:author="김재헌" w:date="2016-05-24T16:16:00Z">
              <w:r w:rsidRPr="003E62D9" w:rsidDel="00694B88">
                <w:rPr>
                  <w:rFonts w:ascii="Arial" w:eastAsia="맑은 고딕" w:hAnsi="Arial" w:cs="Arial"/>
                  <w:kern w:val="0"/>
                  <w:szCs w:val="20"/>
                </w:rPr>
                <w:delText xml:space="preserve">a </w:delText>
              </w:r>
              <w:r w:rsidRPr="00694B88" w:rsidDel="00694B88">
                <w:rPr>
                  <w:rFonts w:ascii="Arial" w:eastAsia="맑은 고딕" w:hAnsi="Arial" w:cs="Arial"/>
                  <w:kern w:val="0"/>
                  <w:szCs w:val="20"/>
                  <w:rPrChange w:id="68" w:author="김재헌" w:date="2016-05-24T16:13:00Z">
                    <w:rPr>
                      <w:rFonts w:ascii="Arial" w:eastAsia="맑은 고딕" w:hAnsi="Arial" w:cs="Arial"/>
                      <w:kern w:val="0"/>
                      <w:szCs w:val="20"/>
                      <w:u w:val="single"/>
                    </w:rPr>
                  </w:rPrChange>
                </w:rPr>
                <w:delText>license plate</w:delText>
              </w:r>
              <w:r w:rsidRPr="003E62D9" w:rsidDel="00694B88">
                <w:rPr>
                  <w:rFonts w:ascii="Arial" w:eastAsia="맑은 고딕" w:hAnsi="Arial" w:cs="Arial"/>
                  <w:kern w:val="0"/>
                  <w:szCs w:val="20"/>
                </w:rPr>
                <w:delText xml:space="preserve"> (identifying information), </w:delText>
              </w:r>
            </w:del>
            <w:r w:rsidRPr="003E62D9">
              <w:rPr>
                <w:rFonts w:ascii="Arial" w:eastAsia="맑은 고딕" w:hAnsi="Arial" w:cs="Arial"/>
                <w:kern w:val="0"/>
                <w:szCs w:val="20"/>
              </w:rPr>
              <w:t>the day and time they would like to park, and credit card information (payment information)</w:t>
            </w:r>
            <w:ins w:id="69" w:author="김재헌" w:date="2016-05-24T16:16:00Z">
              <w:r w:rsidR="00E7547C">
                <w:rPr>
                  <w:rFonts w:ascii="Arial" w:eastAsia="맑은 고딕" w:hAnsi="Arial" w:cs="Arial"/>
                  <w:kern w:val="0"/>
                  <w:szCs w:val="20"/>
                </w:rPr>
                <w:t xml:space="preserve"> after logging in system</w:t>
              </w:r>
            </w:ins>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4043342" w14:textId="77777777" w:rsidR="004B53FD" w:rsidRPr="003E62D9" w:rsidRDefault="004B53FD" w:rsidP="00D47F86">
            <w:pPr>
              <w:spacing w:after="0" w:line="240" w:lineRule="auto"/>
              <w:jc w:val="left"/>
              <w:rPr>
                <w:rFonts w:ascii="Arial" w:eastAsia="맑은 고딕" w:hAnsi="Arial" w:cs="Arial"/>
                <w:kern w:val="0"/>
                <w:szCs w:val="20"/>
              </w:rPr>
            </w:pPr>
          </w:p>
        </w:tc>
      </w:tr>
      <w:tr w:rsidR="004B53FD" w:rsidRPr="003E62D9" w14:paraId="01AFDD45"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6D233C" w14:textId="28F98D70" w:rsidR="004B53FD" w:rsidRPr="003E62D9" w:rsidRDefault="00CB6271" w:rsidP="000C4B49">
            <w:pPr>
              <w:widowControl/>
              <w:wordWrap/>
              <w:autoSpaceDE/>
              <w:autoSpaceDN/>
              <w:spacing w:after="0" w:line="240" w:lineRule="auto"/>
              <w:jc w:val="center"/>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FR</w:t>
            </w:r>
            <w:r w:rsidR="004B53FD" w:rsidRPr="003E62D9">
              <w:rPr>
                <w:rFonts w:ascii="Arial" w:eastAsia="맑은 고딕" w:hAnsi="Arial" w:cs="Arial"/>
                <w:color w:val="000000" w:themeColor="text1"/>
                <w:kern w:val="0"/>
                <w:szCs w:val="20"/>
              </w:rPr>
              <w:t>09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DA7CF" w14:textId="0DC2BACD" w:rsidR="004B53FD" w:rsidRPr="003E62D9" w:rsidRDefault="004B53FD" w:rsidP="00C011B4">
            <w:pPr>
              <w:widowControl/>
              <w:wordWrap/>
              <w:autoSpaceDE/>
              <w:autoSpaceDN/>
              <w:spacing w:after="0" w:line="240" w:lineRule="auto"/>
              <w:jc w:val="left"/>
              <w:rPr>
                <w:rFonts w:ascii="Arial" w:eastAsia="맑은 고딕" w:hAnsi="Arial" w:cs="Arial"/>
                <w:color w:val="000000" w:themeColor="text1"/>
                <w:kern w:val="0"/>
                <w:szCs w:val="20"/>
              </w:rPr>
              <w:pPrChange w:id="70" w:author="김재헌" w:date="2016-05-25T16:44:00Z">
                <w:pPr>
                  <w:widowControl/>
                  <w:wordWrap/>
                  <w:autoSpaceDE/>
                  <w:autoSpaceDN/>
                  <w:spacing w:after="0" w:line="240" w:lineRule="auto"/>
                  <w:jc w:val="left"/>
                </w:pPr>
              </w:pPrChange>
            </w:pPr>
            <w:r w:rsidRPr="003E62D9">
              <w:rPr>
                <w:rFonts w:ascii="Arial" w:eastAsia="맑은 고딕" w:hAnsi="Arial" w:cs="Arial"/>
                <w:color w:val="000000" w:themeColor="text1"/>
                <w:kern w:val="0"/>
                <w:szCs w:val="20"/>
              </w:rPr>
              <w:t xml:space="preserve">The system </w:t>
            </w:r>
            <w:r w:rsidR="00B107BA" w:rsidRPr="003E62D9">
              <w:rPr>
                <w:rFonts w:ascii="Arial" w:eastAsia="맑은 고딕" w:hAnsi="Arial" w:cs="Arial"/>
                <w:color w:val="000000" w:themeColor="text1"/>
                <w:kern w:val="0"/>
                <w:szCs w:val="20"/>
              </w:rPr>
              <w:t xml:space="preserve">must </w:t>
            </w:r>
            <w:r w:rsidRPr="003E62D9">
              <w:rPr>
                <w:rFonts w:ascii="Arial" w:eastAsia="맑은 고딕" w:hAnsi="Arial" w:cs="Arial"/>
                <w:color w:val="000000" w:themeColor="text1"/>
                <w:kern w:val="0"/>
                <w:szCs w:val="20"/>
              </w:rPr>
              <w:t xml:space="preserve">return </w:t>
            </w:r>
            <w:r w:rsidR="0039369A" w:rsidRPr="004E2158">
              <w:rPr>
                <w:rFonts w:ascii="Arial" w:eastAsia="맑은 고딕" w:hAnsi="Arial" w:cs="Arial"/>
                <w:color w:val="000000" w:themeColor="text1"/>
                <w:kern w:val="0"/>
                <w:szCs w:val="20"/>
              </w:rPr>
              <w:t xml:space="preserve">a </w:t>
            </w:r>
            <w:r w:rsidRPr="004E2158">
              <w:rPr>
                <w:rFonts w:ascii="Arial" w:eastAsia="맑은 고딕" w:hAnsi="Arial" w:cs="Arial"/>
                <w:color w:val="000000" w:themeColor="text1"/>
                <w:kern w:val="0"/>
                <w:szCs w:val="20"/>
                <w:rPrChange w:id="71" w:author="김재헌" w:date="2016-05-24T16:17:00Z">
                  <w:rPr>
                    <w:rFonts w:ascii="Arial" w:eastAsia="맑은 고딕" w:hAnsi="Arial" w:cs="Arial"/>
                    <w:color w:val="000000" w:themeColor="text1"/>
                    <w:kern w:val="0"/>
                    <w:szCs w:val="20"/>
                    <w:u w:val="single"/>
                  </w:rPr>
                </w:rPrChange>
              </w:rPr>
              <w:t>confirmation information</w:t>
            </w:r>
            <w:ins w:id="72" w:author="김재헌" w:date="2016-05-25T16:44:00Z">
              <w:r w:rsidR="00C011B4">
                <w:rPr>
                  <w:rFonts w:ascii="Arial" w:eastAsia="맑은 고딕" w:hAnsi="Arial" w:cs="Arial"/>
                  <w:color w:val="000000" w:themeColor="text1"/>
                  <w:kern w:val="0"/>
                  <w:szCs w:val="20"/>
                </w:rPr>
                <w:t xml:space="preserve"> </w:t>
              </w:r>
            </w:ins>
            <w:del w:id="73" w:author="김재헌" w:date="2016-05-25T16:44:00Z">
              <w:r w:rsidRPr="003E62D9" w:rsidDel="00C011B4">
                <w:rPr>
                  <w:rFonts w:ascii="Arial" w:eastAsia="맑은 고딕" w:hAnsi="Arial" w:cs="Arial"/>
                  <w:color w:val="000000" w:themeColor="text1"/>
                  <w:kern w:val="0"/>
                  <w:szCs w:val="20"/>
                </w:rPr>
                <w:delText xml:space="preserve"> </w:delText>
              </w:r>
            </w:del>
            <w:r w:rsidRPr="003E62D9">
              <w:rPr>
                <w:rFonts w:ascii="Arial" w:eastAsia="맑은 고딕" w:hAnsi="Arial" w:cs="Arial"/>
                <w:color w:val="000000" w:themeColor="text1"/>
                <w:kern w:val="0"/>
                <w:szCs w:val="20"/>
              </w:rPr>
              <w:t xml:space="preserve">to </w:t>
            </w:r>
            <w:r w:rsidR="0039369A" w:rsidRPr="003E62D9">
              <w:rPr>
                <w:rFonts w:ascii="Arial" w:eastAsia="맑은 고딕" w:hAnsi="Arial" w:cs="Arial"/>
                <w:color w:val="000000" w:themeColor="text1"/>
                <w:kern w:val="0"/>
                <w:szCs w:val="20"/>
              </w:rPr>
              <w:t xml:space="preserve">the </w:t>
            </w:r>
            <w:r w:rsidRPr="003E62D9">
              <w:rPr>
                <w:rFonts w:ascii="Arial" w:eastAsia="맑은 고딕" w:hAnsi="Arial" w:cs="Arial"/>
                <w:color w:val="000000" w:themeColor="text1"/>
                <w:kern w:val="0"/>
                <w:szCs w:val="20"/>
              </w:rPr>
              <w:t xml:space="preserve">driver if reservation is </w:t>
            </w:r>
            <w:r w:rsidR="00B107BA" w:rsidRPr="003E62D9">
              <w:rPr>
                <w:rFonts w:ascii="Arial" w:eastAsia="맑은 고딕" w:hAnsi="Arial" w:cs="Arial"/>
                <w:color w:val="000000" w:themeColor="text1"/>
                <w:kern w:val="0"/>
                <w:szCs w:val="20"/>
              </w:rPr>
              <w:t>succeed</w:t>
            </w:r>
            <w:r w:rsidRPr="003E62D9">
              <w:rPr>
                <w:rFonts w:ascii="Arial" w:eastAsia="맑은 고딕" w:hAnsi="Arial" w:cs="Arial"/>
                <w:color w:val="000000" w:themeColor="text1"/>
                <w:kern w:val="0"/>
                <w:szCs w:val="20"/>
              </w:rPr>
              <w:t>.</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504BA96F" w14:textId="77777777" w:rsidR="004B53FD" w:rsidRPr="003E62D9" w:rsidRDefault="004B53FD" w:rsidP="00D47F86">
            <w:pPr>
              <w:widowControl/>
              <w:wordWrap/>
              <w:autoSpaceDE/>
              <w:autoSpaceDN/>
              <w:spacing w:after="0" w:line="240" w:lineRule="auto"/>
              <w:jc w:val="left"/>
              <w:rPr>
                <w:rFonts w:ascii="Arial" w:eastAsia="맑은 고딕" w:hAnsi="Arial" w:cs="Arial"/>
                <w:kern w:val="0"/>
                <w:szCs w:val="20"/>
              </w:rPr>
            </w:pPr>
          </w:p>
        </w:tc>
      </w:tr>
      <w:tr w:rsidR="00D47F86" w:rsidRPr="003E62D9" w14:paraId="1989C12C"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C860A7" w14:textId="761685EE" w:rsidR="00D47F86" w:rsidRPr="003E62D9" w:rsidRDefault="00CB6271" w:rsidP="000C4B49">
            <w:pPr>
              <w:widowControl/>
              <w:wordWrap/>
              <w:autoSpaceDE/>
              <w:autoSpaceDN/>
              <w:spacing w:after="0" w:line="240" w:lineRule="auto"/>
              <w:jc w:val="center"/>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FR</w:t>
            </w:r>
            <w:r w:rsidR="000C4B49" w:rsidRPr="003E62D9">
              <w:rPr>
                <w:rFonts w:ascii="Arial" w:eastAsia="맑은 고딕" w:hAnsi="Arial" w:cs="Arial"/>
                <w:color w:val="000000" w:themeColor="text1"/>
                <w:kern w:val="0"/>
                <w:szCs w:val="20"/>
              </w:rPr>
              <w:t>10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0D689" w14:textId="2707F6E7" w:rsidR="00D47F86" w:rsidRPr="003E62D9" w:rsidRDefault="00D47F86">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The system </w:t>
            </w:r>
            <w:r w:rsidR="0039369A" w:rsidRPr="003E62D9">
              <w:rPr>
                <w:rFonts w:ascii="Arial" w:eastAsia="맑은 고딕" w:hAnsi="Arial" w:cs="Arial"/>
                <w:color w:val="000000" w:themeColor="text1"/>
                <w:kern w:val="0"/>
                <w:szCs w:val="20"/>
              </w:rPr>
              <w:t xml:space="preserve">must </w:t>
            </w:r>
            <w:r w:rsidRPr="003E62D9">
              <w:rPr>
                <w:rFonts w:ascii="Arial" w:eastAsia="맑은 고딕" w:hAnsi="Arial" w:cs="Arial"/>
                <w:color w:val="000000" w:themeColor="text1"/>
                <w:kern w:val="0"/>
                <w:szCs w:val="20"/>
              </w:rPr>
              <w:t xml:space="preserve">check </w:t>
            </w:r>
            <w:r w:rsidR="0039369A" w:rsidRPr="003E62D9">
              <w:rPr>
                <w:rFonts w:ascii="Arial" w:eastAsia="맑은 고딕" w:hAnsi="Arial" w:cs="Arial"/>
                <w:color w:val="000000" w:themeColor="text1"/>
                <w:kern w:val="0"/>
                <w:szCs w:val="20"/>
              </w:rPr>
              <w:t xml:space="preserve">the </w:t>
            </w:r>
            <w:r w:rsidRPr="003E62D9">
              <w:rPr>
                <w:rFonts w:ascii="Arial" w:eastAsia="맑은 고딕" w:hAnsi="Arial" w:cs="Arial"/>
                <w:color w:val="000000" w:themeColor="text1"/>
                <w:kern w:val="0"/>
                <w:szCs w:val="20"/>
              </w:rPr>
              <w:t xml:space="preserve">confirmation information </w:t>
            </w:r>
            <w:r w:rsidR="0039369A" w:rsidRPr="003E62D9">
              <w:rPr>
                <w:rFonts w:ascii="Arial" w:eastAsia="맑은 고딕" w:hAnsi="Arial" w:cs="Arial"/>
                <w:color w:val="000000" w:themeColor="text1"/>
                <w:kern w:val="0"/>
                <w:szCs w:val="20"/>
              </w:rPr>
              <w:t xml:space="preserve">to </w:t>
            </w:r>
            <w:r w:rsidRPr="003E62D9">
              <w:rPr>
                <w:rFonts w:ascii="Arial" w:eastAsia="맑은 고딕" w:hAnsi="Arial" w:cs="Arial"/>
                <w:color w:val="000000" w:themeColor="text1"/>
                <w:kern w:val="0"/>
                <w:szCs w:val="20"/>
              </w:rPr>
              <w:t>verify the deriver's information and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33DE2" w14:textId="157A95F7" w:rsidR="00D47F86" w:rsidRPr="003E62D9" w:rsidRDefault="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drivers come up an entry gate</w:t>
            </w:r>
          </w:p>
        </w:tc>
      </w:tr>
      <w:tr w:rsidR="00C011B4" w:rsidRPr="003E62D9" w14:paraId="6EA15FC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C4860E" w14:textId="44EA3D5E" w:rsidR="00C011B4" w:rsidRPr="003E62D9" w:rsidRDefault="00C011B4"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7B575" w14:textId="5965C451" w:rsidR="00C011B4" w:rsidRPr="003E62D9" w:rsidRDefault="00C011B4">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“Grace period” must be configurable.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49D91255" w14:textId="4EDD9C35" w:rsidR="00C011B4" w:rsidRPr="003E62D9" w:rsidDel="00C011B4" w:rsidRDefault="00C011B4" w:rsidP="00D47F86">
            <w:pPr>
              <w:widowControl/>
              <w:wordWrap/>
              <w:autoSpaceDE/>
              <w:autoSpaceDN/>
              <w:spacing w:after="0" w:line="240" w:lineRule="auto"/>
              <w:jc w:val="left"/>
              <w:rPr>
                <w:del w:id="74" w:author="김재헌" w:date="2016-05-25T16:48:00Z"/>
                <w:rFonts w:ascii="Arial" w:eastAsia="맑은 고딕" w:hAnsi="Arial" w:cs="Arial"/>
                <w:kern w:val="0"/>
                <w:szCs w:val="20"/>
              </w:rPr>
            </w:pPr>
            <w:del w:id="75" w:author="김재헌" w:date="2016-05-25T16:48:00Z">
              <w:r w:rsidRPr="003E62D9" w:rsidDel="00C011B4">
                <w:rPr>
                  <w:rFonts w:ascii="Arial" w:eastAsia="맑은 고딕" w:hAnsi="Arial" w:cs="Arial"/>
                  <w:kern w:val="0"/>
                  <w:szCs w:val="20"/>
                </w:rPr>
                <w:delText>Operating a "grace period"</w:delText>
              </w:r>
            </w:del>
          </w:p>
          <w:p w14:paraId="4C7D837A" w14:textId="77777777" w:rsidR="00C011B4" w:rsidRPr="003E62D9" w:rsidDel="00C011B4" w:rsidRDefault="00C011B4" w:rsidP="00D47F86">
            <w:pPr>
              <w:spacing w:after="0" w:line="240" w:lineRule="auto"/>
              <w:jc w:val="left"/>
              <w:rPr>
                <w:del w:id="76" w:author="김재헌" w:date="2016-05-25T16:48:00Z"/>
                <w:rFonts w:ascii="Arial" w:eastAsia="맑은 고딕" w:hAnsi="Arial" w:cs="Arial"/>
                <w:kern w:val="0"/>
                <w:szCs w:val="20"/>
              </w:rPr>
            </w:pPr>
            <w:del w:id="77" w:author="김재헌" w:date="2016-05-25T16:48:00Z">
              <w:r w:rsidRPr="003E62D9" w:rsidDel="00C011B4">
                <w:rPr>
                  <w:rFonts w:ascii="Arial" w:eastAsia="맑은 고딕" w:hAnsi="Arial" w:cs="Arial"/>
                  <w:kern w:val="0"/>
                  <w:szCs w:val="20"/>
                </w:rPr>
                <w:delText> </w:delText>
              </w:r>
            </w:del>
          </w:p>
          <w:p w14:paraId="27A13600" w14:textId="0629B27F" w:rsidR="00C011B4" w:rsidRPr="003E62D9" w:rsidRDefault="00C011B4" w:rsidP="00D47F86">
            <w:pPr>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No-show process</w:t>
            </w:r>
          </w:p>
        </w:tc>
      </w:tr>
      <w:tr w:rsidR="00C011B4" w:rsidRPr="003E62D9" w14:paraId="165702AC" w14:textId="77777777" w:rsidTr="00522635">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48E4B" w14:textId="02D58329" w:rsidR="00C011B4" w:rsidRPr="003E62D9" w:rsidRDefault="00C011B4"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398DB" w14:textId="02B098D1" w:rsidR="00C011B4" w:rsidRPr="003E62D9" w:rsidRDefault="00C011B4"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If the driver does not show up at the start of their reservation time, the system must operate the "grace period".</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5C7BD995" w14:textId="43CDE2AB" w:rsidR="00C011B4" w:rsidRPr="003E62D9" w:rsidRDefault="00C011B4" w:rsidP="00D47F86">
            <w:pPr>
              <w:spacing w:after="0" w:line="240" w:lineRule="auto"/>
              <w:jc w:val="left"/>
              <w:rPr>
                <w:rFonts w:ascii="Arial" w:eastAsia="맑은 고딕" w:hAnsi="Arial" w:cs="Arial"/>
                <w:kern w:val="0"/>
                <w:szCs w:val="20"/>
              </w:rPr>
            </w:pPr>
          </w:p>
        </w:tc>
      </w:tr>
      <w:tr w:rsidR="00C011B4" w:rsidRPr="003E62D9" w14:paraId="600C25B0" w14:textId="77777777" w:rsidTr="00522635">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E3649" w14:textId="575B2A4B" w:rsidR="00C011B4" w:rsidRPr="003E62D9" w:rsidRDefault="00C011B4"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55207" w14:textId="5C79DB33" w:rsidR="00C011B4" w:rsidRPr="003E62D9" w:rsidRDefault="00C011B4"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If the driver doesn't show up within the grace period, the system must cancel the reservation.</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4568C9A2" w14:textId="206D106C" w:rsidR="00C011B4" w:rsidRPr="003E62D9" w:rsidRDefault="00C011B4" w:rsidP="00D47F86">
            <w:pPr>
              <w:widowControl/>
              <w:wordWrap/>
              <w:autoSpaceDE/>
              <w:autoSpaceDN/>
              <w:spacing w:after="0" w:line="240" w:lineRule="auto"/>
              <w:jc w:val="left"/>
              <w:rPr>
                <w:rFonts w:ascii="Arial" w:eastAsia="맑은 고딕" w:hAnsi="Arial" w:cs="Arial"/>
                <w:kern w:val="0"/>
                <w:szCs w:val="20"/>
              </w:rPr>
            </w:pPr>
          </w:p>
        </w:tc>
      </w:tr>
      <w:tr w:rsidR="00D47F86" w:rsidRPr="003E62D9" w14:paraId="14094B34"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EC8F9" w14:textId="441D8CA4" w:rsidR="00D47F86"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D47F86" w:rsidRPr="003E62D9">
              <w:rPr>
                <w:rFonts w:ascii="Arial" w:eastAsia="맑은 고딕" w:hAnsi="Arial" w:cs="Arial"/>
                <w:kern w:val="0"/>
                <w:szCs w:val="20"/>
              </w:rPr>
              <w:t>1</w:t>
            </w:r>
            <w:r w:rsidR="000C4B49" w:rsidRPr="003E62D9">
              <w:rPr>
                <w:rFonts w:ascii="Arial" w:eastAsia="맑은 고딕" w:hAnsi="Arial" w:cs="Arial"/>
                <w:kern w:val="0"/>
                <w:szCs w:val="20"/>
              </w:rPr>
              <w:t>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0D1D9" w14:textId="7BC1965B" w:rsidR="00D47F86" w:rsidRPr="003E62D9" w:rsidRDefault="00D47F86" w:rsidP="00C307D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calculate</w:t>
            </w:r>
            <w:r w:rsidR="00C532E4" w:rsidRPr="003E62D9">
              <w:rPr>
                <w:rFonts w:ascii="Arial" w:eastAsia="맑은 고딕" w:hAnsi="Arial" w:cs="Arial"/>
                <w:kern w:val="0"/>
                <w:szCs w:val="20"/>
              </w:rPr>
              <w:t xml:space="preserve"> the total parking fee by hour</w:t>
            </w:r>
            <w:r w:rsidRPr="003E62D9">
              <w:rPr>
                <w:rFonts w:ascii="Arial" w:eastAsia="맑은 고딕" w:hAnsi="Arial" w:cs="Arial"/>
                <w:kern w:val="0"/>
                <w:szCs w:val="20"/>
              </w:rPr>
              <w:t xml:space="preserve"> and it </w:t>
            </w:r>
            <w:r w:rsidR="00C532E4" w:rsidRPr="003E62D9">
              <w:rPr>
                <w:rFonts w:ascii="Arial" w:eastAsia="맑은 고딕" w:hAnsi="Arial" w:cs="Arial"/>
                <w:kern w:val="0"/>
                <w:szCs w:val="20"/>
              </w:rPr>
              <w:t>shall</w:t>
            </w:r>
            <w:r w:rsidRPr="003E62D9">
              <w:rPr>
                <w:rFonts w:ascii="Arial" w:eastAsia="맑은 고딕" w:hAnsi="Arial" w:cs="Arial"/>
                <w:kern w:val="0"/>
                <w:szCs w:val="20"/>
              </w:rPr>
              <w:t xml:space="preserve"> charge on their credit card.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F400F"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Charge system</w:t>
            </w:r>
          </w:p>
        </w:tc>
      </w:tr>
      <w:tr w:rsidR="0097053F" w:rsidRPr="003E62D9" w14:paraId="1F04D0BE"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6D5DE" w14:textId="47C844A5"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978689" w14:textId="44F2DECC" w:rsidR="0097053F" w:rsidRPr="003E62D9" w:rsidRDefault="0097053F" w:rsidP="00C011B4">
            <w:pPr>
              <w:widowControl/>
              <w:wordWrap/>
              <w:autoSpaceDE/>
              <w:autoSpaceDN/>
              <w:spacing w:after="0" w:line="240" w:lineRule="auto"/>
              <w:jc w:val="left"/>
              <w:rPr>
                <w:rFonts w:ascii="Arial" w:eastAsia="맑은 고딕" w:hAnsi="Arial" w:cs="Arial"/>
                <w:kern w:val="0"/>
                <w:szCs w:val="20"/>
              </w:rPr>
              <w:pPrChange w:id="78" w:author="김재헌" w:date="2016-05-25T16:50:00Z">
                <w:pPr>
                  <w:widowControl/>
                  <w:wordWrap/>
                  <w:autoSpaceDE/>
                  <w:autoSpaceDN/>
                  <w:spacing w:after="0" w:line="240" w:lineRule="auto"/>
                  <w:jc w:val="left"/>
                </w:pPr>
              </w:pPrChange>
            </w:pPr>
            <w:r w:rsidRPr="003E62D9">
              <w:rPr>
                <w:rFonts w:ascii="Arial" w:eastAsia="맑은 고딕" w:hAnsi="Arial" w:cs="Arial"/>
                <w:kern w:val="0"/>
                <w:szCs w:val="20"/>
              </w:rPr>
              <w:t xml:space="preserve">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show </w:t>
            </w:r>
            <w:del w:id="79" w:author="김재헌" w:date="2016-05-25T16:49:00Z">
              <w:r w:rsidR="00C532E4" w:rsidRPr="003E62D9" w:rsidDel="00C011B4">
                <w:rPr>
                  <w:rFonts w:ascii="Arial" w:eastAsia="맑은 고딕" w:hAnsi="Arial" w:cs="Arial"/>
                  <w:kern w:val="0"/>
                  <w:szCs w:val="20"/>
                </w:rPr>
                <w:delText xml:space="preserve">available </w:delText>
              </w:r>
            </w:del>
            <w:ins w:id="80" w:author="김재헌" w:date="2016-05-25T16:50:00Z">
              <w:r w:rsidR="00C011B4">
                <w:rPr>
                  <w:rFonts w:ascii="Arial" w:eastAsia="맑은 고딕" w:hAnsi="Arial" w:cs="Arial"/>
                  <w:kern w:val="0"/>
                  <w:szCs w:val="20"/>
                </w:rPr>
                <w:t xml:space="preserve">which </w:t>
              </w:r>
            </w:ins>
            <w:r w:rsidRPr="003E62D9">
              <w:rPr>
                <w:rFonts w:ascii="Arial" w:eastAsia="맑은 고딕" w:hAnsi="Arial" w:cs="Arial"/>
                <w:kern w:val="0"/>
                <w:szCs w:val="20"/>
              </w:rPr>
              <w:t>parking</w:t>
            </w:r>
            <w:ins w:id="81" w:author="김재헌" w:date="2016-05-25T16:53:00Z">
              <w:r w:rsidR="00527002">
                <w:rPr>
                  <w:rFonts w:ascii="Arial" w:eastAsia="맑은 고딕" w:hAnsi="Arial" w:cs="Arial"/>
                  <w:kern w:val="0"/>
                  <w:szCs w:val="20"/>
                </w:rPr>
                <w:t xml:space="preserve"> spots are</w:t>
              </w:r>
            </w:ins>
            <w:del w:id="82" w:author="김재헌" w:date="2016-05-25T16:53:00Z">
              <w:r w:rsidRPr="003E62D9" w:rsidDel="00527002">
                <w:rPr>
                  <w:rFonts w:ascii="Arial" w:eastAsia="맑은 고딕" w:hAnsi="Arial" w:cs="Arial"/>
                  <w:kern w:val="0"/>
                  <w:szCs w:val="20"/>
                </w:rPr>
                <w:delText xml:space="preserve"> </w:delText>
              </w:r>
            </w:del>
            <w:del w:id="83" w:author="김재헌" w:date="2016-05-25T16:48:00Z">
              <w:r w:rsidR="00C532E4" w:rsidRPr="003E62D9" w:rsidDel="00C011B4">
                <w:rPr>
                  <w:rFonts w:ascii="Arial" w:eastAsia="맑은 고딕" w:hAnsi="Arial" w:cs="Arial"/>
                  <w:kern w:val="0"/>
                  <w:szCs w:val="20"/>
                </w:rPr>
                <w:delText>lots</w:delText>
              </w:r>
            </w:del>
            <w:ins w:id="84" w:author="김재헌" w:date="2016-05-25T16:49:00Z">
              <w:r w:rsidR="00C011B4">
                <w:rPr>
                  <w:rFonts w:ascii="Arial" w:eastAsia="맑은 고딕" w:hAnsi="Arial" w:cs="Arial"/>
                  <w:kern w:val="0"/>
                  <w:szCs w:val="20"/>
                </w:rPr>
                <w:t xml:space="preserve"> o</w:t>
              </w:r>
            </w:ins>
            <w:ins w:id="85" w:author="김재헌" w:date="2016-05-25T16:50:00Z">
              <w:r w:rsidR="00527002">
                <w:rPr>
                  <w:rFonts w:ascii="Arial" w:eastAsia="맑은 고딕" w:hAnsi="Arial" w:cs="Arial"/>
                  <w:kern w:val="0"/>
                  <w:szCs w:val="20"/>
                </w:rPr>
                <w:t>ccupied and which are</w:t>
              </w:r>
              <w:r w:rsidR="00C011B4">
                <w:rPr>
                  <w:rFonts w:ascii="Arial" w:eastAsia="맑은 고딕" w:hAnsi="Arial" w:cs="Arial"/>
                  <w:kern w:val="0"/>
                  <w:szCs w:val="20"/>
                </w:rPr>
                <w:t xml:space="preserve"> opened.</w:t>
              </w:r>
            </w:ins>
            <w:del w:id="86" w:author="김재헌" w:date="2016-05-25T16:49:00Z">
              <w:r w:rsidR="00C532E4" w:rsidRPr="003E62D9" w:rsidDel="00C011B4">
                <w:rPr>
                  <w:rFonts w:ascii="Arial" w:eastAsia="맑은 고딕" w:hAnsi="Arial" w:cs="Arial"/>
                  <w:kern w:val="0"/>
                  <w:szCs w:val="20"/>
                </w:rPr>
                <w:delText>.</w:delText>
              </w:r>
            </w:del>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C10E3ED" w14:textId="11D3051C" w:rsidR="0097053F" w:rsidRPr="003E62D9" w:rsidRDefault="0097053F"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Monitoring system for attendant</w:t>
            </w:r>
            <w:r w:rsidR="00C532E4" w:rsidRPr="003E62D9">
              <w:rPr>
                <w:rFonts w:ascii="Arial" w:eastAsia="맑은 고딕" w:hAnsi="Arial" w:cs="Arial"/>
                <w:kern w:val="0"/>
                <w:szCs w:val="20"/>
              </w:rPr>
              <w:t>s</w:t>
            </w:r>
          </w:p>
        </w:tc>
      </w:tr>
      <w:tr w:rsidR="0097053F" w:rsidRPr="003E62D9" w14:paraId="07C399FA"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8D41B" w14:textId="7C096CDD"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FR16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DC36F" w14:textId="24BF82FD" w:rsidR="0097053F" w:rsidRPr="003E62D9" w:rsidRDefault="0097053F" w:rsidP="00C011B4">
            <w:pPr>
              <w:widowControl/>
              <w:wordWrap/>
              <w:autoSpaceDE/>
              <w:autoSpaceDN/>
              <w:spacing w:after="0" w:line="240" w:lineRule="auto"/>
              <w:jc w:val="left"/>
              <w:rPr>
                <w:rFonts w:ascii="Arial" w:eastAsia="맑은 고딕" w:hAnsi="Arial" w:cs="Arial"/>
                <w:kern w:val="0"/>
                <w:szCs w:val="20"/>
              </w:rPr>
              <w:pPrChange w:id="87" w:author="김재헌" w:date="2016-05-25T16:49:00Z">
                <w:pPr>
                  <w:widowControl/>
                  <w:wordWrap/>
                  <w:autoSpaceDE/>
                  <w:autoSpaceDN/>
                  <w:spacing w:after="0" w:line="240" w:lineRule="auto"/>
                  <w:jc w:val="left"/>
                </w:pPr>
              </w:pPrChange>
            </w:pPr>
            <w:r w:rsidRPr="003E62D9">
              <w:rPr>
                <w:rFonts w:ascii="Arial" w:eastAsia="맑은 고딕" w:hAnsi="Arial" w:cs="Arial"/>
                <w:kern w:val="0"/>
                <w:szCs w:val="20"/>
              </w:rPr>
              <w:t xml:space="preserve">The system </w:t>
            </w:r>
            <w:r w:rsidR="00C532E4" w:rsidRPr="003E62D9">
              <w:rPr>
                <w:rFonts w:ascii="Arial" w:eastAsia="맑은 고딕" w:hAnsi="Arial" w:cs="Arial"/>
                <w:kern w:val="0"/>
                <w:szCs w:val="20"/>
              </w:rPr>
              <w:t>must</w:t>
            </w:r>
            <w:r w:rsidRPr="003E62D9">
              <w:rPr>
                <w:rFonts w:ascii="Arial" w:eastAsia="맑은 고딕" w:hAnsi="Arial" w:cs="Arial"/>
                <w:kern w:val="0"/>
                <w:szCs w:val="20"/>
              </w:rPr>
              <w:t xml:space="preserve"> show how long </w:t>
            </w:r>
            <w:r w:rsidR="00C532E4" w:rsidRPr="003E62D9">
              <w:rPr>
                <w:rFonts w:ascii="Arial" w:eastAsia="맑은 고딕" w:hAnsi="Arial" w:cs="Arial"/>
                <w:kern w:val="0"/>
                <w:szCs w:val="20"/>
              </w:rPr>
              <w:t>the</w:t>
            </w:r>
            <w:r w:rsidRPr="003E62D9">
              <w:rPr>
                <w:rFonts w:ascii="Arial" w:eastAsia="맑은 고딕" w:hAnsi="Arial" w:cs="Arial"/>
                <w:kern w:val="0"/>
                <w:szCs w:val="20"/>
              </w:rPr>
              <w:t xml:space="preserve"> car has occupied </w:t>
            </w:r>
            <w:r w:rsidR="00C532E4" w:rsidRPr="003E62D9">
              <w:rPr>
                <w:rFonts w:ascii="Arial" w:eastAsia="맑은 고딕" w:hAnsi="Arial" w:cs="Arial"/>
                <w:kern w:val="0"/>
                <w:szCs w:val="20"/>
              </w:rPr>
              <w:t>the</w:t>
            </w:r>
            <w:r w:rsidRPr="003E62D9">
              <w:rPr>
                <w:rFonts w:ascii="Arial" w:eastAsia="맑은 고딕" w:hAnsi="Arial" w:cs="Arial"/>
                <w:kern w:val="0"/>
                <w:szCs w:val="20"/>
              </w:rPr>
              <w:t xml:space="preserve"> particular parking </w:t>
            </w:r>
            <w:del w:id="88" w:author="김재헌" w:date="2016-05-25T16:49:00Z">
              <w:r w:rsidR="00C532E4" w:rsidRPr="003E62D9" w:rsidDel="00C011B4">
                <w:rPr>
                  <w:rFonts w:ascii="Arial" w:eastAsia="맑은 고딕" w:hAnsi="Arial" w:cs="Arial"/>
                  <w:kern w:val="0"/>
                  <w:szCs w:val="20"/>
                </w:rPr>
                <w:delText>lot</w:delText>
              </w:r>
            </w:del>
            <w:ins w:id="89" w:author="김재헌" w:date="2016-05-25T16:49:00Z">
              <w:r w:rsidR="00C011B4">
                <w:rPr>
                  <w:rFonts w:ascii="Arial" w:eastAsia="맑은 고딕" w:hAnsi="Arial" w:cs="Arial"/>
                  <w:kern w:val="0"/>
                  <w:szCs w:val="20"/>
                </w:rPr>
                <w:t>space</w:t>
              </w:r>
            </w:ins>
            <w:r w:rsidRPr="003E62D9">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0BF58EF" w14:textId="68DD54F0" w:rsidR="0097053F" w:rsidRPr="003E62D9" w:rsidRDefault="0097053F" w:rsidP="00D47F86">
            <w:pPr>
              <w:spacing w:after="0" w:line="240" w:lineRule="auto"/>
              <w:jc w:val="left"/>
              <w:rPr>
                <w:rFonts w:ascii="Arial" w:eastAsia="맑은 고딕" w:hAnsi="Arial" w:cs="Arial"/>
                <w:kern w:val="0"/>
                <w:szCs w:val="20"/>
              </w:rPr>
            </w:pPr>
          </w:p>
        </w:tc>
      </w:tr>
      <w:tr w:rsidR="0097053F" w:rsidRPr="003E62D9" w14:paraId="46DFCA8E"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6B46E" w14:textId="3CCFDDAE" w:rsidR="0097053F" w:rsidRPr="004E2158" w:rsidRDefault="0097053F" w:rsidP="000C4B49">
            <w:pPr>
              <w:widowControl/>
              <w:wordWrap/>
              <w:autoSpaceDE/>
              <w:autoSpaceDN/>
              <w:spacing w:after="0" w:line="240" w:lineRule="auto"/>
              <w:jc w:val="center"/>
              <w:rPr>
                <w:rFonts w:ascii="Arial" w:eastAsia="맑은 고딕" w:hAnsi="Arial" w:cs="Arial"/>
                <w:kern w:val="0"/>
                <w:szCs w:val="20"/>
                <w:rPrChange w:id="90" w:author="김재헌" w:date="2016-05-24T16:21:00Z">
                  <w:rPr>
                    <w:rFonts w:ascii="Arial" w:eastAsia="맑은 고딕" w:hAnsi="Arial" w:cs="Arial"/>
                    <w:color w:val="000000" w:themeColor="text1"/>
                    <w:kern w:val="0"/>
                    <w:szCs w:val="20"/>
                  </w:rPr>
                </w:rPrChange>
              </w:rPr>
            </w:pPr>
            <w:r w:rsidRPr="004E2158">
              <w:rPr>
                <w:rFonts w:ascii="Arial" w:eastAsia="맑은 고딕" w:hAnsi="Arial" w:cs="Arial"/>
                <w:kern w:val="0"/>
                <w:szCs w:val="20"/>
                <w:rPrChange w:id="91" w:author="김재헌" w:date="2016-05-24T16:21:00Z">
                  <w:rPr>
                    <w:rFonts w:ascii="Arial" w:eastAsia="맑은 고딕" w:hAnsi="Arial" w:cs="Arial"/>
                    <w:color w:val="000000" w:themeColor="text1"/>
                    <w:kern w:val="0"/>
                    <w:szCs w:val="20"/>
                  </w:rPr>
                </w:rPrChange>
              </w:rPr>
              <w:t>FR17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4CB09" w14:textId="3239F51B" w:rsidR="0097053F" w:rsidRPr="004E2158" w:rsidRDefault="00603CC7" w:rsidP="00647A58">
            <w:pPr>
              <w:widowControl/>
              <w:wordWrap/>
              <w:autoSpaceDE/>
              <w:autoSpaceDN/>
              <w:spacing w:after="0" w:line="240" w:lineRule="auto"/>
              <w:jc w:val="left"/>
              <w:rPr>
                <w:rFonts w:ascii="Arial" w:eastAsia="맑은 고딕" w:hAnsi="Arial" w:cs="Arial"/>
                <w:kern w:val="0"/>
                <w:szCs w:val="20"/>
                <w:rPrChange w:id="92" w:author="김재헌" w:date="2016-05-24T16:21:00Z">
                  <w:rPr>
                    <w:rFonts w:ascii="Arial" w:eastAsia="맑은 고딕" w:hAnsi="Arial" w:cs="Arial"/>
                    <w:color w:val="000000" w:themeColor="text1"/>
                    <w:kern w:val="0"/>
                    <w:szCs w:val="20"/>
                  </w:rPr>
                </w:rPrChange>
              </w:rPr>
              <w:pPrChange w:id="93" w:author="김재헌" w:date="2016-05-25T17:02:00Z">
                <w:pPr>
                  <w:widowControl/>
                  <w:wordWrap/>
                  <w:autoSpaceDE/>
                  <w:autoSpaceDN/>
                  <w:spacing w:after="0" w:line="240" w:lineRule="auto"/>
                  <w:jc w:val="left"/>
                </w:pPr>
              </w:pPrChange>
            </w:pPr>
            <w:ins w:id="94" w:author="user" w:date="2016-05-24T06:03:00Z">
              <w:r w:rsidRPr="004E2158">
                <w:rPr>
                  <w:rFonts w:ascii="Arial" w:eastAsia="맑은 고딕" w:hAnsi="Arial" w:cs="Arial"/>
                  <w:kern w:val="0"/>
                  <w:szCs w:val="20"/>
                  <w:rPrChange w:id="95" w:author="김재헌" w:date="2016-05-24T16:21:00Z">
                    <w:rPr/>
                  </w:rPrChange>
                </w:rPr>
                <w:t xml:space="preserve">The system </w:t>
              </w:r>
            </w:ins>
            <w:ins w:id="96" w:author="user" w:date="2016-05-24T06:04:00Z">
              <w:r w:rsidRPr="004E2158">
                <w:rPr>
                  <w:rFonts w:ascii="Arial" w:eastAsia="맑은 고딕" w:hAnsi="Arial" w:cs="Arial"/>
                  <w:kern w:val="0"/>
                  <w:szCs w:val="20"/>
                  <w:rPrChange w:id="97" w:author="김재헌" w:date="2016-05-24T16:21:00Z">
                    <w:rPr/>
                  </w:rPrChange>
                </w:rPr>
                <w:t>must</w:t>
              </w:r>
            </w:ins>
            <w:ins w:id="98" w:author="user" w:date="2016-05-24T06:03:00Z">
              <w:r w:rsidRPr="004E2158">
                <w:rPr>
                  <w:rFonts w:ascii="Arial" w:eastAsia="맑은 고딕" w:hAnsi="Arial" w:cs="Arial"/>
                  <w:kern w:val="0"/>
                  <w:szCs w:val="20"/>
                  <w:rPrChange w:id="99" w:author="김재헌" w:date="2016-05-24T16:21:00Z">
                    <w:rPr/>
                  </w:rPrChange>
                </w:rPr>
                <w:t xml:space="preserve"> </w:t>
              </w:r>
              <w:del w:id="100" w:author="김재헌" w:date="2016-05-25T17:02:00Z">
                <w:r w:rsidRPr="004E2158" w:rsidDel="00647A58">
                  <w:rPr>
                    <w:rFonts w:ascii="Arial" w:eastAsia="맑은 고딕" w:hAnsi="Arial" w:cs="Arial"/>
                    <w:kern w:val="0"/>
                    <w:szCs w:val="20"/>
                    <w:rPrChange w:id="101" w:author="김재헌" w:date="2016-05-24T16:21:00Z">
                      <w:rPr/>
                    </w:rPrChange>
                  </w:rPr>
                  <w:delText>sho</w:delText>
                </w:r>
              </w:del>
            </w:ins>
            <w:ins w:id="102" w:author="김재헌" w:date="2016-05-25T17:04:00Z">
              <w:r w:rsidR="00647A58">
                <w:rPr>
                  <w:rFonts w:ascii="Arial" w:eastAsia="맑은 고딕" w:hAnsi="Arial" w:cs="Arial"/>
                  <w:kern w:val="0"/>
                  <w:szCs w:val="20"/>
                </w:rPr>
                <w:t>show</w:t>
              </w:r>
            </w:ins>
            <w:ins w:id="103" w:author="user" w:date="2016-05-24T06:03:00Z">
              <w:del w:id="104" w:author="김재헌" w:date="2016-05-25T17:02:00Z">
                <w:r w:rsidRPr="004E2158" w:rsidDel="00647A58">
                  <w:rPr>
                    <w:rFonts w:ascii="Arial" w:eastAsia="맑은 고딕" w:hAnsi="Arial" w:cs="Arial"/>
                    <w:kern w:val="0"/>
                    <w:szCs w:val="20"/>
                    <w:rPrChange w:id="105" w:author="김재헌" w:date="2016-05-24T16:21:00Z">
                      <w:rPr/>
                    </w:rPrChange>
                  </w:rPr>
                  <w:delText>w</w:delText>
                </w:r>
              </w:del>
            </w:ins>
            <w:ins w:id="106" w:author="user" w:date="2016-05-24T06:05:00Z">
              <w:r w:rsidRPr="004E2158">
                <w:rPr>
                  <w:rFonts w:ascii="Arial" w:eastAsia="맑은 고딕" w:hAnsi="Arial" w:cs="Arial"/>
                  <w:kern w:val="0"/>
                  <w:szCs w:val="20"/>
                  <w:rPrChange w:id="107" w:author="김재헌" w:date="2016-05-24T16:21:00Z">
                    <w:rPr/>
                  </w:rPrChange>
                </w:rPr>
                <w:t xml:space="preserve"> the status</w:t>
              </w:r>
            </w:ins>
            <w:ins w:id="108" w:author="user" w:date="2016-05-24T06:03:00Z">
              <w:r w:rsidRPr="004E2158">
                <w:rPr>
                  <w:rFonts w:ascii="Arial" w:eastAsia="맑은 고딕" w:hAnsi="Arial" w:cs="Arial"/>
                  <w:kern w:val="0"/>
                  <w:szCs w:val="20"/>
                  <w:rPrChange w:id="109" w:author="김재헌" w:date="2016-05-24T16:21:00Z">
                    <w:rPr/>
                  </w:rPrChange>
                </w:rPr>
                <w:t xml:space="preserve"> when a driver parks in the wrong parking space and </w:t>
              </w:r>
            </w:ins>
            <w:ins w:id="110" w:author="user" w:date="2016-05-24T06:05:00Z">
              <w:r w:rsidRPr="004E2158">
                <w:rPr>
                  <w:rFonts w:ascii="Arial" w:eastAsia="맑은 고딕" w:hAnsi="Arial" w:cs="Arial"/>
                  <w:kern w:val="0"/>
                  <w:szCs w:val="20"/>
                  <w:rPrChange w:id="111" w:author="김재헌" w:date="2016-05-24T16:21:00Z">
                    <w:rPr/>
                  </w:rPrChange>
                </w:rPr>
                <w:t>m</w:t>
              </w:r>
            </w:ins>
            <w:ins w:id="112" w:author="user" w:date="2016-05-24T06:06:00Z">
              <w:r w:rsidRPr="004E2158">
                <w:rPr>
                  <w:rFonts w:ascii="Arial" w:eastAsia="맑은 고딕" w:hAnsi="Arial" w:cs="Arial"/>
                  <w:kern w:val="0"/>
                  <w:szCs w:val="20"/>
                  <w:rPrChange w:id="113" w:author="김재헌" w:date="2016-05-24T16:21:00Z">
                    <w:rPr/>
                  </w:rPrChange>
                </w:rPr>
                <w:t>ust</w:t>
              </w:r>
            </w:ins>
            <w:ins w:id="114" w:author="user" w:date="2016-05-24T06:03:00Z">
              <w:r w:rsidRPr="004E2158">
                <w:rPr>
                  <w:rFonts w:ascii="Arial" w:eastAsia="맑은 고딕" w:hAnsi="Arial" w:cs="Arial"/>
                  <w:kern w:val="0"/>
                  <w:szCs w:val="20"/>
                  <w:rPrChange w:id="115" w:author="김재헌" w:date="2016-05-24T16:21:00Z">
                    <w:rPr/>
                  </w:rPrChange>
                </w:rPr>
                <w:t xml:space="preserve"> automatically reassign parking spaces and correlate associated reservations</w:t>
              </w:r>
            </w:ins>
            <w:ins w:id="116" w:author="user" w:date="2016-05-24T06:04:00Z">
              <w:r w:rsidRPr="004E2158">
                <w:rPr>
                  <w:rFonts w:ascii="Arial" w:eastAsia="맑은 고딕" w:hAnsi="Arial" w:cs="Arial"/>
                  <w:kern w:val="0"/>
                  <w:szCs w:val="20"/>
                  <w:rPrChange w:id="117" w:author="김재헌" w:date="2016-05-24T16:21:00Z">
                    <w:rPr/>
                  </w:rPrChange>
                </w:rPr>
                <w:t>.</w:t>
              </w:r>
            </w:ins>
            <w:del w:id="118" w:author="user" w:date="2016-05-24T06:03:00Z">
              <w:r w:rsidR="0097053F" w:rsidRPr="004E2158" w:rsidDel="00603CC7">
                <w:rPr>
                  <w:rFonts w:ascii="Arial" w:eastAsia="맑은 고딕" w:hAnsi="Arial" w:cs="Arial"/>
                  <w:kern w:val="0"/>
                  <w:szCs w:val="20"/>
                  <w:rPrChange w:id="119" w:author="김재헌" w:date="2016-05-24T16:21:00Z">
                    <w:rPr>
                      <w:rFonts w:ascii="Arial" w:eastAsia="맑은 고딕" w:hAnsi="Arial" w:cs="Arial"/>
                      <w:color w:val="000000" w:themeColor="text1"/>
                      <w:kern w:val="0"/>
                      <w:szCs w:val="20"/>
                    </w:rPr>
                  </w:rPrChange>
                </w:rPr>
                <w:delText xml:space="preserve">The system </w:delText>
              </w:r>
              <w:r w:rsidR="00C532E4" w:rsidRPr="004E2158" w:rsidDel="00603CC7">
                <w:rPr>
                  <w:rFonts w:ascii="Arial" w:eastAsia="맑은 고딕" w:hAnsi="Arial" w:cs="Arial"/>
                  <w:kern w:val="0"/>
                  <w:szCs w:val="20"/>
                  <w:rPrChange w:id="120" w:author="김재헌" w:date="2016-05-24T16:21:00Z">
                    <w:rPr>
                      <w:rFonts w:ascii="Arial" w:eastAsia="맑은 고딕" w:hAnsi="Arial" w:cs="Arial"/>
                      <w:color w:val="000000" w:themeColor="text1"/>
                      <w:kern w:val="0"/>
                      <w:szCs w:val="20"/>
                    </w:rPr>
                  </w:rPrChange>
                </w:rPr>
                <w:delText>must</w:delText>
              </w:r>
              <w:r w:rsidR="0097053F" w:rsidRPr="004E2158" w:rsidDel="00603CC7">
                <w:rPr>
                  <w:rFonts w:ascii="Arial" w:eastAsia="맑은 고딕" w:hAnsi="Arial" w:cs="Arial"/>
                  <w:kern w:val="0"/>
                  <w:szCs w:val="20"/>
                  <w:rPrChange w:id="121" w:author="김재헌" w:date="2016-05-24T16:21:00Z">
                    <w:rPr>
                      <w:rFonts w:ascii="Arial" w:eastAsia="맑은 고딕" w:hAnsi="Arial" w:cs="Arial"/>
                      <w:color w:val="000000" w:themeColor="text1"/>
                      <w:kern w:val="0"/>
                      <w:szCs w:val="20"/>
                    </w:rPr>
                  </w:rPrChange>
                </w:rPr>
                <w:delText xml:space="preserve"> notify </w:delText>
              </w:r>
              <w:r w:rsidR="00C532E4" w:rsidRPr="004E2158" w:rsidDel="00603CC7">
                <w:rPr>
                  <w:rFonts w:ascii="Arial" w:eastAsia="맑은 고딕" w:hAnsi="Arial" w:cs="Arial"/>
                  <w:kern w:val="0"/>
                  <w:szCs w:val="20"/>
                  <w:rPrChange w:id="122" w:author="김재헌" w:date="2016-05-24T16:21:00Z">
                    <w:rPr>
                      <w:rFonts w:ascii="Arial" w:eastAsia="맑은 고딕" w:hAnsi="Arial" w:cs="Arial"/>
                      <w:color w:val="000000" w:themeColor="text1"/>
                      <w:kern w:val="0"/>
                      <w:szCs w:val="20"/>
                    </w:rPr>
                  </w:rPrChange>
                </w:rPr>
                <w:delText>the</w:delText>
              </w:r>
              <w:r w:rsidR="0017497C" w:rsidRPr="004E2158" w:rsidDel="00603CC7">
                <w:rPr>
                  <w:rFonts w:ascii="Arial" w:eastAsia="맑은 고딕" w:hAnsi="Arial" w:cs="Arial"/>
                  <w:kern w:val="0"/>
                  <w:szCs w:val="20"/>
                  <w:rPrChange w:id="123" w:author="김재헌" w:date="2016-05-24T16:21:00Z">
                    <w:rPr>
                      <w:rFonts w:ascii="Arial" w:eastAsia="맑은 고딕" w:hAnsi="Arial" w:cs="Arial"/>
                      <w:color w:val="000000" w:themeColor="text1"/>
                      <w:kern w:val="0"/>
                      <w:szCs w:val="20"/>
                    </w:rPr>
                  </w:rPrChange>
                </w:rPr>
                <w:delText xml:space="preserve"> </w:delText>
              </w:r>
              <w:r w:rsidR="0097053F" w:rsidRPr="004E2158" w:rsidDel="00603CC7">
                <w:rPr>
                  <w:rFonts w:ascii="Arial" w:eastAsia="맑은 고딕" w:hAnsi="Arial" w:cs="Arial"/>
                  <w:kern w:val="0"/>
                  <w:szCs w:val="20"/>
                  <w:rPrChange w:id="124" w:author="김재헌" w:date="2016-05-24T16:21:00Z">
                    <w:rPr>
                      <w:rFonts w:ascii="Arial" w:eastAsia="맑은 고딕" w:hAnsi="Arial" w:cs="Arial"/>
                      <w:color w:val="000000" w:themeColor="text1"/>
                      <w:kern w:val="0"/>
                      <w:szCs w:val="20"/>
                    </w:rPr>
                  </w:rPrChange>
                </w:rPr>
                <w:delText xml:space="preserve">attendant if </w:delText>
              </w:r>
              <w:r w:rsidR="0017497C" w:rsidRPr="004E2158" w:rsidDel="00603CC7">
                <w:rPr>
                  <w:rFonts w:ascii="Arial" w:eastAsia="맑은 고딕" w:hAnsi="Arial" w:cs="Arial"/>
                  <w:kern w:val="0"/>
                  <w:szCs w:val="20"/>
                  <w:rPrChange w:id="125" w:author="김재헌" w:date="2016-05-24T16:21:00Z">
                    <w:rPr>
                      <w:rFonts w:ascii="Arial" w:eastAsia="맑은 고딕" w:hAnsi="Arial" w:cs="Arial"/>
                      <w:color w:val="000000" w:themeColor="text1"/>
                      <w:kern w:val="0"/>
                      <w:szCs w:val="20"/>
                    </w:rPr>
                  </w:rPrChange>
                </w:rPr>
                <w:delText>a</w:delText>
              </w:r>
              <w:r w:rsidR="0097053F" w:rsidRPr="004E2158" w:rsidDel="00603CC7">
                <w:rPr>
                  <w:rFonts w:ascii="Arial" w:eastAsia="맑은 고딕" w:hAnsi="Arial" w:cs="Arial"/>
                  <w:kern w:val="0"/>
                  <w:szCs w:val="20"/>
                  <w:rPrChange w:id="126" w:author="김재헌" w:date="2016-05-24T16:21:00Z">
                    <w:rPr>
                      <w:rFonts w:ascii="Arial" w:eastAsia="맑은 고딕" w:hAnsi="Arial" w:cs="Arial"/>
                      <w:color w:val="000000" w:themeColor="text1"/>
                      <w:kern w:val="0"/>
                      <w:szCs w:val="20"/>
                    </w:rPr>
                  </w:rPrChange>
                </w:rPr>
                <w:delText xml:space="preserve"> driver parks other spot, and it will reallocate the parking </w:delText>
              </w:r>
              <w:r w:rsidR="0017497C" w:rsidRPr="004E2158" w:rsidDel="00603CC7">
                <w:rPr>
                  <w:rFonts w:ascii="Arial" w:eastAsia="맑은 고딕" w:hAnsi="Arial" w:cs="Arial"/>
                  <w:kern w:val="0"/>
                  <w:szCs w:val="20"/>
                  <w:rPrChange w:id="127" w:author="김재헌" w:date="2016-05-24T16:21:00Z">
                    <w:rPr>
                      <w:rFonts w:ascii="Arial" w:eastAsia="맑은 고딕" w:hAnsi="Arial" w:cs="Arial"/>
                      <w:color w:val="000000" w:themeColor="text1"/>
                      <w:kern w:val="0"/>
                      <w:szCs w:val="20"/>
                    </w:rPr>
                  </w:rPrChange>
                </w:rPr>
                <w:delText>lot</w:delText>
              </w:r>
              <w:r w:rsidR="0097053F" w:rsidRPr="004E2158" w:rsidDel="00603CC7">
                <w:rPr>
                  <w:rFonts w:ascii="Arial" w:eastAsia="맑은 고딕" w:hAnsi="Arial" w:cs="Arial"/>
                  <w:kern w:val="0"/>
                  <w:szCs w:val="20"/>
                  <w:rPrChange w:id="128" w:author="김재헌" w:date="2016-05-24T16:21:00Z">
                    <w:rPr>
                      <w:rFonts w:ascii="Arial" w:eastAsia="맑은 고딕" w:hAnsi="Arial" w:cs="Arial"/>
                      <w:color w:val="000000" w:themeColor="text1"/>
                      <w:kern w:val="0"/>
                      <w:szCs w:val="20"/>
                    </w:rPr>
                  </w:rPrChange>
                </w:rPr>
                <w:delText>.</w:delText>
              </w:r>
            </w:del>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5F9DE179" w14:textId="5D5577C5" w:rsidR="0097053F" w:rsidRPr="003E62D9" w:rsidRDefault="0097053F" w:rsidP="00D47F86">
            <w:pPr>
              <w:spacing w:after="0" w:line="240" w:lineRule="auto"/>
              <w:jc w:val="left"/>
              <w:rPr>
                <w:rFonts w:ascii="Arial" w:eastAsia="맑은 고딕" w:hAnsi="Arial" w:cs="Arial"/>
                <w:kern w:val="0"/>
                <w:szCs w:val="20"/>
              </w:rPr>
            </w:pPr>
          </w:p>
        </w:tc>
      </w:tr>
      <w:tr w:rsidR="00D47F86" w:rsidRPr="003E62D9" w14:paraId="4754FCF5"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3CAB1" w14:textId="39AF6DBF" w:rsidR="00D47F86" w:rsidRPr="003E62D9" w:rsidRDefault="00CB6271"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r w:rsidR="000C4B49" w:rsidRPr="003E62D9">
              <w:rPr>
                <w:rFonts w:ascii="Arial" w:eastAsia="맑은 고딕" w:hAnsi="Arial" w:cs="Arial"/>
                <w:kern w:val="0"/>
                <w:szCs w:val="20"/>
              </w:rPr>
              <w:t>1</w:t>
            </w:r>
            <w:ins w:id="129" w:author="user" w:date="2016-05-24T06:11:00Z">
              <w:r w:rsidR="003224D8">
                <w:rPr>
                  <w:rFonts w:ascii="Arial" w:eastAsia="맑은 고딕" w:hAnsi="Arial" w:cs="Arial" w:hint="eastAsia"/>
                  <w:kern w:val="0"/>
                  <w:szCs w:val="20"/>
                </w:rPr>
                <w:t>8</w:t>
              </w:r>
            </w:ins>
            <w:del w:id="130" w:author="user" w:date="2016-05-24T06:11:00Z">
              <w:r w:rsidR="000C4B49" w:rsidRPr="003E62D9" w:rsidDel="003224D8">
                <w:rPr>
                  <w:rFonts w:ascii="Arial" w:eastAsia="맑은 고딕" w:hAnsi="Arial" w:cs="Arial"/>
                  <w:kern w:val="0"/>
                  <w:szCs w:val="20"/>
                </w:rPr>
                <w:delText>9</w:delText>
              </w:r>
            </w:del>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3B8C6" w14:textId="678C6EB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17497C"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show </w:t>
            </w:r>
            <w:r w:rsidR="0017497C" w:rsidRPr="003E62D9">
              <w:rPr>
                <w:rFonts w:ascii="Arial" w:eastAsia="맑은 고딕" w:hAnsi="Arial" w:cs="Arial"/>
                <w:kern w:val="0"/>
                <w:szCs w:val="20"/>
              </w:rPr>
              <w:t xml:space="preserve">the </w:t>
            </w:r>
            <w:r w:rsidRPr="003E62D9">
              <w:rPr>
                <w:rFonts w:ascii="Arial" w:eastAsia="맑은 고딕" w:hAnsi="Arial" w:cs="Arial"/>
                <w:kern w:val="0"/>
                <w:szCs w:val="20"/>
              </w:rPr>
              <w:t>facility usage and revenue.</w:t>
            </w:r>
          </w:p>
          <w:p w14:paraId="43D460EA" w14:textId="4010F21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facility usage </w:t>
            </w:r>
            <w:r w:rsidR="0017497C" w:rsidRPr="003E62D9">
              <w:rPr>
                <w:rFonts w:ascii="Arial" w:eastAsia="맑은 고딕" w:hAnsi="Arial" w:cs="Arial"/>
                <w:kern w:val="0"/>
                <w:szCs w:val="20"/>
              </w:rPr>
              <w:t xml:space="preserve">must </w:t>
            </w:r>
            <w:r w:rsidRPr="003E62D9">
              <w:rPr>
                <w:rFonts w:ascii="Arial" w:eastAsia="맑은 고딕" w:hAnsi="Arial" w:cs="Arial"/>
                <w:kern w:val="0"/>
                <w:szCs w:val="20"/>
              </w:rPr>
              <w:t>include average occupancy, peak usage hours, parking slot statistics.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6DACE"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Management system for owner</w:t>
            </w:r>
          </w:p>
        </w:tc>
      </w:tr>
      <w:tr w:rsidR="00D47F86" w:rsidRPr="003E62D9" w14:paraId="335E0856"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920F7" w14:textId="1A121527" w:rsidR="00D47F86" w:rsidRPr="003E62D9" w:rsidRDefault="00CB6271"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w:t>
            </w:r>
            <w:ins w:id="131" w:author="user" w:date="2016-05-24T06:11:00Z">
              <w:r w:rsidR="003224D8">
                <w:rPr>
                  <w:rFonts w:ascii="Arial" w:eastAsia="맑은 고딕" w:hAnsi="Arial" w:cs="Arial" w:hint="eastAsia"/>
                  <w:kern w:val="0"/>
                  <w:szCs w:val="20"/>
                </w:rPr>
                <w:t>19</w:t>
              </w:r>
            </w:ins>
            <w:del w:id="132" w:author="user" w:date="2016-05-24T06:11:00Z">
              <w:r w:rsidR="00D47F86" w:rsidRPr="003E62D9" w:rsidDel="003224D8">
                <w:rPr>
                  <w:rFonts w:ascii="Arial" w:eastAsia="맑은 고딕" w:hAnsi="Arial" w:cs="Arial"/>
                  <w:kern w:val="0"/>
                  <w:szCs w:val="20"/>
                </w:rPr>
                <w:delText>2</w:delText>
              </w:r>
              <w:r w:rsidR="000C4B49" w:rsidRPr="003E62D9" w:rsidDel="003224D8">
                <w:rPr>
                  <w:rFonts w:ascii="Arial" w:eastAsia="맑은 고딕" w:hAnsi="Arial" w:cs="Arial"/>
                  <w:kern w:val="0"/>
                  <w:szCs w:val="20"/>
                </w:rPr>
                <w:delText>0</w:delText>
              </w:r>
            </w:del>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27508" w14:textId="77777777" w:rsidR="00D47F86" w:rsidRPr="003E62D9" w:rsidRDefault="00C307D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 sha</w:t>
            </w:r>
            <w:r w:rsidR="00D47F86" w:rsidRPr="003E62D9">
              <w:rPr>
                <w:rFonts w:ascii="Arial" w:eastAsia="맑은 고딕" w:hAnsi="Arial" w:cs="Arial"/>
                <w:kern w:val="0"/>
                <w:szCs w:val="20"/>
              </w:rPr>
              <w:t xml:space="preserve">ll extend analysis algorithms or </w:t>
            </w:r>
            <w:r w:rsidR="00D47F86" w:rsidRPr="003E62D9">
              <w:rPr>
                <w:rFonts w:ascii="Arial" w:eastAsia="맑은 고딕" w:hAnsi="Arial" w:cs="Arial"/>
                <w:kern w:val="0"/>
                <w:szCs w:val="20"/>
              </w:rPr>
              <w:lastRenderedPageBreak/>
              <w:t>applications without disrupting operations.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806A74" w14:textId="77777777" w:rsidR="005C2C2E" w:rsidRPr="003E62D9" w:rsidRDefault="005C2C2E"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lastRenderedPageBreak/>
              <w:t xml:space="preserve">Management system for </w:t>
            </w:r>
            <w:r w:rsidRPr="003E62D9">
              <w:rPr>
                <w:rFonts w:ascii="Arial" w:eastAsia="맑은 고딕" w:hAnsi="Arial" w:cs="Arial"/>
                <w:kern w:val="0"/>
                <w:szCs w:val="20"/>
              </w:rPr>
              <w:lastRenderedPageBreak/>
              <w:t>owner</w:t>
            </w:r>
          </w:p>
          <w:p w14:paraId="3C80C6F9"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Extend system</w:t>
            </w:r>
          </w:p>
        </w:tc>
      </w:tr>
      <w:tr w:rsidR="0097053F" w:rsidRPr="003E62D9" w14:paraId="3799873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2A8D4" w14:textId="42C227B3"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lastRenderedPageBreak/>
              <w:t>FR2</w:t>
            </w:r>
            <w:ins w:id="133" w:author="user" w:date="2016-05-24T06:11:00Z">
              <w:r w:rsidR="003224D8">
                <w:rPr>
                  <w:rFonts w:ascii="Arial" w:eastAsia="맑은 고딕" w:hAnsi="Arial" w:cs="Arial" w:hint="eastAsia"/>
                  <w:kern w:val="0"/>
                  <w:szCs w:val="20"/>
                </w:rPr>
                <w:t>0</w:t>
              </w:r>
            </w:ins>
            <w:del w:id="134" w:author="user" w:date="2016-05-24T06:11:00Z">
              <w:r w:rsidRPr="003E62D9" w:rsidDel="003224D8">
                <w:rPr>
                  <w:rFonts w:ascii="Arial" w:eastAsia="맑은 고딕" w:hAnsi="Arial" w:cs="Arial"/>
                  <w:kern w:val="0"/>
                  <w:szCs w:val="20"/>
                </w:rPr>
                <w:delText>1</w:delText>
              </w:r>
            </w:del>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C3A1D5" w14:textId="47C25801"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542EB6" w:rsidRPr="003E62D9">
              <w:rPr>
                <w:rFonts w:ascii="Arial" w:eastAsia="맑은 고딕" w:hAnsi="Arial" w:cs="Arial"/>
                <w:kern w:val="0"/>
                <w:szCs w:val="20"/>
              </w:rPr>
              <w:t xml:space="preserve">must </w:t>
            </w:r>
            <w:r w:rsidRPr="003E62D9">
              <w:rPr>
                <w:rFonts w:ascii="Arial" w:eastAsia="맑은 고딕" w:hAnsi="Arial" w:cs="Arial"/>
                <w:kern w:val="0"/>
                <w:szCs w:val="20"/>
              </w:rPr>
              <w:t>provide login system for preventing unauthorized users.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322459E5" w14:textId="02BE4DF5" w:rsidR="0097053F" w:rsidRPr="003E62D9" w:rsidRDefault="0097053F" w:rsidP="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System security</w:t>
            </w:r>
          </w:p>
        </w:tc>
      </w:tr>
      <w:tr w:rsidR="0097053F" w:rsidRPr="003E62D9" w14:paraId="0879D0A8"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5782A" w14:textId="2D79D026" w:rsidR="0097053F" w:rsidRPr="003E62D9" w:rsidRDefault="0097053F" w:rsidP="000C4B4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FR2</w:t>
            </w:r>
            <w:ins w:id="135" w:author="user" w:date="2016-05-24T06:11:00Z">
              <w:r w:rsidR="003224D8">
                <w:rPr>
                  <w:rFonts w:ascii="Arial" w:eastAsia="맑은 고딕" w:hAnsi="Arial" w:cs="Arial" w:hint="eastAsia"/>
                  <w:kern w:val="0"/>
                  <w:szCs w:val="20"/>
                </w:rPr>
                <w:t>1</w:t>
              </w:r>
            </w:ins>
            <w:del w:id="136" w:author="user" w:date="2016-05-24T06:11:00Z">
              <w:r w:rsidRPr="003E62D9" w:rsidDel="003224D8">
                <w:rPr>
                  <w:rFonts w:ascii="Arial" w:eastAsia="맑은 고딕" w:hAnsi="Arial" w:cs="Arial"/>
                  <w:kern w:val="0"/>
                  <w:szCs w:val="20"/>
                </w:rPr>
                <w:delText>2</w:delText>
              </w:r>
            </w:del>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FB0A8" w14:textId="57F22DD6" w:rsidR="0097053F" w:rsidRPr="003E62D9" w:rsidRDefault="0097053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w:t>
            </w:r>
            <w:r w:rsidR="00542EB6" w:rsidRPr="003E62D9">
              <w:rPr>
                <w:rFonts w:ascii="Arial" w:eastAsia="맑은 고딕" w:hAnsi="Arial" w:cs="Arial"/>
                <w:kern w:val="0"/>
                <w:szCs w:val="20"/>
              </w:rPr>
              <w:t xml:space="preserve">must </w:t>
            </w:r>
            <w:r w:rsidRPr="003E62D9">
              <w:rPr>
                <w:rFonts w:ascii="Arial" w:eastAsia="맑은 고딕" w:hAnsi="Arial" w:cs="Arial"/>
                <w:kern w:val="0"/>
                <w:szCs w:val="20"/>
              </w:rPr>
              <w:t xml:space="preserve">not allow anyone to view facility data (reservations, credit cards, etc.) </w:t>
            </w:r>
            <w:r w:rsidR="00542EB6" w:rsidRPr="003E62D9">
              <w:rPr>
                <w:rFonts w:ascii="Arial" w:eastAsia="맑은 고딕" w:hAnsi="Arial" w:cs="Arial"/>
                <w:kern w:val="0"/>
                <w:szCs w:val="20"/>
              </w:rPr>
              <w:t xml:space="preserve">except </w:t>
            </w:r>
            <w:r w:rsidRPr="003E62D9">
              <w:rPr>
                <w:rFonts w:ascii="Arial" w:eastAsia="맑은 고딕" w:hAnsi="Arial" w:cs="Arial"/>
                <w:kern w:val="0"/>
                <w:szCs w:val="20"/>
              </w:rPr>
              <w:t xml:space="preserve">owner. </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7B690F38" w14:textId="1CE67B9A" w:rsidR="0097053F" w:rsidRPr="003E62D9" w:rsidRDefault="0097053F" w:rsidP="00D47F86">
            <w:pPr>
              <w:widowControl/>
              <w:wordWrap/>
              <w:autoSpaceDE/>
              <w:autoSpaceDN/>
              <w:spacing w:after="0" w:line="240" w:lineRule="auto"/>
              <w:jc w:val="left"/>
              <w:rPr>
                <w:rFonts w:ascii="Arial" w:eastAsia="맑은 고딕" w:hAnsi="Arial" w:cs="Arial"/>
                <w:kern w:val="0"/>
                <w:szCs w:val="20"/>
              </w:rPr>
            </w:pPr>
          </w:p>
        </w:tc>
      </w:tr>
    </w:tbl>
    <w:p w14:paraId="4FDDDAD2"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0D208F25" w14:textId="77777777" w:rsidR="00D47F86" w:rsidRPr="003E62D9" w:rsidRDefault="00D47F86" w:rsidP="00346191">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Use Case Scenario</w:t>
      </w:r>
    </w:p>
    <w:p w14:paraId="4580C728" w14:textId="54D85926" w:rsidR="002D4066" w:rsidRPr="003E62D9" w:rsidRDefault="00346191" w:rsidP="0065296C">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4</w:t>
      </w:r>
      <w:r w:rsidR="00D47F86" w:rsidRPr="003E62D9">
        <w:rPr>
          <w:rFonts w:ascii="Arial" w:eastAsia="맑은 고딕" w:hAnsi="Arial" w:cs="Arial"/>
          <w:b/>
          <w:bCs/>
          <w:color w:val="000000"/>
          <w:kern w:val="0"/>
          <w:szCs w:val="24"/>
        </w:rPr>
        <w:t xml:space="preserve">.1) </w:t>
      </w:r>
      <w:r w:rsidRPr="003E62D9">
        <w:rPr>
          <w:rFonts w:ascii="Arial" w:eastAsia="맑은 고딕" w:hAnsi="Arial" w:cs="Arial"/>
          <w:b/>
          <w:bCs/>
          <w:color w:val="000000"/>
          <w:kern w:val="0"/>
          <w:szCs w:val="24"/>
        </w:rPr>
        <w:t>UC</w:t>
      </w:r>
      <w:r w:rsidR="00D47F86" w:rsidRPr="003E62D9">
        <w:rPr>
          <w:rFonts w:ascii="Arial" w:eastAsia="맑은 고딕" w:hAnsi="Arial" w:cs="Arial"/>
          <w:b/>
          <w:bCs/>
          <w:color w:val="000000"/>
          <w:kern w:val="0"/>
          <w:szCs w:val="24"/>
        </w:rPr>
        <w:t>01</w:t>
      </w:r>
      <w:r w:rsidR="00881F03" w:rsidRPr="003E62D9">
        <w:rPr>
          <w:rFonts w:ascii="Arial" w:eastAsia="맑은 고딕" w:hAnsi="Arial" w:cs="Arial"/>
          <w:b/>
          <w:bCs/>
          <w:color w:val="000000"/>
          <w:kern w:val="0"/>
          <w:szCs w:val="24"/>
        </w:rPr>
        <w:t xml:space="preserve"> </w:t>
      </w:r>
      <w:r w:rsidR="00881F03" w:rsidRPr="003E62D9">
        <w:rPr>
          <w:rFonts w:ascii="Arial" w:eastAsia="맑은 고딕" w:hAnsi="Arial" w:cs="Arial"/>
          <w:kern w:val="0"/>
          <w:szCs w:val="20"/>
        </w:rPr>
        <w:t>Reserve parking spaces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994533" w:rsidRPr="003E62D9" w14:paraId="17D3EFC0"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D624FF" w14:textId="408A956F"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UC01</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35610EC" w14:textId="77777777" w:rsidR="00994533" w:rsidRPr="003E62D9" w:rsidRDefault="00994533" w:rsidP="0099453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994533" w:rsidRPr="003E62D9" w14:paraId="7C9998F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A14D33" w14:textId="77777777"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B7D10" w14:textId="2469D5E1"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t>
            </w:r>
            <w:r w:rsidR="00CB6271" w:rsidRPr="003E62D9">
              <w:rPr>
                <w:rFonts w:ascii="Arial" w:eastAsia="맑은 고딕" w:hAnsi="Arial" w:cs="Arial"/>
                <w:kern w:val="0"/>
                <w:szCs w:val="20"/>
              </w:rPr>
              <w:t>FR</w:t>
            </w:r>
            <w:r w:rsidRPr="003E62D9">
              <w:rPr>
                <w:rFonts w:ascii="Arial" w:eastAsia="맑은 고딕" w:hAnsi="Arial" w:cs="Arial"/>
                <w:kern w:val="0"/>
                <w:szCs w:val="20"/>
              </w:rPr>
              <w:t xml:space="preserve">05 ~ </w:t>
            </w:r>
            <w:r w:rsidR="00CB6271" w:rsidRPr="003E62D9">
              <w:rPr>
                <w:rFonts w:ascii="Arial" w:eastAsia="맑은 고딕" w:hAnsi="Arial" w:cs="Arial"/>
                <w:kern w:val="0"/>
                <w:szCs w:val="20"/>
              </w:rPr>
              <w:t>FR</w:t>
            </w:r>
            <w:r w:rsidRPr="003E62D9">
              <w:rPr>
                <w:rFonts w:ascii="Arial" w:eastAsia="맑은 고딕" w:hAnsi="Arial" w:cs="Arial"/>
                <w:kern w:val="0"/>
                <w:szCs w:val="20"/>
              </w:rPr>
              <w:t>09) Reserve parking spaces</w:t>
            </w:r>
          </w:p>
        </w:tc>
      </w:tr>
      <w:tr w:rsidR="00994533" w:rsidRPr="003E62D9" w14:paraId="754A645A"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F1B5F" w14:textId="5D650138" w:rsidR="00994533" w:rsidRPr="003E62D9" w:rsidRDefault="0079027B"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9CFEC" w14:textId="0E03E021" w:rsidR="00994533" w:rsidRPr="003E62D9" w:rsidRDefault="00714CF9" w:rsidP="00EE7404">
            <w:pPr>
              <w:widowControl/>
              <w:wordWrap/>
              <w:autoSpaceDE/>
              <w:autoSpaceDN/>
              <w:spacing w:after="0" w:line="240" w:lineRule="auto"/>
              <w:jc w:val="left"/>
              <w:rPr>
                <w:rFonts w:ascii="Arial" w:eastAsia="맑은 고딕" w:hAnsi="Arial" w:cs="Arial"/>
                <w:kern w:val="0"/>
                <w:szCs w:val="20"/>
              </w:rPr>
              <w:pPrChange w:id="137" w:author="김재헌" w:date="2016-05-25T16:32:00Z">
                <w:pPr>
                  <w:widowControl/>
                  <w:wordWrap/>
                  <w:autoSpaceDE/>
                  <w:autoSpaceDN/>
                  <w:spacing w:after="0" w:line="240" w:lineRule="auto"/>
                  <w:jc w:val="left"/>
                </w:pPr>
              </w:pPrChange>
            </w:pPr>
            <w:r w:rsidRPr="003E62D9">
              <w:rPr>
                <w:rFonts w:ascii="Arial" w:eastAsia="맑은 고딕" w:hAnsi="Arial" w:cs="Arial"/>
                <w:kern w:val="0"/>
                <w:szCs w:val="20"/>
              </w:rPr>
              <w:t>A d</w:t>
            </w:r>
            <w:r w:rsidR="0079027B" w:rsidRPr="003E62D9">
              <w:rPr>
                <w:rFonts w:ascii="Arial" w:eastAsia="맑은 고딕" w:hAnsi="Arial" w:cs="Arial"/>
                <w:kern w:val="0"/>
                <w:szCs w:val="20"/>
              </w:rPr>
              <w:t xml:space="preserve">river who </w:t>
            </w:r>
            <w:r w:rsidR="00542EB6" w:rsidRPr="003E62D9">
              <w:rPr>
                <w:rFonts w:ascii="Arial" w:eastAsia="맑은 고딕" w:hAnsi="Arial" w:cs="Arial"/>
                <w:kern w:val="0"/>
                <w:szCs w:val="20"/>
              </w:rPr>
              <w:t xml:space="preserve">would like </w:t>
            </w:r>
            <w:r w:rsidR="0079027B" w:rsidRPr="003E62D9">
              <w:rPr>
                <w:rFonts w:ascii="Arial" w:eastAsia="맑은 고딕" w:hAnsi="Arial" w:cs="Arial"/>
                <w:kern w:val="0"/>
                <w:szCs w:val="20"/>
              </w:rPr>
              <w:t xml:space="preserve">to reserve </w:t>
            </w:r>
            <w:r w:rsidRPr="003E62D9">
              <w:rPr>
                <w:rFonts w:ascii="Arial" w:eastAsia="맑은 고딕" w:hAnsi="Arial" w:cs="Arial"/>
                <w:kern w:val="0"/>
                <w:szCs w:val="20"/>
              </w:rPr>
              <w:t xml:space="preserve">a </w:t>
            </w:r>
            <w:r w:rsidR="0079027B" w:rsidRPr="003E62D9">
              <w:rPr>
                <w:rFonts w:ascii="Arial" w:eastAsia="맑은 고딕" w:hAnsi="Arial" w:cs="Arial"/>
                <w:kern w:val="0"/>
                <w:szCs w:val="20"/>
              </w:rPr>
              <w:t xml:space="preserve">parking </w:t>
            </w:r>
            <w:del w:id="138" w:author="김재헌" w:date="2016-05-25T16:32:00Z">
              <w:r w:rsidRPr="003E62D9" w:rsidDel="00EE7404">
                <w:rPr>
                  <w:rFonts w:ascii="Arial" w:eastAsia="맑은 고딕" w:hAnsi="Arial" w:cs="Arial"/>
                  <w:kern w:val="0"/>
                  <w:szCs w:val="20"/>
                </w:rPr>
                <w:delText>lot</w:delText>
              </w:r>
            </w:del>
            <w:ins w:id="139" w:author="김재헌" w:date="2016-05-25T16:32:00Z">
              <w:r w:rsidR="00EE7404">
                <w:rPr>
                  <w:rFonts w:ascii="Arial" w:eastAsia="맑은 고딕" w:hAnsi="Arial" w:cs="Arial"/>
                  <w:kern w:val="0"/>
                  <w:szCs w:val="20"/>
                </w:rPr>
                <w:t>space</w:t>
              </w:r>
            </w:ins>
            <w:r w:rsidR="0079027B" w:rsidRPr="003E62D9">
              <w:rPr>
                <w:rFonts w:ascii="Arial" w:eastAsia="맑은 고딕" w:hAnsi="Arial" w:cs="Arial"/>
                <w:kern w:val="0"/>
                <w:szCs w:val="20"/>
              </w:rPr>
              <w:t>.</w:t>
            </w:r>
          </w:p>
        </w:tc>
      </w:tr>
      <w:tr w:rsidR="00994533" w:rsidRPr="003E62D9" w14:paraId="6D520783"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8C5CF" w14:textId="77777777" w:rsidR="00994533" w:rsidRPr="003E62D9" w:rsidRDefault="00994533"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C96C70" w14:textId="0180E9D5" w:rsidR="00994533" w:rsidRPr="003E62D9" w:rsidRDefault="00714CF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d</w:t>
            </w:r>
            <w:r w:rsidR="0013366F" w:rsidRPr="003E62D9">
              <w:rPr>
                <w:rFonts w:ascii="Arial" w:eastAsia="맑은 고딕" w:hAnsi="Arial" w:cs="Arial"/>
                <w:kern w:val="0"/>
                <w:szCs w:val="20"/>
              </w:rPr>
              <w:t>river must satisf</w:t>
            </w:r>
            <w:r w:rsidR="00542EB6" w:rsidRPr="003E62D9">
              <w:rPr>
                <w:rFonts w:ascii="Arial" w:eastAsia="맑은 고딕" w:hAnsi="Arial" w:cs="Arial"/>
                <w:kern w:val="0"/>
                <w:szCs w:val="20"/>
              </w:rPr>
              <w:t>y with</w:t>
            </w:r>
            <w:r w:rsidR="0013366F" w:rsidRPr="003E62D9">
              <w:rPr>
                <w:rFonts w:ascii="Arial" w:eastAsia="맑은 고딕" w:hAnsi="Arial" w:cs="Arial"/>
                <w:kern w:val="0"/>
                <w:szCs w:val="20"/>
              </w:rPr>
              <w:t xml:space="preserve"> </w:t>
            </w:r>
            <w:r w:rsidR="00CB6271" w:rsidRPr="003E62D9">
              <w:rPr>
                <w:rFonts w:ascii="Arial" w:eastAsia="맑은 고딕" w:hAnsi="Arial" w:cs="Arial"/>
                <w:kern w:val="0"/>
                <w:szCs w:val="20"/>
              </w:rPr>
              <w:t>FR06</w:t>
            </w:r>
          </w:p>
        </w:tc>
      </w:tr>
      <w:tr w:rsidR="00994533" w:rsidRPr="003E62D9" w14:paraId="14841EE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70C1F" w14:textId="49BFC97E" w:rsidR="00994533" w:rsidRPr="003E62D9" w:rsidRDefault="0078721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7DBCF" w14:textId="64DB0EDB" w:rsidR="00CB6271" w:rsidRPr="003E62D9" w:rsidRDefault="00CB6271"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 The Sure-Park system allows </w:t>
            </w:r>
            <w:r w:rsidR="00714CF9" w:rsidRPr="003E62D9">
              <w:rPr>
                <w:rFonts w:ascii="Arial" w:eastAsia="맑은 고딕" w:hAnsi="Arial" w:cs="Arial"/>
                <w:kern w:val="0"/>
                <w:szCs w:val="20"/>
              </w:rPr>
              <w:t xml:space="preserve">an </w:t>
            </w:r>
            <w:r w:rsidRPr="003E62D9">
              <w:rPr>
                <w:rFonts w:ascii="Arial" w:eastAsia="맑은 고딕" w:hAnsi="Arial" w:cs="Arial"/>
                <w:kern w:val="0"/>
                <w:szCs w:val="20"/>
              </w:rPr>
              <w:t xml:space="preserve">authorized driver to reserve </w:t>
            </w:r>
            <w:r w:rsidR="00714CF9" w:rsidRPr="003E62D9">
              <w:rPr>
                <w:rFonts w:ascii="Arial" w:eastAsia="맑은 고딕" w:hAnsi="Arial" w:cs="Arial"/>
                <w:kern w:val="0"/>
                <w:szCs w:val="20"/>
              </w:rPr>
              <w:t xml:space="preserve">a </w:t>
            </w:r>
            <w:r w:rsidRPr="003E62D9">
              <w:rPr>
                <w:rFonts w:ascii="Arial" w:eastAsia="맑은 고딕" w:hAnsi="Arial" w:cs="Arial"/>
                <w:kern w:val="0"/>
                <w:szCs w:val="20"/>
              </w:rPr>
              <w:t xml:space="preserve">parking </w:t>
            </w:r>
            <w:del w:id="140" w:author="김재헌" w:date="2016-05-25T17:07:00Z">
              <w:r w:rsidR="00714CF9" w:rsidRPr="003E62D9" w:rsidDel="00647A58">
                <w:rPr>
                  <w:rFonts w:ascii="Arial" w:eastAsia="맑은 고딕" w:hAnsi="Arial" w:cs="Arial"/>
                  <w:kern w:val="0"/>
                  <w:szCs w:val="20"/>
                </w:rPr>
                <w:delText>lot</w:delText>
              </w:r>
            </w:del>
            <w:ins w:id="141" w:author="김재헌" w:date="2016-05-25T17:07:00Z">
              <w:r w:rsidR="00647A58">
                <w:rPr>
                  <w:rFonts w:ascii="Arial" w:eastAsia="맑은 고딕" w:hAnsi="Arial" w:cs="Arial"/>
                  <w:kern w:val="0"/>
                  <w:szCs w:val="20"/>
                </w:rPr>
                <w:t>slot</w:t>
              </w:r>
            </w:ins>
            <w:ins w:id="142" w:author="김재헌" w:date="2016-05-25T17:10:00Z">
              <w:r w:rsidR="00647A58">
                <w:rPr>
                  <w:rFonts w:ascii="Arial" w:eastAsia="맑은 고딕" w:hAnsi="Arial" w:cs="Arial"/>
                  <w:kern w:val="0"/>
                  <w:szCs w:val="20"/>
                </w:rPr>
                <w:t xml:space="preserve"> </w:t>
              </w:r>
            </w:ins>
            <w:del w:id="143" w:author="김재헌" w:date="2016-05-25T17:10:00Z">
              <w:r w:rsidRPr="003E62D9" w:rsidDel="00647A58">
                <w:rPr>
                  <w:rFonts w:ascii="Arial" w:eastAsia="맑은 고딕" w:hAnsi="Arial" w:cs="Arial"/>
                  <w:kern w:val="0"/>
                  <w:szCs w:val="20"/>
                </w:rPr>
                <w:delText>.</w:delText>
              </w:r>
            </w:del>
            <w:ins w:id="144" w:author="김재헌" w:date="2016-05-25T17:08:00Z">
              <w:r w:rsidR="00647A58">
                <w:rPr>
                  <w:rFonts w:ascii="Arial" w:eastAsia="맑은 고딕" w:hAnsi="Arial" w:cs="Arial"/>
                  <w:kern w:val="0"/>
                  <w:szCs w:val="20"/>
                </w:rPr>
                <w:t>(FR05)</w:t>
              </w:r>
            </w:ins>
            <w:ins w:id="145" w:author="김재헌" w:date="2016-05-25T17:10:00Z">
              <w:r w:rsidR="00647A58">
                <w:rPr>
                  <w:rFonts w:ascii="Arial" w:eastAsia="맑은 고딕" w:hAnsi="Arial" w:cs="Arial"/>
                  <w:kern w:val="0"/>
                  <w:szCs w:val="20"/>
                </w:rPr>
                <w:t>.</w:t>
              </w:r>
            </w:ins>
          </w:p>
          <w:p w14:paraId="20F880C6" w14:textId="42D5DE9F" w:rsidR="00CB6271" w:rsidRPr="003E62D9" w:rsidRDefault="00CB6271" w:rsidP="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2) The system shows available </w:t>
            </w:r>
            <w:ins w:id="146" w:author="김재헌" w:date="2016-05-25T17:08:00Z">
              <w:r w:rsidR="00647A58">
                <w:rPr>
                  <w:rFonts w:ascii="Arial" w:eastAsia="맑은 고딕" w:hAnsi="Arial" w:cs="Arial"/>
                  <w:kern w:val="0"/>
                  <w:szCs w:val="20"/>
                </w:rPr>
                <w:t xml:space="preserve">number of </w:t>
              </w:r>
            </w:ins>
            <w:r w:rsidRPr="003E62D9">
              <w:rPr>
                <w:rFonts w:ascii="Arial" w:eastAsia="맑은 고딕" w:hAnsi="Arial" w:cs="Arial"/>
                <w:kern w:val="0"/>
                <w:szCs w:val="20"/>
              </w:rPr>
              <w:t>parking s</w:t>
            </w:r>
            <w:ins w:id="147" w:author="김재헌" w:date="2016-05-25T17:09:00Z">
              <w:r w:rsidR="00647A58">
                <w:rPr>
                  <w:rFonts w:ascii="Arial" w:eastAsia="맑은 고딕" w:hAnsi="Arial" w:cs="Arial"/>
                  <w:kern w:val="0"/>
                  <w:szCs w:val="20"/>
                </w:rPr>
                <w:t>lots</w:t>
              </w:r>
            </w:ins>
            <w:del w:id="148" w:author="김재헌" w:date="2016-05-25T17:09:00Z">
              <w:r w:rsidRPr="003E62D9" w:rsidDel="00647A58">
                <w:rPr>
                  <w:rFonts w:ascii="Arial" w:eastAsia="맑은 고딕" w:hAnsi="Arial" w:cs="Arial"/>
                  <w:kern w:val="0"/>
                  <w:szCs w:val="20"/>
                </w:rPr>
                <w:delText>pace</w:delText>
              </w:r>
              <w:r w:rsidR="00542EB6" w:rsidRPr="003E62D9" w:rsidDel="00647A58">
                <w:rPr>
                  <w:rFonts w:ascii="Arial" w:eastAsia="맑은 고딕" w:hAnsi="Arial" w:cs="Arial"/>
                  <w:kern w:val="0"/>
                  <w:szCs w:val="20"/>
                </w:rPr>
                <w:delText>s</w:delText>
              </w:r>
            </w:del>
            <w:r w:rsidRPr="003E62D9">
              <w:rPr>
                <w:rFonts w:ascii="Arial" w:eastAsia="맑은 고딕" w:hAnsi="Arial" w:cs="Arial"/>
                <w:kern w:val="0"/>
                <w:szCs w:val="20"/>
              </w:rPr>
              <w:t xml:space="preserve"> to </w:t>
            </w:r>
            <w:r w:rsidR="00081B43" w:rsidRPr="003E62D9">
              <w:rPr>
                <w:rFonts w:ascii="Arial" w:eastAsia="맑은 고딕" w:hAnsi="Arial" w:cs="Arial"/>
                <w:kern w:val="0"/>
                <w:szCs w:val="20"/>
              </w:rPr>
              <w:t xml:space="preserve">the </w:t>
            </w:r>
            <w:r w:rsidRPr="003E62D9">
              <w:rPr>
                <w:rFonts w:ascii="Arial" w:eastAsia="맑은 고딕" w:hAnsi="Arial" w:cs="Arial"/>
                <w:kern w:val="0"/>
                <w:szCs w:val="20"/>
              </w:rPr>
              <w:t>driver</w:t>
            </w:r>
            <w:ins w:id="149" w:author="김재헌" w:date="2016-05-25T17:10:00Z">
              <w:r w:rsidR="00647A58">
                <w:rPr>
                  <w:rFonts w:ascii="Arial" w:eastAsia="맑은 고딕" w:hAnsi="Arial" w:cs="Arial"/>
                  <w:kern w:val="0"/>
                  <w:szCs w:val="20"/>
                </w:rPr>
                <w:t xml:space="preserve"> </w:t>
              </w:r>
            </w:ins>
            <w:del w:id="150" w:author="김재헌" w:date="2016-05-25T17:10:00Z">
              <w:r w:rsidRPr="003E62D9" w:rsidDel="00647A58">
                <w:rPr>
                  <w:rFonts w:ascii="Arial" w:eastAsia="맑은 고딕" w:hAnsi="Arial" w:cs="Arial"/>
                  <w:kern w:val="0"/>
                  <w:szCs w:val="20"/>
                </w:rPr>
                <w:delText>.</w:delText>
              </w:r>
            </w:del>
            <w:ins w:id="151" w:author="김재헌" w:date="2016-05-25T17:09:00Z">
              <w:r w:rsidR="00647A58">
                <w:rPr>
                  <w:rFonts w:ascii="Arial" w:eastAsia="맑은 고딕" w:hAnsi="Arial" w:cs="Arial"/>
                  <w:kern w:val="0"/>
                  <w:szCs w:val="20"/>
                </w:rPr>
                <w:t>(FR07)</w:t>
              </w:r>
            </w:ins>
            <w:ins w:id="152" w:author="김재헌" w:date="2016-05-25T17:10:00Z">
              <w:r w:rsidR="00647A58">
                <w:rPr>
                  <w:rFonts w:ascii="Arial" w:eastAsia="맑은 고딕" w:hAnsi="Arial" w:cs="Arial"/>
                  <w:kern w:val="0"/>
                  <w:szCs w:val="20"/>
                </w:rPr>
                <w:t>.</w:t>
              </w:r>
            </w:ins>
          </w:p>
          <w:p w14:paraId="7870E6F8" w14:textId="21CA454B" w:rsidR="00CB6271" w:rsidRPr="003E62D9" w:rsidRDefault="00CB6271" w:rsidP="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3) If </w:t>
            </w:r>
            <w:r w:rsidR="00D54013" w:rsidRPr="003E62D9">
              <w:rPr>
                <w:rFonts w:ascii="Arial" w:eastAsia="맑은 고딕" w:hAnsi="Arial" w:cs="Arial"/>
                <w:kern w:val="0"/>
                <w:szCs w:val="20"/>
              </w:rPr>
              <w:t>a</w:t>
            </w:r>
            <w:r w:rsidR="00714CF9" w:rsidRPr="003E62D9">
              <w:rPr>
                <w:rFonts w:ascii="Arial" w:eastAsia="맑은 고딕" w:hAnsi="Arial" w:cs="Arial"/>
                <w:kern w:val="0"/>
                <w:szCs w:val="20"/>
              </w:rPr>
              <w:t xml:space="preserve"> </w:t>
            </w:r>
            <w:r w:rsidRPr="003E62D9">
              <w:rPr>
                <w:rFonts w:ascii="Arial" w:eastAsia="맑은 고딕" w:hAnsi="Arial" w:cs="Arial"/>
                <w:kern w:val="0"/>
                <w:szCs w:val="20"/>
              </w:rPr>
              <w:t xml:space="preserve">parking </w:t>
            </w:r>
            <w:del w:id="153" w:author="김재헌" w:date="2016-05-25T17:09:00Z">
              <w:r w:rsidRPr="003E62D9" w:rsidDel="00647A58">
                <w:rPr>
                  <w:rFonts w:ascii="Arial" w:eastAsia="맑은 고딕" w:hAnsi="Arial" w:cs="Arial"/>
                  <w:kern w:val="0"/>
                  <w:szCs w:val="20"/>
                </w:rPr>
                <w:delText xml:space="preserve">space </w:delText>
              </w:r>
            </w:del>
            <w:proofErr w:type="spellStart"/>
            <w:ins w:id="154" w:author="김재헌" w:date="2016-05-25T17:09:00Z">
              <w:r w:rsidR="00647A58">
                <w:rPr>
                  <w:rFonts w:ascii="Arial" w:eastAsia="맑은 고딕" w:hAnsi="Arial" w:cs="Arial"/>
                  <w:kern w:val="0"/>
                  <w:szCs w:val="20"/>
                </w:rPr>
                <w:t>slot</w:t>
              </w:r>
              <w:proofErr w:type="spellEnd"/>
              <w:r w:rsidR="00647A58" w:rsidRPr="003E62D9">
                <w:rPr>
                  <w:rFonts w:ascii="Arial" w:eastAsia="맑은 고딕" w:hAnsi="Arial" w:cs="Arial"/>
                  <w:kern w:val="0"/>
                  <w:szCs w:val="20"/>
                </w:rPr>
                <w:t xml:space="preserve"> </w:t>
              </w:r>
            </w:ins>
            <w:r w:rsidRPr="003E62D9">
              <w:rPr>
                <w:rFonts w:ascii="Arial" w:eastAsia="맑은 고딕" w:hAnsi="Arial" w:cs="Arial"/>
                <w:kern w:val="0"/>
                <w:szCs w:val="20"/>
              </w:rPr>
              <w:t xml:space="preserve">is </w:t>
            </w:r>
            <w:r w:rsidR="00714CF9" w:rsidRPr="003E62D9">
              <w:rPr>
                <w:rFonts w:ascii="Arial" w:eastAsia="맑은 고딕" w:hAnsi="Arial" w:cs="Arial"/>
                <w:kern w:val="0"/>
                <w:szCs w:val="20"/>
              </w:rPr>
              <w:t>available</w:t>
            </w:r>
            <w:r w:rsidRPr="003E62D9">
              <w:rPr>
                <w:rFonts w:ascii="Arial" w:eastAsia="맑은 고딕" w:hAnsi="Arial" w:cs="Arial"/>
                <w:kern w:val="0"/>
                <w:szCs w:val="20"/>
              </w:rPr>
              <w:t xml:space="preserve">, </w:t>
            </w:r>
            <w:r w:rsidR="00D54013" w:rsidRPr="003E62D9">
              <w:rPr>
                <w:rFonts w:ascii="Arial" w:eastAsia="맑은 고딕" w:hAnsi="Arial" w:cs="Arial"/>
                <w:kern w:val="0"/>
                <w:szCs w:val="20"/>
              </w:rPr>
              <w:t xml:space="preserve">the </w:t>
            </w:r>
            <w:r w:rsidRPr="003E62D9">
              <w:rPr>
                <w:rFonts w:ascii="Arial" w:eastAsia="맑은 고딕" w:hAnsi="Arial" w:cs="Arial"/>
                <w:kern w:val="0"/>
                <w:szCs w:val="20"/>
              </w:rPr>
              <w:t xml:space="preserve">driver </w:t>
            </w:r>
            <w:r w:rsidR="00D54013" w:rsidRPr="003E62D9">
              <w:rPr>
                <w:rFonts w:ascii="Arial" w:eastAsia="맑은 고딕" w:hAnsi="Arial" w:cs="Arial"/>
                <w:kern w:val="0"/>
                <w:szCs w:val="20"/>
              </w:rPr>
              <w:t xml:space="preserve">needs to input </w:t>
            </w:r>
            <w:del w:id="155" w:author="김재헌" w:date="2016-05-24T16:28:00Z">
              <w:r w:rsidR="00D54013" w:rsidRPr="003E62D9" w:rsidDel="00E7547C">
                <w:rPr>
                  <w:rFonts w:ascii="Arial" w:eastAsia="맑은 고딕" w:hAnsi="Arial" w:cs="Arial"/>
                  <w:kern w:val="0"/>
                  <w:szCs w:val="20"/>
                </w:rPr>
                <w:delText xml:space="preserve">his/her </w:delText>
              </w:r>
              <w:r w:rsidRPr="003E62D9" w:rsidDel="00E7547C">
                <w:rPr>
                  <w:rFonts w:ascii="Arial" w:eastAsia="맑은 고딕" w:hAnsi="Arial" w:cs="Arial"/>
                  <w:kern w:val="0"/>
                  <w:szCs w:val="20"/>
                </w:rPr>
                <w:delText xml:space="preserve">license plate, </w:delText>
              </w:r>
            </w:del>
            <w:r w:rsidRPr="003E62D9">
              <w:rPr>
                <w:rFonts w:ascii="Arial" w:eastAsia="맑은 고딕" w:hAnsi="Arial" w:cs="Arial"/>
                <w:kern w:val="0"/>
                <w:szCs w:val="20"/>
              </w:rPr>
              <w:t>the day and time they would like to park</w:t>
            </w:r>
            <w:r w:rsidR="00D54013" w:rsidRPr="003E62D9">
              <w:rPr>
                <w:rFonts w:ascii="Arial" w:eastAsia="맑은 고딕" w:hAnsi="Arial" w:cs="Arial"/>
                <w:kern w:val="0"/>
                <w:szCs w:val="20"/>
              </w:rPr>
              <w:t xml:space="preserve">, </w:t>
            </w:r>
            <w:r w:rsidRPr="003E62D9">
              <w:rPr>
                <w:rFonts w:ascii="Arial" w:eastAsia="맑은 고딕" w:hAnsi="Arial" w:cs="Arial"/>
                <w:kern w:val="0"/>
                <w:szCs w:val="20"/>
              </w:rPr>
              <w:t>and credit card information</w:t>
            </w:r>
            <w:ins w:id="156" w:author="김재헌" w:date="2016-05-25T17:10:00Z">
              <w:r w:rsidR="00647A58">
                <w:rPr>
                  <w:rFonts w:ascii="Arial" w:eastAsia="맑은 고딕" w:hAnsi="Arial" w:cs="Arial"/>
                  <w:kern w:val="0"/>
                  <w:szCs w:val="20"/>
                </w:rPr>
                <w:t xml:space="preserve"> </w:t>
              </w:r>
            </w:ins>
            <w:del w:id="157" w:author="김재헌" w:date="2016-05-25T17:10:00Z">
              <w:r w:rsidRPr="003E62D9" w:rsidDel="00647A58">
                <w:rPr>
                  <w:rFonts w:ascii="Arial" w:eastAsia="맑은 고딕" w:hAnsi="Arial" w:cs="Arial"/>
                  <w:kern w:val="0"/>
                  <w:szCs w:val="20"/>
                </w:rPr>
                <w:delText>.</w:delText>
              </w:r>
            </w:del>
            <w:ins w:id="158" w:author="김재헌" w:date="2016-05-25T17:09:00Z">
              <w:r w:rsidR="00647A58">
                <w:rPr>
                  <w:rFonts w:ascii="Arial" w:eastAsia="맑은 고딕" w:hAnsi="Arial" w:cs="Arial"/>
                  <w:kern w:val="0"/>
                  <w:szCs w:val="20"/>
                </w:rPr>
                <w:t>(FR08)</w:t>
              </w:r>
            </w:ins>
            <w:ins w:id="159" w:author="김재헌" w:date="2016-05-25T17:10:00Z">
              <w:r w:rsidR="00647A58">
                <w:rPr>
                  <w:rFonts w:ascii="Arial" w:eastAsia="맑은 고딕" w:hAnsi="Arial" w:cs="Arial"/>
                  <w:kern w:val="0"/>
                  <w:szCs w:val="20"/>
                </w:rPr>
                <w:t>.</w:t>
              </w:r>
            </w:ins>
          </w:p>
          <w:p w14:paraId="6698F1E0" w14:textId="67D10551" w:rsidR="00994533" w:rsidRPr="003E62D9" w:rsidRDefault="00CB6271">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4) If all information is ok, the system </w:t>
            </w:r>
            <w:r w:rsidR="00D54013" w:rsidRPr="003E62D9">
              <w:rPr>
                <w:rFonts w:ascii="Arial" w:eastAsia="맑은 고딕" w:hAnsi="Arial" w:cs="Arial"/>
                <w:kern w:val="0"/>
                <w:szCs w:val="20"/>
              </w:rPr>
              <w:t xml:space="preserve">provides </w:t>
            </w:r>
            <w:r w:rsidRPr="003E62D9">
              <w:rPr>
                <w:rFonts w:ascii="Arial" w:eastAsia="맑은 고딕" w:hAnsi="Arial" w:cs="Arial"/>
                <w:kern w:val="0"/>
                <w:szCs w:val="20"/>
              </w:rPr>
              <w:t>confirmation information to drivers</w:t>
            </w:r>
            <w:ins w:id="160" w:author="김재헌" w:date="2016-05-25T17:10:00Z">
              <w:r w:rsidR="00647A58">
                <w:rPr>
                  <w:rFonts w:ascii="Arial" w:eastAsia="맑은 고딕" w:hAnsi="Arial" w:cs="Arial"/>
                  <w:kern w:val="0"/>
                  <w:szCs w:val="20"/>
                </w:rPr>
                <w:t xml:space="preserve"> (FR09)</w:t>
              </w:r>
            </w:ins>
            <w:r w:rsidRPr="003E62D9">
              <w:rPr>
                <w:rFonts w:ascii="Arial" w:eastAsia="맑은 고딕" w:hAnsi="Arial" w:cs="Arial"/>
                <w:kern w:val="0"/>
                <w:szCs w:val="20"/>
              </w:rPr>
              <w:t>.</w:t>
            </w:r>
          </w:p>
        </w:tc>
      </w:tr>
      <w:tr w:rsidR="00994533" w:rsidRPr="003E62D9" w14:paraId="25D2B54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A164EC" w14:textId="44AD492F" w:rsidR="00994533" w:rsidRPr="003E62D9" w:rsidRDefault="0079027B"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 xml:space="preserve">Post </w:t>
            </w:r>
            <w:r w:rsidR="00994533" w:rsidRPr="003E62D9">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A97AA3" w14:textId="16135B07" w:rsidR="00787215" w:rsidRPr="003E62D9" w:rsidRDefault="0068194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reservation was confirmed.</w:t>
            </w:r>
          </w:p>
        </w:tc>
      </w:tr>
      <w:tr w:rsidR="00994533" w:rsidRPr="003E62D9" w14:paraId="44C9455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22F01" w14:textId="7F97CDE4" w:rsidR="00994533" w:rsidRPr="003E62D9" w:rsidRDefault="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 xml:space="preserve">Alternate </w:t>
            </w:r>
            <w:r w:rsidR="00787215" w:rsidRPr="003E62D9">
              <w:rPr>
                <w:rFonts w:ascii="Arial" w:eastAsia="맑은 고딕" w:hAnsi="Arial" w:cs="Arial"/>
                <w:b/>
                <w:bCs/>
                <w:kern w:val="0"/>
                <w:szCs w:val="20"/>
              </w:rPr>
              <w:t>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5B3DD" w14:textId="7DC2A66D" w:rsidR="00994533" w:rsidRPr="003E62D9" w:rsidRDefault="0068194A"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3</w:t>
            </w:r>
            <w:r w:rsidR="00CB6271" w:rsidRPr="003E62D9">
              <w:rPr>
                <w:rFonts w:ascii="Arial" w:eastAsia="맑은 고딕" w:hAnsi="Arial" w:cs="Arial"/>
                <w:kern w:val="0"/>
                <w:szCs w:val="20"/>
              </w:rPr>
              <w:t xml:space="preserve">a) </w:t>
            </w:r>
            <w:r w:rsidR="0013366F" w:rsidRPr="003E62D9">
              <w:rPr>
                <w:rFonts w:ascii="Arial" w:eastAsia="맑은 고딕" w:hAnsi="Arial" w:cs="Arial"/>
                <w:kern w:val="0"/>
                <w:szCs w:val="20"/>
              </w:rPr>
              <w:t>No available parking space</w:t>
            </w:r>
            <w:r w:rsidR="00787215" w:rsidRPr="003E62D9">
              <w:rPr>
                <w:rFonts w:ascii="Arial" w:eastAsia="맑은 고딕" w:hAnsi="Arial" w:cs="Arial"/>
                <w:kern w:val="0"/>
                <w:szCs w:val="20"/>
              </w:rPr>
              <w:t>s</w:t>
            </w:r>
          </w:p>
          <w:p w14:paraId="37EE7C40" w14:textId="2F779484" w:rsidR="0013366F" w:rsidRPr="003E62D9" w:rsidRDefault="0013366F" w:rsidP="0013366F">
            <w:pPr>
              <w:widowControl/>
              <w:wordWrap/>
              <w:autoSpaceDE/>
              <w:autoSpaceDN/>
              <w:spacing w:after="0" w:line="240" w:lineRule="auto"/>
              <w:ind w:firstLineChars="200" w:firstLine="480"/>
              <w:jc w:val="left"/>
              <w:rPr>
                <w:rFonts w:ascii="Arial" w:eastAsia="맑은 고딕" w:hAnsi="Arial" w:cs="Arial"/>
                <w:kern w:val="0"/>
                <w:szCs w:val="20"/>
              </w:rPr>
            </w:pPr>
            <w:r w:rsidRPr="003E62D9">
              <w:rPr>
                <w:rFonts w:ascii="Arial" w:eastAsia="맑은 고딕" w:hAnsi="Arial" w:cs="Arial"/>
                <w:kern w:val="0"/>
                <w:szCs w:val="20"/>
              </w:rPr>
              <w:t>1) The system close</w:t>
            </w:r>
            <w:r w:rsidR="00787215" w:rsidRPr="003E62D9">
              <w:rPr>
                <w:rFonts w:ascii="Arial" w:eastAsia="맑은 고딕" w:hAnsi="Arial" w:cs="Arial"/>
                <w:kern w:val="0"/>
                <w:szCs w:val="20"/>
              </w:rPr>
              <w:t>s</w:t>
            </w:r>
            <w:r w:rsidRPr="003E62D9">
              <w:rPr>
                <w:rFonts w:ascii="Arial" w:eastAsia="맑은 고딕" w:hAnsi="Arial" w:cs="Arial"/>
                <w:kern w:val="0"/>
                <w:szCs w:val="20"/>
              </w:rPr>
              <w:t xml:space="preserve"> </w:t>
            </w:r>
            <w:r w:rsidR="00787215" w:rsidRPr="003E62D9">
              <w:rPr>
                <w:rFonts w:ascii="Arial" w:eastAsia="맑은 고딕" w:hAnsi="Arial" w:cs="Arial"/>
                <w:kern w:val="0"/>
                <w:szCs w:val="20"/>
              </w:rPr>
              <w:t xml:space="preserve">the </w:t>
            </w:r>
            <w:r w:rsidRPr="003E62D9">
              <w:rPr>
                <w:rFonts w:ascii="Arial" w:eastAsia="맑은 고딕" w:hAnsi="Arial" w:cs="Arial"/>
                <w:kern w:val="0"/>
                <w:szCs w:val="20"/>
              </w:rPr>
              <w:t>reservation.</w:t>
            </w:r>
            <w:del w:id="161" w:author="김재헌" w:date="2016-05-24T16:28:00Z">
              <w:r w:rsidRPr="003E62D9" w:rsidDel="00E7547C">
                <w:rPr>
                  <w:rFonts w:ascii="Arial" w:eastAsia="맑은 고딕" w:hAnsi="Arial" w:cs="Arial"/>
                  <w:kern w:val="0"/>
                  <w:szCs w:val="20"/>
                </w:rPr>
                <w:delText xml:space="preserve"> </w:delText>
              </w:r>
            </w:del>
          </w:p>
          <w:p w14:paraId="5B2BF0E7" w14:textId="458C0002" w:rsidR="0013366F" w:rsidRPr="003E62D9" w:rsidRDefault="0013366F" w:rsidP="0013366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4a) Some </w:t>
            </w:r>
            <w:r w:rsidR="00787215" w:rsidRPr="003E62D9">
              <w:rPr>
                <w:rFonts w:ascii="Arial" w:eastAsia="맑은 고딕" w:hAnsi="Arial" w:cs="Arial"/>
                <w:kern w:val="0"/>
                <w:szCs w:val="20"/>
              </w:rPr>
              <w:t xml:space="preserve">information </w:t>
            </w:r>
            <w:r w:rsidR="004E47C9" w:rsidRPr="003E62D9">
              <w:rPr>
                <w:rFonts w:ascii="Arial" w:eastAsia="맑은 고딕" w:hAnsi="Arial" w:cs="Arial"/>
                <w:kern w:val="0"/>
                <w:szCs w:val="20"/>
              </w:rPr>
              <w:t xml:space="preserve">is </w:t>
            </w:r>
            <w:r w:rsidRPr="003E62D9">
              <w:rPr>
                <w:rFonts w:ascii="Arial" w:eastAsia="맑은 고딕" w:hAnsi="Arial" w:cs="Arial"/>
                <w:kern w:val="0"/>
                <w:szCs w:val="20"/>
              </w:rPr>
              <w:t>invalid</w:t>
            </w:r>
          </w:p>
          <w:p w14:paraId="34C99BDD" w14:textId="1063D411" w:rsidR="0013366F" w:rsidRPr="003E62D9" w:rsidRDefault="00B21565" w:rsidP="00B2156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1) </w:t>
            </w:r>
            <w:r w:rsidR="0013366F" w:rsidRPr="003E62D9">
              <w:rPr>
                <w:rFonts w:ascii="Arial" w:eastAsia="맑은 고딕" w:hAnsi="Arial" w:cs="Arial"/>
                <w:kern w:val="0"/>
                <w:szCs w:val="20"/>
              </w:rPr>
              <w:t>The system display</w:t>
            </w:r>
            <w:r w:rsidR="004E47C9" w:rsidRPr="003E62D9">
              <w:rPr>
                <w:rFonts w:ascii="Arial" w:eastAsia="맑은 고딕" w:hAnsi="Arial" w:cs="Arial"/>
                <w:kern w:val="0"/>
                <w:szCs w:val="20"/>
              </w:rPr>
              <w:t xml:space="preserve">s </w:t>
            </w:r>
            <w:r w:rsidRPr="003E62D9">
              <w:rPr>
                <w:rFonts w:ascii="Arial" w:eastAsia="맑은 고딕" w:hAnsi="Arial" w:cs="Arial"/>
                <w:kern w:val="0"/>
                <w:szCs w:val="20"/>
              </w:rPr>
              <w:t>w</w:t>
            </w:r>
            <w:r w:rsidR="004E47C9" w:rsidRPr="003E62D9">
              <w:rPr>
                <w:rFonts w:ascii="Arial" w:eastAsia="맑은 고딕" w:hAnsi="Arial" w:cs="Arial"/>
                <w:kern w:val="0"/>
                <w:szCs w:val="20"/>
              </w:rPr>
              <w:t>hich</w:t>
            </w:r>
            <w:r w:rsidRPr="003E62D9">
              <w:rPr>
                <w:rFonts w:ascii="Arial" w:eastAsia="맑은 고딕" w:hAnsi="Arial" w:cs="Arial"/>
                <w:kern w:val="0"/>
                <w:szCs w:val="20"/>
              </w:rPr>
              <w:t xml:space="preserve"> </w:t>
            </w:r>
            <w:r w:rsidR="004E47C9" w:rsidRPr="003E62D9">
              <w:rPr>
                <w:rFonts w:ascii="Arial" w:eastAsia="맑은 고딕" w:hAnsi="Arial" w:cs="Arial"/>
                <w:kern w:val="0"/>
                <w:szCs w:val="20"/>
              </w:rPr>
              <w:t>information is</w:t>
            </w:r>
            <w:r w:rsidRPr="003E62D9">
              <w:rPr>
                <w:rFonts w:ascii="Arial" w:eastAsia="맑은 고딕" w:hAnsi="Arial" w:cs="Arial"/>
                <w:kern w:val="0"/>
                <w:szCs w:val="20"/>
              </w:rPr>
              <w:t xml:space="preserve"> </w:t>
            </w:r>
            <w:r w:rsidR="004E47C9" w:rsidRPr="003E62D9">
              <w:rPr>
                <w:rFonts w:ascii="Arial" w:eastAsia="맑은 고딕" w:hAnsi="Arial" w:cs="Arial"/>
                <w:kern w:val="0"/>
                <w:szCs w:val="20"/>
              </w:rPr>
              <w:t>failed</w:t>
            </w:r>
            <w:r w:rsidRPr="003E62D9">
              <w:rPr>
                <w:rFonts w:ascii="Arial" w:eastAsia="맑은 고딕" w:hAnsi="Arial" w:cs="Arial"/>
                <w:kern w:val="0"/>
                <w:szCs w:val="20"/>
              </w:rPr>
              <w:t>.</w:t>
            </w:r>
          </w:p>
          <w:p w14:paraId="6051FFA5" w14:textId="60CB4E84" w:rsidR="00B21565" w:rsidRPr="003E62D9" w:rsidRDefault="00B21565">
            <w:pPr>
              <w:rPr>
                <w:rFonts w:ascii="Arial" w:hAnsi="Arial" w:cs="Arial"/>
              </w:rPr>
            </w:pPr>
            <w:r w:rsidRPr="003E62D9">
              <w:rPr>
                <w:rFonts w:ascii="Arial" w:hAnsi="Arial" w:cs="Arial"/>
              </w:rPr>
              <w:t xml:space="preserve">   2) Repeat steps 3-4 until </w:t>
            </w:r>
            <w:r w:rsidR="004E47C9" w:rsidRPr="003E62D9">
              <w:rPr>
                <w:rFonts w:ascii="Arial" w:hAnsi="Arial" w:cs="Arial"/>
              </w:rPr>
              <w:t>all information is valid.</w:t>
            </w:r>
          </w:p>
        </w:tc>
      </w:tr>
    </w:tbl>
    <w:p w14:paraId="613228B0" w14:textId="77777777" w:rsidR="00994533" w:rsidRPr="003E62D9" w:rsidRDefault="00994533" w:rsidP="00346191">
      <w:pPr>
        <w:widowControl/>
        <w:wordWrap/>
        <w:autoSpaceDE/>
        <w:autoSpaceDN/>
        <w:spacing w:after="0" w:line="240" w:lineRule="auto"/>
        <w:jc w:val="left"/>
        <w:rPr>
          <w:rFonts w:ascii="Arial" w:eastAsia="맑은 고딕" w:hAnsi="Arial" w:cs="Arial"/>
          <w:color w:val="000000"/>
          <w:kern w:val="0"/>
          <w:szCs w:val="24"/>
        </w:rPr>
      </w:pPr>
    </w:p>
    <w:p w14:paraId="1AFF285A" w14:textId="677A3C87" w:rsidR="00B21565" w:rsidRPr="003E62D9" w:rsidRDefault="009422AB" w:rsidP="0065296C">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4.2) UC0</w:t>
      </w:r>
      <w:r w:rsidR="00184CF4" w:rsidRPr="003E62D9">
        <w:rPr>
          <w:rFonts w:ascii="Arial" w:eastAsia="맑은 고딕" w:hAnsi="Arial" w:cs="Arial"/>
          <w:b/>
          <w:bCs/>
          <w:color w:val="000000"/>
          <w:kern w:val="0"/>
          <w:szCs w:val="24"/>
        </w:rPr>
        <w:t xml:space="preserve">2 </w:t>
      </w:r>
      <w:r w:rsidR="00AF22AC" w:rsidRPr="003E62D9">
        <w:rPr>
          <w:rFonts w:ascii="Arial" w:eastAsia="맑은 고딕" w:hAnsi="Arial" w:cs="Arial"/>
          <w:kern w:val="0"/>
          <w:szCs w:val="20"/>
        </w:rPr>
        <w:t>Show up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5546BC" w:rsidRPr="003E62D9" w14:paraId="661018DB"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BBD3F8" w14:textId="4F175695" w:rsidR="00B21565" w:rsidRPr="003E62D9" w:rsidRDefault="00B21565" w:rsidP="00B2156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UC02</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5BFB1AD" w14:textId="77777777" w:rsidR="00B21565" w:rsidRPr="003E62D9" w:rsidRDefault="00B21565"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5546BC" w:rsidRPr="003E62D9" w14:paraId="4180BC0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966FB0" w14:textId="77777777" w:rsidR="00B21565" w:rsidRPr="003E62D9" w:rsidRDefault="00B21565"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477C85" w14:textId="49F9D0E8" w:rsidR="00B21565" w:rsidRPr="003E62D9" w:rsidRDefault="004C31CF" w:rsidP="00B21565">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(FR0</w:t>
            </w:r>
            <w:ins w:id="162" w:author="user" w:date="2016-05-24T06:13:00Z">
              <w:r w:rsidR="003F438E">
                <w:rPr>
                  <w:rFonts w:ascii="Arial" w:eastAsia="맑은 고딕" w:hAnsi="Arial" w:cs="Arial" w:hint="eastAsia"/>
                  <w:kern w:val="0"/>
                  <w:szCs w:val="20"/>
                </w:rPr>
                <w:t>2</w:t>
              </w:r>
            </w:ins>
            <w:del w:id="163" w:author="user" w:date="2016-05-24T06:13:00Z">
              <w:r w:rsidDel="003F438E">
                <w:rPr>
                  <w:rFonts w:ascii="Arial" w:eastAsia="맑은 고딕" w:hAnsi="Arial" w:cs="Arial"/>
                  <w:kern w:val="0"/>
                  <w:szCs w:val="20"/>
                </w:rPr>
                <w:delText>3</w:delText>
              </w:r>
            </w:del>
            <w:r>
              <w:rPr>
                <w:rFonts w:ascii="Arial" w:eastAsia="맑은 고딕" w:hAnsi="Arial" w:cs="Arial"/>
                <w:kern w:val="0"/>
                <w:szCs w:val="20"/>
              </w:rPr>
              <w:t>-FR04</w:t>
            </w:r>
            <w:ins w:id="164" w:author="김재헌" w:date="2016-05-25T17:18:00Z">
              <w:r w:rsidR="003F0F1F">
                <w:rPr>
                  <w:rFonts w:ascii="Arial" w:eastAsia="맑은 고딕" w:hAnsi="Arial" w:cs="Arial"/>
                  <w:kern w:val="0"/>
                  <w:szCs w:val="20"/>
                </w:rPr>
                <w:t>,FR10</w:t>
              </w:r>
            </w:ins>
            <w:r w:rsidR="00B21565" w:rsidRPr="003E62D9">
              <w:rPr>
                <w:rFonts w:ascii="Arial" w:eastAsia="맑은 고딕" w:hAnsi="Arial" w:cs="Arial"/>
                <w:kern w:val="0"/>
                <w:szCs w:val="20"/>
              </w:rPr>
              <w:t>) Show up scenario</w:t>
            </w:r>
          </w:p>
        </w:tc>
      </w:tr>
      <w:tr w:rsidR="005546BC" w:rsidRPr="003E62D9" w14:paraId="5A6BBF1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A3DDA" w14:textId="52463692" w:rsidR="00B21565"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E3777D" w14:textId="72279B65" w:rsidR="00B21565" w:rsidRPr="003E62D9" w:rsidRDefault="004E47C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 driver </w:t>
            </w:r>
            <w:r w:rsidR="0079027B" w:rsidRPr="003E62D9">
              <w:rPr>
                <w:rFonts w:ascii="Arial" w:eastAsia="맑은 고딕" w:hAnsi="Arial" w:cs="Arial"/>
                <w:kern w:val="0"/>
                <w:szCs w:val="20"/>
              </w:rPr>
              <w:t>who</w:t>
            </w:r>
            <w:r w:rsidRPr="003E62D9">
              <w:rPr>
                <w:rFonts w:ascii="Arial" w:eastAsia="맑은 고딕" w:hAnsi="Arial" w:cs="Arial"/>
                <w:kern w:val="0"/>
                <w:szCs w:val="20"/>
              </w:rPr>
              <w:t xml:space="preserve"> has made a </w:t>
            </w:r>
            <w:r w:rsidR="0079027B" w:rsidRPr="003E62D9">
              <w:rPr>
                <w:rFonts w:ascii="Arial" w:eastAsia="맑은 고딕" w:hAnsi="Arial" w:cs="Arial"/>
                <w:kern w:val="0"/>
                <w:szCs w:val="20"/>
              </w:rPr>
              <w:t>reserv</w:t>
            </w:r>
            <w:r w:rsidRPr="003E62D9">
              <w:rPr>
                <w:rFonts w:ascii="Arial" w:eastAsia="맑은 고딕" w:hAnsi="Arial" w:cs="Arial"/>
                <w:kern w:val="0"/>
                <w:szCs w:val="20"/>
              </w:rPr>
              <w:t>ation</w:t>
            </w:r>
            <w:r w:rsidR="006366A5" w:rsidRPr="003E62D9">
              <w:rPr>
                <w:rFonts w:ascii="Arial" w:eastAsia="맑은 고딕" w:hAnsi="Arial" w:cs="Arial"/>
                <w:kern w:val="0"/>
                <w:szCs w:val="20"/>
              </w:rPr>
              <w:t>, An a</w:t>
            </w:r>
            <w:r w:rsidR="0079027B" w:rsidRPr="003E62D9">
              <w:rPr>
                <w:rFonts w:ascii="Arial" w:eastAsia="맑은 고딕" w:hAnsi="Arial" w:cs="Arial"/>
                <w:kern w:val="0"/>
                <w:szCs w:val="20"/>
              </w:rPr>
              <w:t xml:space="preserve">ttendant who </w:t>
            </w:r>
            <w:r w:rsidR="006366A5" w:rsidRPr="003E62D9">
              <w:rPr>
                <w:rFonts w:ascii="Arial" w:eastAsia="맑은 고딕" w:hAnsi="Arial" w:cs="Arial"/>
                <w:kern w:val="0"/>
                <w:szCs w:val="20"/>
              </w:rPr>
              <w:t xml:space="preserve">confirms the </w:t>
            </w:r>
            <w:r w:rsidR="0079027B" w:rsidRPr="003E62D9">
              <w:rPr>
                <w:rFonts w:ascii="Arial" w:eastAsia="맑은 고딕" w:hAnsi="Arial" w:cs="Arial"/>
                <w:kern w:val="0"/>
                <w:szCs w:val="20"/>
              </w:rPr>
              <w:t>reservation</w:t>
            </w:r>
          </w:p>
        </w:tc>
      </w:tr>
      <w:tr w:rsidR="005546BC" w:rsidRPr="003E62D9" w14:paraId="44E78AE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ECD8A" w14:textId="77777777" w:rsidR="00B21565" w:rsidRPr="003E62D9" w:rsidRDefault="00B21565"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00E75" w14:textId="5BC697CC" w:rsidR="00B21565" w:rsidRPr="003E62D9" w:rsidRDefault="007A749E" w:rsidP="00A00B32">
            <w:pPr>
              <w:widowControl/>
              <w:wordWrap/>
              <w:autoSpaceDE/>
              <w:autoSpaceDN/>
              <w:spacing w:after="0" w:line="240" w:lineRule="auto"/>
              <w:jc w:val="left"/>
              <w:rPr>
                <w:rFonts w:ascii="Arial" w:eastAsia="맑은 고딕" w:hAnsi="Arial" w:cs="Arial"/>
                <w:kern w:val="0"/>
                <w:szCs w:val="20"/>
              </w:rPr>
              <w:pPrChange w:id="165" w:author="김재헌" w:date="2016-05-25T17:13:00Z">
                <w:pPr>
                  <w:widowControl/>
                  <w:wordWrap/>
                  <w:autoSpaceDE/>
                  <w:autoSpaceDN/>
                  <w:spacing w:after="0" w:line="240" w:lineRule="auto"/>
                  <w:jc w:val="left"/>
                </w:pPr>
              </w:pPrChange>
            </w:pPr>
            <w:r w:rsidRPr="003E62D9">
              <w:rPr>
                <w:rFonts w:ascii="Arial" w:eastAsia="맑은 고딕" w:hAnsi="Arial" w:cs="Arial"/>
                <w:kern w:val="0"/>
                <w:szCs w:val="20"/>
              </w:rPr>
              <w:t>UC01</w:t>
            </w:r>
            <w:ins w:id="166" w:author="김재헌" w:date="2016-05-25T17:13:00Z">
              <w:r w:rsidR="00A00B32">
                <w:rPr>
                  <w:rFonts w:ascii="Arial" w:eastAsia="맑은 고딕" w:hAnsi="Arial" w:cs="Arial"/>
                  <w:kern w:val="0"/>
                  <w:szCs w:val="20"/>
                </w:rPr>
                <w:t xml:space="preserve">, </w:t>
              </w:r>
              <w:r w:rsidR="00A00B32">
                <w:rPr>
                  <w:rFonts w:ascii="Arial" w:eastAsia="맑은 고딕" w:hAnsi="Arial" w:cs="Arial"/>
                  <w:kern w:val="0"/>
                  <w:szCs w:val="20"/>
                </w:rPr>
                <w:t xml:space="preserve">The entry gate LED </w:t>
              </w:r>
              <w:r w:rsidR="00A00B32">
                <w:rPr>
                  <w:rFonts w:ascii="Arial" w:eastAsia="맑은 고딕" w:hAnsi="Arial" w:cs="Arial"/>
                  <w:kern w:val="0"/>
                  <w:szCs w:val="20"/>
                </w:rPr>
                <w:t>is</w:t>
              </w:r>
              <w:r w:rsidR="00A00B32">
                <w:rPr>
                  <w:rFonts w:ascii="Arial" w:eastAsia="맑은 고딕" w:hAnsi="Arial" w:cs="Arial"/>
                  <w:kern w:val="0"/>
                  <w:szCs w:val="20"/>
                </w:rPr>
                <w:t xml:space="preserve"> red</w:t>
              </w:r>
              <w:r w:rsidR="00A00B32">
                <w:rPr>
                  <w:rFonts w:ascii="Arial" w:eastAsia="맑은 고딕" w:hAnsi="Arial" w:cs="Arial"/>
                  <w:kern w:val="0"/>
                  <w:szCs w:val="20"/>
                </w:rPr>
                <w:t>.</w:t>
              </w:r>
            </w:ins>
          </w:p>
        </w:tc>
      </w:tr>
      <w:tr w:rsidR="005546BC" w:rsidRPr="003E62D9" w14:paraId="60E18E5B"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C979A6" w14:textId="74815784" w:rsidR="00B21565"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2C4A0" w14:textId="21075D77" w:rsidR="007A749E" w:rsidRPr="003E62D9" w:rsidRDefault="007A749E" w:rsidP="007A749E">
            <w:pPr>
              <w:pStyle w:val="a9"/>
              <w:widowControl/>
              <w:numPr>
                <w:ilvl w:val="0"/>
                <w:numId w:val="2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A driver come</w:t>
            </w:r>
            <w:r w:rsidR="006366A5" w:rsidRPr="003E62D9">
              <w:rPr>
                <w:rFonts w:ascii="Arial" w:eastAsia="맑은 고딕" w:hAnsi="Arial" w:cs="Arial"/>
                <w:kern w:val="0"/>
                <w:szCs w:val="20"/>
              </w:rPr>
              <w:t>s to</w:t>
            </w:r>
            <w:r w:rsidRPr="003E62D9">
              <w:rPr>
                <w:rFonts w:ascii="Arial" w:eastAsia="맑은 고딕" w:hAnsi="Arial" w:cs="Arial"/>
                <w:kern w:val="0"/>
                <w:szCs w:val="20"/>
              </w:rPr>
              <w:t xml:space="preserve"> the gate.</w:t>
            </w:r>
          </w:p>
          <w:p w14:paraId="4D26831C" w14:textId="543987F9" w:rsidR="007A749E" w:rsidDel="00E7547C" w:rsidRDefault="007A749E">
            <w:pPr>
              <w:pStyle w:val="a9"/>
              <w:widowControl/>
              <w:numPr>
                <w:ilvl w:val="0"/>
                <w:numId w:val="21"/>
              </w:numPr>
              <w:wordWrap/>
              <w:autoSpaceDE/>
              <w:autoSpaceDN/>
              <w:spacing w:after="0" w:line="240" w:lineRule="auto"/>
              <w:ind w:leftChars="0"/>
              <w:jc w:val="left"/>
              <w:rPr>
                <w:del w:id="167" w:author="김재헌" w:date="2016-05-24T16:29:00Z"/>
                <w:rFonts w:ascii="Arial" w:eastAsia="맑은 고딕" w:hAnsi="Arial" w:cs="Arial"/>
                <w:kern w:val="0"/>
                <w:szCs w:val="20"/>
              </w:rPr>
            </w:pPr>
            <w:r w:rsidRPr="003E62D9">
              <w:rPr>
                <w:rFonts w:ascii="Arial" w:eastAsia="맑은 고딕" w:hAnsi="Arial" w:cs="Arial"/>
                <w:kern w:val="0"/>
                <w:szCs w:val="20"/>
              </w:rPr>
              <w:t>The system detects</w:t>
            </w:r>
            <w:r w:rsidR="006366A5" w:rsidRPr="003E62D9">
              <w:rPr>
                <w:rFonts w:ascii="Arial" w:eastAsia="맑은 고딕" w:hAnsi="Arial" w:cs="Arial"/>
                <w:kern w:val="0"/>
                <w:szCs w:val="20"/>
              </w:rPr>
              <w:t xml:space="preserve"> the</w:t>
            </w:r>
            <w:r w:rsidRPr="003E62D9">
              <w:rPr>
                <w:rFonts w:ascii="Arial" w:eastAsia="맑은 고딕" w:hAnsi="Arial" w:cs="Arial"/>
                <w:kern w:val="0"/>
                <w:szCs w:val="20"/>
              </w:rPr>
              <w:t xml:space="preserve"> presence of a car at the gate</w:t>
            </w:r>
            <w:ins w:id="168" w:author="김재헌" w:date="2016-05-25T17:12:00Z">
              <w:r w:rsidR="00A00B32">
                <w:rPr>
                  <w:rFonts w:ascii="Arial" w:eastAsia="맑은 고딕" w:hAnsi="Arial" w:cs="Arial"/>
                  <w:kern w:val="0"/>
                  <w:szCs w:val="20"/>
                </w:rPr>
                <w:t xml:space="preserve"> (FR04)</w:t>
              </w:r>
            </w:ins>
            <w:r w:rsidRPr="003E62D9">
              <w:rPr>
                <w:rFonts w:ascii="Arial" w:eastAsia="맑은 고딕" w:hAnsi="Arial" w:cs="Arial"/>
                <w:kern w:val="0"/>
                <w:szCs w:val="20"/>
              </w:rPr>
              <w:t>.</w:t>
            </w:r>
          </w:p>
          <w:p w14:paraId="33233EE6" w14:textId="77777777" w:rsidR="00E7547C" w:rsidRPr="003E62D9" w:rsidRDefault="00E7547C" w:rsidP="007A749E">
            <w:pPr>
              <w:pStyle w:val="a9"/>
              <w:widowControl/>
              <w:numPr>
                <w:ilvl w:val="0"/>
                <w:numId w:val="21"/>
              </w:numPr>
              <w:wordWrap/>
              <w:autoSpaceDE/>
              <w:autoSpaceDN/>
              <w:spacing w:after="0" w:line="240" w:lineRule="auto"/>
              <w:ind w:leftChars="0"/>
              <w:jc w:val="left"/>
              <w:rPr>
                <w:ins w:id="169" w:author="김재헌" w:date="2016-05-24T16:32:00Z"/>
                <w:rFonts w:ascii="Arial" w:eastAsia="맑은 고딕" w:hAnsi="Arial" w:cs="Arial"/>
                <w:kern w:val="0"/>
                <w:szCs w:val="20"/>
              </w:rPr>
            </w:pPr>
          </w:p>
          <w:p w14:paraId="2E595351" w14:textId="2C4B8671" w:rsidR="003F438E" w:rsidRPr="00E7547C" w:rsidDel="00A00B32" w:rsidRDefault="003F438E">
            <w:pPr>
              <w:pStyle w:val="a9"/>
              <w:widowControl/>
              <w:numPr>
                <w:ilvl w:val="0"/>
                <w:numId w:val="21"/>
              </w:numPr>
              <w:wordWrap/>
              <w:autoSpaceDE/>
              <w:autoSpaceDN/>
              <w:spacing w:after="0" w:line="240" w:lineRule="auto"/>
              <w:ind w:leftChars="0"/>
              <w:jc w:val="left"/>
              <w:rPr>
                <w:ins w:id="170" w:author="user" w:date="2016-05-24T06:13:00Z"/>
                <w:del w:id="171" w:author="김재헌" w:date="2016-05-25T17:14:00Z"/>
                <w:rFonts w:ascii="Arial" w:eastAsia="맑은 고딕" w:hAnsi="Arial" w:cs="Arial"/>
                <w:kern w:val="0"/>
                <w:szCs w:val="20"/>
                <w:rPrChange w:id="172" w:author="김재헌" w:date="2016-05-24T16:29:00Z">
                  <w:rPr>
                    <w:ins w:id="173" w:author="user" w:date="2016-05-24T06:13:00Z"/>
                    <w:del w:id="174" w:author="김재헌" w:date="2016-05-25T17:14:00Z"/>
                  </w:rPr>
                </w:rPrChange>
              </w:rPr>
            </w:pPr>
          </w:p>
          <w:p w14:paraId="5980B717" w14:textId="7F1D66B2" w:rsidR="007A749E" w:rsidRDefault="007A749E" w:rsidP="007A749E">
            <w:pPr>
              <w:pStyle w:val="a9"/>
              <w:widowControl/>
              <w:numPr>
                <w:ilvl w:val="0"/>
                <w:numId w:val="21"/>
              </w:numPr>
              <w:wordWrap/>
              <w:autoSpaceDE/>
              <w:autoSpaceDN/>
              <w:spacing w:after="0" w:line="240" w:lineRule="auto"/>
              <w:ind w:leftChars="0"/>
              <w:jc w:val="left"/>
              <w:rPr>
                <w:ins w:id="175" w:author="김재헌" w:date="2016-05-24T16:32:00Z"/>
                <w:rFonts w:ascii="Arial" w:eastAsia="맑은 고딕" w:hAnsi="Arial" w:cs="Arial"/>
                <w:kern w:val="0"/>
                <w:szCs w:val="20"/>
              </w:rPr>
            </w:pPr>
            <w:r w:rsidRPr="003E62D9">
              <w:rPr>
                <w:rFonts w:ascii="Arial" w:eastAsia="맑은 고딕" w:hAnsi="Arial" w:cs="Arial"/>
                <w:kern w:val="0"/>
                <w:szCs w:val="20"/>
              </w:rPr>
              <w:t>A driver provides confirmation information to</w:t>
            </w:r>
            <w:ins w:id="176" w:author="김재헌" w:date="2016-05-24T16:32:00Z">
              <w:r w:rsidR="00E7547C">
                <w:rPr>
                  <w:rFonts w:ascii="Arial" w:eastAsia="맑은 고딕" w:hAnsi="Arial" w:cs="Arial"/>
                  <w:kern w:val="0"/>
                  <w:szCs w:val="20"/>
                </w:rPr>
                <w:t xml:space="preserve"> </w:t>
              </w:r>
              <w:r w:rsidR="00E7547C" w:rsidRPr="00E7547C">
                <w:rPr>
                  <w:rFonts w:ascii="Arial" w:eastAsia="맑은 고딕" w:hAnsi="Arial" w:cs="Arial"/>
                  <w:kern w:val="0"/>
                  <w:szCs w:val="20"/>
                </w:rPr>
                <w:t>attendant</w:t>
              </w:r>
            </w:ins>
            <w:del w:id="177" w:author="김재헌" w:date="2016-05-24T16:32:00Z">
              <w:r w:rsidRPr="003E62D9" w:rsidDel="00E7547C">
                <w:rPr>
                  <w:rFonts w:ascii="Arial" w:eastAsia="맑은 고딕" w:hAnsi="Arial" w:cs="Arial"/>
                  <w:kern w:val="0"/>
                  <w:szCs w:val="20"/>
                </w:rPr>
                <w:delText xml:space="preserve"> system</w:delText>
              </w:r>
            </w:del>
            <w:r w:rsidRPr="003E62D9">
              <w:rPr>
                <w:rFonts w:ascii="Arial" w:eastAsia="맑은 고딕" w:hAnsi="Arial" w:cs="Arial"/>
                <w:kern w:val="0"/>
                <w:szCs w:val="20"/>
              </w:rPr>
              <w:t>.</w:t>
            </w:r>
          </w:p>
          <w:p w14:paraId="45678507" w14:textId="4A2CC8E1" w:rsidR="00E7547C" w:rsidRPr="003E62D9" w:rsidRDefault="00E7547C" w:rsidP="007A749E">
            <w:pPr>
              <w:pStyle w:val="a9"/>
              <w:widowControl/>
              <w:numPr>
                <w:ilvl w:val="0"/>
                <w:numId w:val="21"/>
              </w:numPr>
              <w:wordWrap/>
              <w:autoSpaceDE/>
              <w:autoSpaceDN/>
              <w:spacing w:after="0" w:line="240" w:lineRule="auto"/>
              <w:ind w:leftChars="0"/>
              <w:jc w:val="left"/>
              <w:rPr>
                <w:rFonts w:ascii="Arial" w:eastAsia="맑은 고딕" w:hAnsi="Arial" w:cs="Arial"/>
                <w:kern w:val="0"/>
                <w:szCs w:val="20"/>
              </w:rPr>
            </w:pPr>
            <w:ins w:id="178" w:author="김재헌" w:date="2016-05-24T16:32:00Z">
              <w:r>
                <w:rPr>
                  <w:rFonts w:ascii="Arial" w:eastAsia="맑은 고딕" w:hAnsi="Arial" w:cs="Arial"/>
                  <w:kern w:val="0"/>
                  <w:szCs w:val="20"/>
                </w:rPr>
                <w:t>The attendant inputs confirmation information to the system.</w:t>
              </w:r>
            </w:ins>
          </w:p>
          <w:p w14:paraId="39FCD91A" w14:textId="7B8EF8C7" w:rsidR="007A749E" w:rsidRPr="003E62D9" w:rsidRDefault="007A749E" w:rsidP="007A749E">
            <w:pPr>
              <w:pStyle w:val="a9"/>
              <w:widowControl/>
              <w:numPr>
                <w:ilvl w:val="0"/>
                <w:numId w:val="21"/>
              </w:numPr>
              <w:wordWrap/>
              <w:autoSpaceDE/>
              <w:autoSpaceDN/>
              <w:spacing w:after="0" w:line="240" w:lineRule="auto"/>
              <w:ind w:leftChars="0"/>
              <w:jc w:val="left"/>
              <w:rPr>
                <w:rFonts w:ascii="Arial" w:eastAsia="맑은 고딕" w:hAnsi="Arial" w:cs="Arial"/>
                <w:color w:val="000000" w:themeColor="text1"/>
                <w:kern w:val="0"/>
                <w:szCs w:val="20"/>
              </w:rPr>
            </w:pPr>
            <w:r w:rsidRPr="003E62D9">
              <w:rPr>
                <w:rFonts w:ascii="Arial" w:eastAsia="맑은 고딕" w:hAnsi="Arial" w:cs="Arial"/>
                <w:kern w:val="0"/>
                <w:szCs w:val="20"/>
              </w:rPr>
              <w:t xml:space="preserve">The system verifies </w:t>
            </w:r>
            <w:r w:rsidR="006366A5" w:rsidRPr="003E62D9">
              <w:rPr>
                <w:rFonts w:ascii="Arial" w:eastAsia="맑은 고딕" w:hAnsi="Arial" w:cs="Arial"/>
                <w:kern w:val="0"/>
                <w:szCs w:val="20"/>
              </w:rPr>
              <w:t xml:space="preserve">the </w:t>
            </w:r>
            <w:r w:rsidRPr="003E62D9">
              <w:rPr>
                <w:rFonts w:ascii="Arial" w:eastAsia="맑은 고딕" w:hAnsi="Arial" w:cs="Arial"/>
                <w:kern w:val="0"/>
                <w:szCs w:val="20"/>
              </w:rPr>
              <w:t xml:space="preserve">driver’s information and confirms the </w:t>
            </w:r>
            <w:r w:rsidRPr="003E62D9">
              <w:rPr>
                <w:rFonts w:ascii="Arial" w:eastAsia="맑은 고딕" w:hAnsi="Arial" w:cs="Arial"/>
                <w:color w:val="000000" w:themeColor="text1"/>
                <w:kern w:val="0"/>
                <w:szCs w:val="20"/>
              </w:rPr>
              <w:t>reservation</w:t>
            </w:r>
            <w:ins w:id="179" w:author="김재헌" w:date="2016-05-25T17:14:00Z">
              <w:r w:rsidR="00A00B32">
                <w:rPr>
                  <w:rFonts w:ascii="Arial" w:eastAsia="맑은 고딕" w:hAnsi="Arial" w:cs="Arial"/>
                  <w:color w:val="000000" w:themeColor="text1"/>
                  <w:kern w:val="0"/>
                  <w:szCs w:val="20"/>
                </w:rPr>
                <w:t xml:space="preserve"> (FR10)</w:t>
              </w:r>
            </w:ins>
            <w:r w:rsidRPr="003E62D9">
              <w:rPr>
                <w:rFonts w:ascii="Arial" w:eastAsia="맑은 고딕" w:hAnsi="Arial" w:cs="Arial"/>
                <w:color w:val="000000" w:themeColor="text1"/>
                <w:kern w:val="0"/>
                <w:szCs w:val="20"/>
              </w:rPr>
              <w:t>.</w:t>
            </w:r>
          </w:p>
          <w:p w14:paraId="29FA0601" w14:textId="5271C45B" w:rsidR="003F438E" w:rsidRPr="003E62D9" w:rsidDel="00247B32" w:rsidRDefault="007A749E" w:rsidP="007A749E">
            <w:pPr>
              <w:pStyle w:val="a9"/>
              <w:widowControl/>
              <w:numPr>
                <w:ilvl w:val="0"/>
                <w:numId w:val="21"/>
              </w:numPr>
              <w:wordWrap/>
              <w:autoSpaceDE/>
              <w:autoSpaceDN/>
              <w:spacing w:after="0" w:line="240" w:lineRule="auto"/>
              <w:ind w:leftChars="0"/>
              <w:jc w:val="left"/>
              <w:rPr>
                <w:del w:id="180" w:author="김재헌" w:date="2016-05-24T16:41:00Z"/>
                <w:rFonts w:ascii="Arial" w:eastAsia="맑은 고딕" w:hAnsi="Arial" w:cs="Arial"/>
                <w:color w:val="000000" w:themeColor="text1"/>
                <w:kern w:val="0"/>
                <w:szCs w:val="20"/>
              </w:rPr>
            </w:pPr>
            <w:del w:id="181" w:author="김재헌" w:date="2016-05-24T16:41:00Z">
              <w:r w:rsidRPr="003E62D9" w:rsidDel="00247B32">
                <w:rPr>
                  <w:rFonts w:ascii="Arial" w:eastAsia="맑은 고딕" w:hAnsi="Arial" w:cs="Arial"/>
                  <w:color w:val="000000" w:themeColor="text1"/>
                  <w:kern w:val="0"/>
                  <w:szCs w:val="20"/>
                </w:rPr>
                <w:delText xml:space="preserve">The system gives a driver </w:delText>
              </w:r>
              <w:r w:rsidRPr="003E62D9" w:rsidDel="00247B32">
                <w:rPr>
                  <w:rFonts w:ascii="Arial" w:eastAsia="맑은 고딕" w:hAnsi="Arial" w:cs="Arial"/>
                  <w:color w:val="000000" w:themeColor="text1"/>
                  <w:kern w:val="0"/>
                  <w:szCs w:val="20"/>
                  <w:u w:val="single"/>
                </w:rPr>
                <w:delText>a unique alpha-numeric identifier</w:delText>
              </w:r>
              <w:r w:rsidRPr="003E62D9" w:rsidDel="00247B32">
                <w:rPr>
                  <w:rFonts w:ascii="Arial" w:eastAsia="맑은 고딕" w:hAnsi="Arial" w:cs="Arial"/>
                  <w:color w:val="000000" w:themeColor="text1"/>
                  <w:kern w:val="0"/>
                  <w:szCs w:val="20"/>
                </w:rPr>
                <w:delText xml:space="preserve">. </w:delText>
              </w:r>
            </w:del>
            <w:ins w:id="182" w:author="user" w:date="2016-05-24T06:16:00Z">
              <w:del w:id="183" w:author="김재헌" w:date="2016-05-24T16:41:00Z">
                <w:r w:rsidR="003F438E" w:rsidDel="00247B32">
                  <w:rPr>
                    <w:rFonts w:ascii="Arial" w:eastAsia="맑은 고딕" w:hAnsi="Arial" w:cs="Arial" w:hint="eastAsia"/>
                    <w:color w:val="000000" w:themeColor="text1"/>
                    <w:kern w:val="0"/>
                    <w:szCs w:val="20"/>
                  </w:rPr>
                  <w:delText xml:space="preserve">The system changes the entry gate LED from red to green. </w:delText>
                </w:r>
              </w:del>
            </w:ins>
          </w:p>
          <w:p w14:paraId="5B7B221F" w14:textId="36EADFC8" w:rsidR="00B21565" w:rsidRDefault="007A749E" w:rsidP="0068194A">
            <w:pPr>
              <w:pStyle w:val="a9"/>
              <w:widowControl/>
              <w:numPr>
                <w:ilvl w:val="0"/>
                <w:numId w:val="21"/>
              </w:numPr>
              <w:wordWrap/>
              <w:autoSpaceDE/>
              <w:autoSpaceDN/>
              <w:spacing w:after="0" w:line="240" w:lineRule="auto"/>
              <w:ind w:leftChars="0"/>
              <w:jc w:val="left"/>
              <w:rPr>
                <w:ins w:id="184" w:author="김재헌" w:date="2016-05-24T16:41:00Z"/>
                <w:rFonts w:ascii="Arial" w:eastAsia="맑은 고딕" w:hAnsi="Arial" w:cs="Arial"/>
                <w:kern w:val="0"/>
                <w:szCs w:val="20"/>
              </w:rPr>
            </w:pPr>
            <w:r w:rsidRPr="003E62D9">
              <w:rPr>
                <w:rFonts w:ascii="Arial" w:eastAsia="맑은 고딕" w:hAnsi="Arial" w:cs="Arial"/>
                <w:kern w:val="0"/>
                <w:szCs w:val="20"/>
              </w:rPr>
              <w:t>The system lifts the entry gate and allows the driver to enter the facility</w:t>
            </w:r>
            <w:ins w:id="185" w:author="김재헌" w:date="2016-05-25T17:15:00Z">
              <w:r w:rsidR="00A00B32">
                <w:rPr>
                  <w:rFonts w:ascii="Arial" w:eastAsia="맑은 고딕" w:hAnsi="Arial" w:cs="Arial"/>
                  <w:kern w:val="0"/>
                  <w:szCs w:val="20"/>
                </w:rPr>
                <w:t xml:space="preserve"> (FR02)</w:t>
              </w:r>
            </w:ins>
            <w:r w:rsidRPr="003E62D9">
              <w:rPr>
                <w:rFonts w:ascii="Arial" w:eastAsia="맑은 고딕" w:hAnsi="Arial" w:cs="Arial"/>
                <w:kern w:val="0"/>
                <w:szCs w:val="20"/>
              </w:rPr>
              <w:t>.</w:t>
            </w:r>
          </w:p>
          <w:p w14:paraId="03570CC7" w14:textId="6B97CE4D" w:rsidR="00247B32" w:rsidRPr="00247B32" w:rsidRDefault="00247B32">
            <w:pPr>
              <w:pStyle w:val="a9"/>
              <w:widowControl/>
              <w:numPr>
                <w:ilvl w:val="0"/>
                <w:numId w:val="21"/>
              </w:numPr>
              <w:wordWrap/>
              <w:autoSpaceDE/>
              <w:autoSpaceDN/>
              <w:spacing w:after="0" w:line="240" w:lineRule="auto"/>
              <w:ind w:leftChars="0"/>
              <w:jc w:val="left"/>
              <w:rPr>
                <w:ins w:id="186" w:author="user" w:date="2016-05-24T06:17:00Z"/>
                <w:rFonts w:ascii="Arial" w:eastAsia="맑은 고딕" w:hAnsi="Arial" w:cs="Arial"/>
                <w:color w:val="000000" w:themeColor="text1"/>
                <w:kern w:val="0"/>
                <w:szCs w:val="20"/>
                <w:rPrChange w:id="187" w:author="김재헌" w:date="2016-05-24T16:41:00Z">
                  <w:rPr>
                    <w:ins w:id="188" w:author="user" w:date="2016-05-24T06:17:00Z"/>
                  </w:rPr>
                </w:rPrChange>
              </w:rPr>
            </w:pPr>
            <w:ins w:id="189" w:author="김재헌" w:date="2016-05-24T16:41:00Z">
              <w:r>
                <w:rPr>
                  <w:rFonts w:ascii="Arial" w:eastAsia="맑은 고딕" w:hAnsi="Arial" w:cs="Arial" w:hint="eastAsia"/>
                  <w:color w:val="000000" w:themeColor="text1"/>
                  <w:kern w:val="0"/>
                  <w:szCs w:val="20"/>
                </w:rPr>
                <w:t>The system changes the entry gate LED from red to green</w:t>
              </w:r>
            </w:ins>
            <w:ins w:id="190" w:author="김재헌" w:date="2016-05-25T17:15:00Z">
              <w:r w:rsidR="00A00B32">
                <w:rPr>
                  <w:rFonts w:ascii="Arial" w:eastAsia="맑은 고딕" w:hAnsi="Arial" w:cs="Arial"/>
                  <w:color w:val="000000" w:themeColor="text1"/>
                  <w:kern w:val="0"/>
                  <w:szCs w:val="20"/>
                </w:rPr>
                <w:t xml:space="preserve"> (FR03)</w:t>
              </w:r>
            </w:ins>
            <w:ins w:id="191" w:author="김재헌" w:date="2016-05-24T16:41:00Z">
              <w:r>
                <w:rPr>
                  <w:rFonts w:ascii="Arial" w:eastAsia="맑은 고딕" w:hAnsi="Arial" w:cs="Arial" w:hint="eastAsia"/>
                  <w:color w:val="000000" w:themeColor="text1"/>
                  <w:kern w:val="0"/>
                  <w:szCs w:val="20"/>
                </w:rPr>
                <w:t>.</w:t>
              </w:r>
            </w:ins>
          </w:p>
          <w:p w14:paraId="74FB1F02" w14:textId="716AB735" w:rsidR="0029269F" w:rsidRPr="003E62D9" w:rsidRDefault="0029269F" w:rsidP="00A00B32">
            <w:pPr>
              <w:pStyle w:val="a9"/>
              <w:widowControl/>
              <w:numPr>
                <w:ilvl w:val="0"/>
                <w:numId w:val="21"/>
              </w:numPr>
              <w:wordWrap/>
              <w:autoSpaceDE/>
              <w:autoSpaceDN/>
              <w:spacing w:after="0" w:line="240" w:lineRule="auto"/>
              <w:ind w:leftChars="0"/>
              <w:jc w:val="left"/>
              <w:rPr>
                <w:rFonts w:ascii="Arial" w:eastAsia="맑은 고딕" w:hAnsi="Arial" w:cs="Arial"/>
                <w:kern w:val="0"/>
                <w:szCs w:val="20"/>
              </w:rPr>
              <w:pPrChange w:id="192" w:author="김재헌" w:date="2016-05-25T17:16:00Z">
                <w:pPr>
                  <w:pStyle w:val="a9"/>
                  <w:widowControl/>
                  <w:numPr>
                    <w:numId w:val="21"/>
                  </w:numPr>
                  <w:wordWrap/>
                  <w:autoSpaceDE/>
                  <w:autoSpaceDN/>
                  <w:spacing w:after="0" w:line="240" w:lineRule="auto"/>
                  <w:ind w:leftChars="0" w:left="435" w:hanging="360"/>
                  <w:jc w:val="left"/>
                </w:pPr>
              </w:pPrChange>
            </w:pPr>
            <w:ins w:id="193" w:author="user" w:date="2016-05-24T06:17:00Z">
              <w:r>
                <w:rPr>
                  <w:rFonts w:ascii="Arial" w:eastAsia="맑은 고딕" w:hAnsi="Arial" w:cs="Arial" w:hint="eastAsia"/>
                  <w:kern w:val="0"/>
                  <w:szCs w:val="20"/>
                </w:rPr>
                <w:lastRenderedPageBreak/>
                <w:t>After the driver</w:t>
              </w:r>
            </w:ins>
            <w:ins w:id="194" w:author="user" w:date="2016-05-24T06:18:00Z">
              <w:r>
                <w:rPr>
                  <w:rFonts w:ascii="Arial" w:eastAsia="맑은 고딕" w:hAnsi="Arial" w:cs="Arial" w:hint="eastAsia"/>
                  <w:kern w:val="0"/>
                  <w:szCs w:val="20"/>
                </w:rPr>
                <w:t xml:space="preserve"> </w:t>
              </w:r>
            </w:ins>
            <w:ins w:id="195" w:author="user" w:date="2016-05-24T06:17:00Z">
              <w:r>
                <w:rPr>
                  <w:rFonts w:ascii="Arial" w:eastAsia="맑은 고딕" w:hAnsi="Arial" w:cs="Arial" w:hint="eastAsia"/>
                  <w:kern w:val="0"/>
                  <w:szCs w:val="20"/>
                </w:rPr>
                <w:t xml:space="preserve">passed the gate, </w:t>
              </w:r>
            </w:ins>
            <w:ins w:id="196" w:author="user" w:date="2016-05-24T06:18:00Z">
              <w:r>
                <w:rPr>
                  <w:rFonts w:ascii="Arial" w:eastAsia="맑은 고딕" w:hAnsi="Arial" w:cs="Arial" w:hint="eastAsia"/>
                  <w:kern w:val="0"/>
                  <w:szCs w:val="20"/>
                </w:rPr>
                <w:t>t</w:t>
              </w:r>
            </w:ins>
            <w:ins w:id="197" w:author="user" w:date="2016-05-24T06:17:00Z">
              <w:r>
                <w:rPr>
                  <w:rFonts w:ascii="Arial" w:eastAsia="맑은 고딕" w:hAnsi="Arial" w:cs="Arial" w:hint="eastAsia"/>
                  <w:kern w:val="0"/>
                  <w:szCs w:val="20"/>
                </w:rPr>
                <w:t>he system close the entry gate</w:t>
              </w:r>
            </w:ins>
            <w:ins w:id="198" w:author="김재헌" w:date="2016-05-25T17:17:00Z">
              <w:r w:rsidR="00A00B32">
                <w:rPr>
                  <w:rFonts w:ascii="Arial" w:eastAsia="맑은 고딕" w:hAnsi="Arial" w:cs="Arial"/>
                  <w:kern w:val="0"/>
                  <w:szCs w:val="20"/>
                </w:rPr>
                <w:t xml:space="preserve"> </w:t>
              </w:r>
            </w:ins>
            <w:ins w:id="199" w:author="김재헌" w:date="2016-05-25T17:16:00Z">
              <w:r w:rsidR="00A00B32">
                <w:rPr>
                  <w:rFonts w:ascii="Arial" w:eastAsia="맑은 고딕" w:hAnsi="Arial" w:cs="Arial"/>
                  <w:kern w:val="0"/>
                  <w:szCs w:val="20"/>
                </w:rPr>
                <w:t>(FR02)</w:t>
              </w:r>
            </w:ins>
            <w:ins w:id="200" w:author="user" w:date="2016-05-24T06:17:00Z">
              <w:r>
                <w:rPr>
                  <w:rFonts w:ascii="Arial" w:eastAsia="맑은 고딕" w:hAnsi="Arial" w:cs="Arial" w:hint="eastAsia"/>
                  <w:kern w:val="0"/>
                  <w:szCs w:val="20"/>
                </w:rPr>
                <w:t xml:space="preserve"> and </w:t>
              </w:r>
              <w:del w:id="201" w:author="김재헌" w:date="2016-05-24T16:34:00Z">
                <w:r w:rsidDel="000E4CD4">
                  <w:rPr>
                    <w:rFonts w:ascii="Arial" w:eastAsia="맑은 고딕" w:hAnsi="Arial" w:cs="Arial" w:hint="eastAsia"/>
                    <w:kern w:val="0"/>
                    <w:szCs w:val="20"/>
                  </w:rPr>
                  <w:delText>change</w:delText>
                </w:r>
              </w:del>
              <w:del w:id="202" w:author="김재헌" w:date="2016-05-25T17:16:00Z">
                <w:r w:rsidDel="00A00B32">
                  <w:rPr>
                    <w:rFonts w:ascii="Arial" w:eastAsia="맑은 고딕" w:hAnsi="Arial" w:cs="Arial" w:hint="eastAsia"/>
                    <w:kern w:val="0"/>
                    <w:szCs w:val="20"/>
                  </w:rPr>
                  <w:delText xml:space="preserve"> </w:delText>
                </w:r>
              </w:del>
              <w:r>
                <w:rPr>
                  <w:rFonts w:ascii="Arial" w:eastAsia="맑은 고딕" w:hAnsi="Arial" w:cs="Arial" w:hint="eastAsia"/>
                  <w:kern w:val="0"/>
                  <w:szCs w:val="20"/>
                </w:rPr>
                <w:t xml:space="preserve">the </w:t>
              </w:r>
            </w:ins>
            <w:ins w:id="203" w:author="김재헌" w:date="2016-05-25T17:16:00Z">
              <w:r w:rsidR="00A00B32">
                <w:rPr>
                  <w:rFonts w:ascii="Arial" w:eastAsia="맑은 고딕" w:hAnsi="Arial" w:cs="Arial"/>
                  <w:kern w:val="0"/>
                  <w:szCs w:val="20"/>
                </w:rPr>
                <w:t xml:space="preserve">entry </w:t>
              </w:r>
            </w:ins>
            <w:ins w:id="204" w:author="user" w:date="2016-05-24T06:17:00Z">
              <w:r>
                <w:rPr>
                  <w:rFonts w:ascii="Arial" w:eastAsia="맑은 고딕" w:hAnsi="Arial" w:cs="Arial" w:hint="eastAsia"/>
                  <w:kern w:val="0"/>
                  <w:szCs w:val="20"/>
                </w:rPr>
                <w:t>LED</w:t>
              </w:r>
            </w:ins>
            <w:ins w:id="205" w:author="김재헌" w:date="2016-05-25T17:16:00Z">
              <w:r w:rsidR="00A00B32">
                <w:rPr>
                  <w:rFonts w:ascii="Arial" w:eastAsia="맑은 고딕" w:hAnsi="Arial" w:cs="Arial"/>
                  <w:kern w:val="0"/>
                  <w:szCs w:val="20"/>
                </w:rPr>
                <w:t xml:space="preserve"> turns red</w:t>
              </w:r>
            </w:ins>
            <w:ins w:id="206" w:author="김재헌" w:date="2016-05-25T17:17:00Z">
              <w:r w:rsidR="00A00B32">
                <w:rPr>
                  <w:rFonts w:ascii="Arial" w:eastAsia="맑은 고딕" w:hAnsi="Arial" w:cs="Arial"/>
                  <w:kern w:val="0"/>
                  <w:szCs w:val="20"/>
                </w:rPr>
                <w:t xml:space="preserve"> </w:t>
              </w:r>
            </w:ins>
            <w:ins w:id="207" w:author="김재헌" w:date="2016-05-25T17:15:00Z">
              <w:r w:rsidR="00A00B32">
                <w:rPr>
                  <w:rFonts w:ascii="Arial" w:eastAsia="맑은 고딕" w:hAnsi="Arial" w:cs="Arial"/>
                  <w:kern w:val="0"/>
                  <w:szCs w:val="20"/>
                </w:rPr>
                <w:t>(FR03)</w:t>
              </w:r>
            </w:ins>
            <w:ins w:id="208" w:author="김재헌" w:date="2016-05-24T16:34:00Z">
              <w:r w:rsidR="000E4CD4">
                <w:rPr>
                  <w:rFonts w:ascii="Arial" w:eastAsia="맑은 고딕" w:hAnsi="Arial" w:cs="Arial"/>
                  <w:kern w:val="0"/>
                  <w:szCs w:val="20"/>
                </w:rPr>
                <w:t>.</w:t>
              </w:r>
            </w:ins>
            <w:ins w:id="209" w:author="user" w:date="2016-05-24T06:17:00Z">
              <w:del w:id="210" w:author="김재헌" w:date="2016-05-24T16:34:00Z">
                <w:r w:rsidDel="000E4CD4">
                  <w:rPr>
                    <w:rFonts w:ascii="Arial" w:eastAsia="맑은 고딕" w:hAnsi="Arial" w:cs="Arial" w:hint="eastAsia"/>
                    <w:kern w:val="0"/>
                    <w:szCs w:val="20"/>
                  </w:rPr>
                  <w:delText xml:space="preserve"> to red.</w:delText>
                </w:r>
              </w:del>
            </w:ins>
          </w:p>
        </w:tc>
      </w:tr>
      <w:tr w:rsidR="005546BC" w:rsidRPr="003E62D9" w14:paraId="537B3AC5"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F1200" w14:textId="09A61CD8" w:rsidR="00B21565" w:rsidRPr="003E62D9" w:rsidRDefault="0079027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 xml:space="preserve">Post </w:t>
            </w:r>
            <w:r w:rsidR="00B21565" w:rsidRPr="003E62D9">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0254C7" w14:textId="73791B83" w:rsidR="00B21565" w:rsidRPr="003E62D9" w:rsidRDefault="00B21565" w:rsidP="007A749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68194A" w:rsidRPr="003E62D9">
              <w:rPr>
                <w:rFonts w:ascii="Arial" w:eastAsia="맑은 고딕" w:hAnsi="Arial" w:cs="Arial"/>
                <w:kern w:val="0"/>
                <w:szCs w:val="20"/>
              </w:rPr>
              <w:t>The car entered into the garage.</w:t>
            </w:r>
          </w:p>
        </w:tc>
      </w:tr>
      <w:tr w:rsidR="005546BC" w:rsidRPr="003E62D9" w14:paraId="57AC496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8A87BC" w14:textId="08216E53" w:rsidR="00B21565"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A6663" w14:textId="6AA70A38" w:rsidR="0097053F" w:rsidRPr="003E62D9" w:rsidRDefault="00A00B32" w:rsidP="0097053F">
            <w:pPr>
              <w:widowControl/>
              <w:wordWrap/>
              <w:autoSpaceDE/>
              <w:autoSpaceDN/>
              <w:spacing w:after="0" w:line="240" w:lineRule="auto"/>
              <w:jc w:val="left"/>
              <w:rPr>
                <w:rFonts w:ascii="Arial" w:eastAsia="맑은 고딕" w:hAnsi="Arial" w:cs="Arial"/>
                <w:kern w:val="0"/>
                <w:szCs w:val="20"/>
              </w:rPr>
            </w:pPr>
            <w:ins w:id="211" w:author="김재헌" w:date="2016-05-25T17:17:00Z">
              <w:r>
                <w:rPr>
                  <w:rFonts w:ascii="Arial" w:eastAsia="맑은 고딕" w:hAnsi="Arial" w:cs="Arial"/>
                  <w:kern w:val="0"/>
                  <w:szCs w:val="20"/>
                </w:rPr>
                <w:t>5</w:t>
              </w:r>
            </w:ins>
            <w:del w:id="212" w:author="김재헌" w:date="2016-05-24T16:34:00Z">
              <w:r w:rsidR="0097053F" w:rsidRPr="003E62D9" w:rsidDel="000E4CD4">
                <w:rPr>
                  <w:rFonts w:ascii="Arial" w:eastAsia="맑은 고딕" w:hAnsi="Arial" w:cs="Arial"/>
                  <w:kern w:val="0"/>
                  <w:szCs w:val="20"/>
                </w:rPr>
                <w:delText>4</w:delText>
              </w:r>
            </w:del>
            <w:r w:rsidR="0097053F" w:rsidRPr="003E62D9">
              <w:rPr>
                <w:rFonts w:ascii="Arial" w:eastAsia="맑은 고딕" w:hAnsi="Arial" w:cs="Arial"/>
                <w:kern w:val="0"/>
                <w:szCs w:val="20"/>
              </w:rPr>
              <w:t xml:space="preserve">a) </w:t>
            </w:r>
            <w:r w:rsidR="0097053F" w:rsidRPr="003E62D9">
              <w:rPr>
                <w:rFonts w:ascii="Arial" w:eastAsia="맑은 고딕" w:hAnsi="Arial" w:cs="Arial"/>
                <w:color w:val="000000"/>
                <w:szCs w:val="20"/>
              </w:rPr>
              <w:t>Invalid confirmation information</w:t>
            </w:r>
            <w:r w:rsidR="0097053F" w:rsidRPr="003E62D9">
              <w:rPr>
                <w:rFonts w:ascii="Arial" w:eastAsia="맑은 고딕" w:hAnsi="Arial" w:cs="Arial"/>
                <w:kern w:val="0"/>
                <w:szCs w:val="20"/>
              </w:rPr>
              <w:t>,</w:t>
            </w:r>
          </w:p>
          <w:p w14:paraId="11893469" w14:textId="35A2581B" w:rsidR="0097053F" w:rsidRPr="003E62D9" w:rsidRDefault="0097053F" w:rsidP="00496A0A">
            <w:pPr>
              <w:pStyle w:val="a9"/>
              <w:widowControl/>
              <w:numPr>
                <w:ilvl w:val="0"/>
                <w:numId w:val="31"/>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color w:val="000000"/>
                <w:szCs w:val="20"/>
              </w:rPr>
              <w:t xml:space="preserve">The system </w:t>
            </w:r>
            <w:r w:rsidR="00D4297C" w:rsidRPr="003E62D9">
              <w:rPr>
                <w:rFonts w:ascii="Arial" w:eastAsia="맑은 고딕" w:hAnsi="Arial" w:cs="Arial"/>
                <w:color w:val="000000"/>
                <w:szCs w:val="20"/>
              </w:rPr>
              <w:t xml:space="preserve">does </w:t>
            </w:r>
            <w:r w:rsidRPr="003E62D9">
              <w:rPr>
                <w:rFonts w:ascii="Arial" w:eastAsia="맑은 고딕" w:hAnsi="Arial" w:cs="Arial"/>
                <w:color w:val="000000"/>
                <w:szCs w:val="20"/>
              </w:rPr>
              <w:t>not allow the driver to enter the garage.</w:t>
            </w:r>
            <w:r w:rsidR="0068194A" w:rsidRPr="003E62D9" w:rsidDel="0068194A">
              <w:rPr>
                <w:rFonts w:ascii="Arial" w:eastAsia="맑은 고딕" w:hAnsi="Arial" w:cs="Arial"/>
                <w:kern w:val="0"/>
                <w:szCs w:val="20"/>
              </w:rPr>
              <w:t xml:space="preserve"> </w:t>
            </w:r>
          </w:p>
        </w:tc>
      </w:tr>
    </w:tbl>
    <w:p w14:paraId="6E4DB120" w14:textId="726BE594" w:rsidR="00B21565" w:rsidRPr="003E62D9" w:rsidRDefault="00B21565" w:rsidP="00346191">
      <w:pPr>
        <w:widowControl/>
        <w:wordWrap/>
        <w:autoSpaceDE/>
        <w:autoSpaceDN/>
        <w:spacing w:after="0" w:line="240" w:lineRule="auto"/>
        <w:jc w:val="left"/>
        <w:rPr>
          <w:rFonts w:ascii="Arial" w:eastAsia="맑은 고딕" w:hAnsi="Arial" w:cs="Arial"/>
          <w:color w:val="000000"/>
          <w:kern w:val="0"/>
          <w:szCs w:val="24"/>
        </w:rPr>
      </w:pPr>
    </w:p>
    <w:p w14:paraId="12F29AE0" w14:textId="3B8086AC" w:rsidR="0065296C" w:rsidRPr="003E62D9" w:rsidRDefault="00EA68B4" w:rsidP="0065296C">
      <w:pPr>
        <w:widowControl/>
        <w:wordWrap/>
        <w:autoSpaceDE/>
        <w:autoSpaceDN/>
        <w:spacing w:after="0" w:line="240" w:lineRule="auto"/>
        <w:ind w:left="540"/>
        <w:jc w:val="left"/>
        <w:rPr>
          <w:rFonts w:ascii="Arial" w:eastAsia="맑은 고딕" w:hAnsi="Arial" w:cs="Arial"/>
          <w:b/>
          <w:bCs/>
          <w:color w:val="000000"/>
          <w:kern w:val="0"/>
          <w:szCs w:val="24"/>
        </w:rPr>
      </w:pPr>
      <w:r w:rsidRPr="003E62D9">
        <w:rPr>
          <w:rFonts w:ascii="Arial" w:eastAsia="맑은 고딕" w:hAnsi="Arial" w:cs="Arial"/>
          <w:b/>
          <w:bCs/>
          <w:color w:val="000000"/>
          <w:kern w:val="0"/>
          <w:szCs w:val="24"/>
        </w:rPr>
        <w:t>4.3) UC03 ‘</w:t>
      </w:r>
      <w:r w:rsidRPr="003E62D9">
        <w:rPr>
          <w:rFonts w:ascii="Arial" w:eastAsia="맑은 고딕" w:hAnsi="Arial" w:cs="Arial"/>
          <w:kern w:val="0"/>
          <w:szCs w:val="20"/>
        </w:rPr>
        <w:t>No show scenario</w:t>
      </w:r>
      <w:r w:rsidR="00B92F63" w:rsidRPr="003E62D9">
        <w:rPr>
          <w:rFonts w:ascii="Arial" w:eastAsia="맑은 고딕" w:hAnsi="Arial" w:cs="Arial"/>
          <w:kern w:val="0"/>
          <w:szCs w:val="20"/>
        </w:rPr>
        <w:t xml:space="preserve"> </w:t>
      </w:r>
      <w:r w:rsidR="005546BC" w:rsidRPr="003E62D9">
        <w:rPr>
          <w:rFonts w:ascii="Arial" w:eastAsia="맑은 고딕" w:hAnsi="Arial" w:cs="Arial"/>
          <w:kern w:val="0"/>
          <w:szCs w:val="20"/>
        </w:rPr>
        <w:t>and</w:t>
      </w:r>
      <w:r w:rsidR="00B92F63" w:rsidRPr="003E62D9">
        <w:rPr>
          <w:rFonts w:ascii="Arial" w:eastAsia="맑은 고딕" w:hAnsi="Arial" w:cs="Arial"/>
          <w:kern w:val="0"/>
          <w:szCs w:val="20"/>
        </w:rPr>
        <w:t xml:space="preserve"> grace period</w:t>
      </w:r>
      <w:r w:rsidRPr="003E62D9">
        <w:rPr>
          <w:rFonts w:ascii="Arial" w:eastAsia="맑은 고딕" w:hAnsi="Arial" w:cs="Arial"/>
          <w:kern w:val="0"/>
          <w:szCs w:val="20"/>
        </w:rPr>
        <w:t>’</w:t>
      </w:r>
      <w:r w:rsidR="0065296C" w:rsidRPr="003E62D9">
        <w:rPr>
          <w:rFonts w:ascii="Arial" w:eastAsia="맑은 고딕" w:hAnsi="Arial" w:cs="Arial"/>
          <w:b/>
          <w:bCs/>
          <w:color w:val="000000"/>
          <w:kern w:val="0"/>
          <w:szCs w:val="24"/>
        </w:rPr>
        <w:t xml:space="preserve">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5546BC" w:rsidRPr="003E62D9" w14:paraId="34E28A1F" w14:textId="77777777" w:rsidTr="0079027B">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5BDFE8" w14:textId="2C773787" w:rsidR="005546BC" w:rsidRPr="003E62D9" w:rsidRDefault="005546BC"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w:t>
            </w:r>
            <w:r w:rsidR="0079027B" w:rsidRPr="003E62D9">
              <w:rPr>
                <w:rFonts w:ascii="Arial" w:eastAsia="맑은 고딕" w:hAnsi="Arial" w:cs="Arial"/>
                <w:b/>
                <w:bCs/>
                <w:kern w:val="0"/>
                <w:szCs w:val="20"/>
              </w:rPr>
              <w:t>3</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981BA" w14:textId="77777777" w:rsidR="005546BC" w:rsidRPr="003E62D9" w:rsidRDefault="005546BC"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5546BC" w:rsidRPr="003E62D9" w14:paraId="2BC3D279"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D9A106" w14:textId="77777777" w:rsidR="005546BC"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3543F" w14:textId="5A8A2D77" w:rsidR="005546BC" w:rsidRPr="003E62D9" w:rsidRDefault="005546BC" w:rsidP="005546B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(FR11-FR13) No show scenario and grace period</w:t>
            </w:r>
          </w:p>
        </w:tc>
      </w:tr>
      <w:tr w:rsidR="005546BC" w:rsidRPr="003E62D9" w14:paraId="6AB73F5E"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E40C7" w14:textId="489E378A" w:rsidR="005546BC" w:rsidRPr="003E62D9" w:rsidRDefault="0079027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7DD73" w14:textId="301ACB84" w:rsidR="005546BC" w:rsidRPr="003E62D9" w:rsidRDefault="00D4297C" w:rsidP="005546B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 driver who has made a reservation</w:t>
            </w:r>
          </w:p>
        </w:tc>
      </w:tr>
      <w:tr w:rsidR="005546BC" w:rsidRPr="003E62D9" w14:paraId="3298E022"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6FB01" w14:textId="77777777" w:rsidR="005546BC" w:rsidRPr="003E62D9" w:rsidRDefault="005546B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80086" w14:textId="3A796FD9" w:rsidR="005546BC" w:rsidRPr="003E62D9" w:rsidRDefault="005546BC" w:rsidP="003F0F1F">
            <w:pPr>
              <w:widowControl/>
              <w:wordWrap/>
              <w:autoSpaceDE/>
              <w:autoSpaceDN/>
              <w:spacing w:after="0" w:line="240" w:lineRule="auto"/>
              <w:jc w:val="left"/>
              <w:rPr>
                <w:rFonts w:ascii="Arial" w:eastAsia="맑은 고딕" w:hAnsi="Arial" w:cs="Arial"/>
                <w:kern w:val="0"/>
                <w:szCs w:val="20"/>
              </w:rPr>
              <w:pPrChange w:id="213" w:author="김재헌" w:date="2016-05-25T17:19:00Z">
                <w:pPr>
                  <w:widowControl/>
                  <w:wordWrap/>
                  <w:autoSpaceDE/>
                  <w:autoSpaceDN/>
                  <w:spacing w:after="0" w:line="240" w:lineRule="auto"/>
                  <w:jc w:val="left"/>
                </w:pPr>
              </w:pPrChange>
            </w:pPr>
            <w:r w:rsidRPr="003E62D9">
              <w:rPr>
                <w:rFonts w:ascii="Arial" w:eastAsia="맑은 고딕" w:hAnsi="Arial" w:cs="Arial"/>
                <w:kern w:val="0"/>
                <w:szCs w:val="20"/>
              </w:rPr>
              <w:t> UC01</w:t>
            </w:r>
            <w:ins w:id="214" w:author="김재헌" w:date="2016-05-25T17:18:00Z">
              <w:r w:rsidR="003F0F1F">
                <w:rPr>
                  <w:rFonts w:ascii="Arial" w:eastAsia="맑은 고딕" w:hAnsi="Arial" w:cs="Arial"/>
                  <w:kern w:val="0"/>
                  <w:szCs w:val="20"/>
                </w:rPr>
                <w:t xml:space="preserve">, </w:t>
              </w:r>
              <w:r w:rsidR="003F0F1F" w:rsidRPr="003E62D9">
                <w:rPr>
                  <w:rFonts w:ascii="Arial" w:eastAsia="맑은 고딕" w:hAnsi="Arial" w:cs="Arial"/>
                  <w:kern w:val="0"/>
                  <w:szCs w:val="20"/>
                </w:rPr>
                <w:t xml:space="preserve">“Grace period” </w:t>
              </w:r>
            </w:ins>
            <w:ins w:id="215" w:author="김재헌" w:date="2016-05-25T17:19:00Z">
              <w:r w:rsidR="003F0F1F">
                <w:rPr>
                  <w:rFonts w:ascii="Arial" w:eastAsia="맑은 고딕" w:hAnsi="Arial" w:cs="Arial"/>
                  <w:kern w:val="0"/>
                  <w:szCs w:val="20"/>
                </w:rPr>
                <w:t>has been</w:t>
              </w:r>
            </w:ins>
            <w:ins w:id="216" w:author="김재헌" w:date="2016-05-25T17:18:00Z">
              <w:r w:rsidR="003F0F1F" w:rsidRPr="003E62D9">
                <w:rPr>
                  <w:rFonts w:ascii="Arial" w:eastAsia="맑은 고딕" w:hAnsi="Arial" w:cs="Arial"/>
                  <w:kern w:val="0"/>
                  <w:szCs w:val="20"/>
                </w:rPr>
                <w:t xml:space="preserve"> </w:t>
              </w:r>
              <w:r w:rsidR="003F0F1F">
                <w:rPr>
                  <w:rFonts w:ascii="Arial" w:eastAsia="맑은 고딕" w:hAnsi="Arial" w:cs="Arial"/>
                  <w:kern w:val="0"/>
                  <w:szCs w:val="20"/>
                </w:rPr>
                <w:t>configured</w:t>
              </w:r>
            </w:ins>
            <w:ins w:id="217" w:author="김재헌" w:date="2016-05-25T17:19:00Z">
              <w:r w:rsidR="003F0F1F">
                <w:rPr>
                  <w:rFonts w:ascii="Arial" w:eastAsia="맑은 고딕" w:hAnsi="Arial" w:cs="Arial"/>
                  <w:kern w:val="0"/>
                  <w:szCs w:val="20"/>
                </w:rPr>
                <w:t xml:space="preserve"> (FR11)</w:t>
              </w:r>
            </w:ins>
            <w:ins w:id="218" w:author="김재헌" w:date="2016-05-25T17:18:00Z">
              <w:r w:rsidR="003F0F1F" w:rsidRPr="003E62D9">
                <w:rPr>
                  <w:rFonts w:ascii="Arial" w:eastAsia="맑은 고딕" w:hAnsi="Arial" w:cs="Arial"/>
                  <w:kern w:val="0"/>
                  <w:szCs w:val="20"/>
                </w:rPr>
                <w:t>.</w:t>
              </w:r>
            </w:ins>
          </w:p>
        </w:tc>
      </w:tr>
      <w:tr w:rsidR="005546BC" w:rsidRPr="003E62D9" w14:paraId="133D7D15"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DB4ED2" w14:textId="0EFE5A47" w:rsidR="005546B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74EF0" w14:textId="3CBD87F7" w:rsidR="003137B5" w:rsidRPr="003E62D9" w:rsidRDefault="003137B5" w:rsidP="003137B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 </w:t>
            </w:r>
            <w:r w:rsidR="0079027B" w:rsidRPr="003E62D9">
              <w:rPr>
                <w:rFonts w:ascii="Arial" w:eastAsia="맑은 고딕" w:hAnsi="Arial" w:cs="Arial"/>
                <w:kern w:val="0"/>
                <w:szCs w:val="20"/>
              </w:rPr>
              <w:t xml:space="preserve">If </w:t>
            </w:r>
            <w:ins w:id="219" w:author="김재헌" w:date="2016-05-24T16:48:00Z">
              <w:r w:rsidR="00A64376">
                <w:rPr>
                  <w:rFonts w:ascii="Arial" w:eastAsia="맑은 고딕" w:hAnsi="Arial" w:cs="Arial"/>
                  <w:kern w:val="0"/>
                  <w:szCs w:val="20"/>
                </w:rPr>
                <w:t>the</w:t>
              </w:r>
            </w:ins>
            <w:del w:id="220" w:author="김재헌" w:date="2016-05-24T16:48:00Z">
              <w:r w:rsidR="0079027B" w:rsidRPr="003E62D9" w:rsidDel="00A64376">
                <w:rPr>
                  <w:rFonts w:ascii="Arial" w:eastAsia="맑은 고딕" w:hAnsi="Arial" w:cs="Arial"/>
                  <w:kern w:val="0"/>
                  <w:szCs w:val="20"/>
                </w:rPr>
                <w:delText>a</w:delText>
              </w:r>
            </w:del>
            <w:r w:rsidR="0079027B" w:rsidRPr="003E62D9">
              <w:rPr>
                <w:rFonts w:ascii="Arial" w:eastAsia="맑은 고딕" w:hAnsi="Arial" w:cs="Arial"/>
                <w:kern w:val="0"/>
                <w:szCs w:val="20"/>
              </w:rPr>
              <w:t xml:space="preserve"> driver does not show up at the start of their reservation time, the parking spot will be held for a “grace period” after the start of the reservation</w:t>
            </w:r>
            <w:ins w:id="221" w:author="김재헌" w:date="2016-05-25T17:19:00Z">
              <w:r w:rsidR="003F0F1F">
                <w:rPr>
                  <w:rFonts w:ascii="Arial" w:eastAsia="맑은 고딕" w:hAnsi="Arial" w:cs="Arial"/>
                  <w:kern w:val="0"/>
                  <w:szCs w:val="20"/>
                </w:rPr>
                <w:t xml:space="preserve"> (FR12)</w:t>
              </w:r>
            </w:ins>
            <w:r w:rsidR="0079027B" w:rsidRPr="003E62D9">
              <w:rPr>
                <w:rFonts w:ascii="Arial" w:eastAsia="맑은 고딕" w:hAnsi="Arial" w:cs="Arial"/>
                <w:kern w:val="0"/>
                <w:szCs w:val="20"/>
              </w:rPr>
              <w:t>.</w:t>
            </w:r>
          </w:p>
          <w:p w14:paraId="0C07686B" w14:textId="4E15EEDD" w:rsidR="005546BC" w:rsidRPr="003E62D9" w:rsidRDefault="0079027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2) If </w:t>
            </w:r>
            <w:ins w:id="222" w:author="김재헌" w:date="2016-05-24T16:48:00Z">
              <w:r w:rsidR="00A64376">
                <w:rPr>
                  <w:rFonts w:ascii="Arial" w:eastAsia="맑은 고딕" w:hAnsi="Arial" w:cs="Arial"/>
                  <w:kern w:val="0"/>
                  <w:szCs w:val="20"/>
                </w:rPr>
                <w:t>the</w:t>
              </w:r>
            </w:ins>
            <w:del w:id="223" w:author="김재헌" w:date="2016-05-24T16:48:00Z">
              <w:r w:rsidRPr="003E62D9" w:rsidDel="00A64376">
                <w:rPr>
                  <w:rFonts w:ascii="Arial" w:eastAsia="맑은 고딕" w:hAnsi="Arial" w:cs="Arial"/>
                  <w:kern w:val="0"/>
                  <w:szCs w:val="20"/>
                </w:rPr>
                <w:delText>a</w:delText>
              </w:r>
            </w:del>
            <w:r w:rsidRPr="003E62D9">
              <w:rPr>
                <w:rFonts w:ascii="Arial" w:eastAsia="맑은 고딕" w:hAnsi="Arial" w:cs="Arial"/>
                <w:kern w:val="0"/>
                <w:szCs w:val="20"/>
              </w:rPr>
              <w:t xml:space="preserve"> driver doesn’t show up within the grace period, the parking spot is released. Drivers are not charged for “no-show”, b</w:t>
            </w:r>
            <w:r w:rsidR="003137B5" w:rsidRPr="003E62D9">
              <w:rPr>
                <w:rFonts w:ascii="Arial" w:eastAsia="맑은 고딕" w:hAnsi="Arial" w:cs="Arial"/>
                <w:kern w:val="0"/>
                <w:szCs w:val="20"/>
              </w:rPr>
              <w:t>ut they lose their reservation</w:t>
            </w:r>
            <w:ins w:id="224" w:author="김재헌" w:date="2016-05-25T17:19:00Z">
              <w:r w:rsidR="003F0F1F">
                <w:rPr>
                  <w:rFonts w:ascii="Arial" w:eastAsia="맑은 고딕" w:hAnsi="Arial" w:cs="Arial"/>
                  <w:kern w:val="0"/>
                  <w:szCs w:val="20"/>
                </w:rPr>
                <w:t xml:space="preserve"> (FR13)</w:t>
              </w:r>
            </w:ins>
            <w:r w:rsidR="003137B5" w:rsidRPr="003E62D9">
              <w:rPr>
                <w:rFonts w:ascii="Arial" w:eastAsia="맑은 고딕" w:hAnsi="Arial" w:cs="Arial"/>
                <w:kern w:val="0"/>
                <w:szCs w:val="20"/>
              </w:rPr>
              <w:t>.</w:t>
            </w:r>
          </w:p>
        </w:tc>
      </w:tr>
      <w:tr w:rsidR="005546BC" w:rsidRPr="003E62D9" w14:paraId="4736F5AC"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F4488D" w14:textId="00F903B4" w:rsidR="005546BC" w:rsidRPr="003E62D9" w:rsidRDefault="0079027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w:t>
            </w:r>
            <w:r w:rsidR="00EB3640" w:rsidRPr="003E62D9">
              <w:rPr>
                <w:rFonts w:ascii="Arial" w:eastAsia="맑은 고딕" w:hAnsi="Arial" w:cs="Arial"/>
                <w:b/>
                <w:bCs/>
                <w:kern w:val="0"/>
                <w:szCs w:val="20"/>
              </w:rPr>
              <w:t xml:space="preserve"> </w:t>
            </w:r>
            <w:r w:rsidR="005546BC" w:rsidRPr="003E62D9">
              <w:rPr>
                <w:rFonts w:ascii="Arial" w:eastAsia="맑은 고딕" w:hAnsi="Arial" w:cs="Arial"/>
                <w:b/>
                <w:bCs/>
                <w:kern w:val="0"/>
                <w:szCs w:val="20"/>
              </w:rPr>
              <w:t>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900C5D" w14:textId="1D8B6EC6" w:rsidR="005546BC"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reservation has canceled.</w:t>
            </w:r>
          </w:p>
        </w:tc>
      </w:tr>
      <w:tr w:rsidR="005546BC" w:rsidRPr="003E62D9" w14:paraId="47075205" w14:textId="77777777" w:rsidTr="0079027B">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B8F91" w14:textId="092575EE" w:rsidR="005546BC" w:rsidRPr="003E62D9" w:rsidRDefault="0031510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507A9" w14:textId="3EEAA1FB" w:rsidR="0079027B" w:rsidRPr="003E62D9" w:rsidRDefault="0079027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1a) If </w:t>
            </w:r>
            <w:ins w:id="225" w:author="김재헌" w:date="2016-05-24T16:48:00Z">
              <w:r w:rsidR="00A64376">
                <w:rPr>
                  <w:rFonts w:ascii="Arial" w:eastAsia="맑은 고딕" w:hAnsi="Arial" w:cs="Arial"/>
                  <w:kern w:val="0"/>
                  <w:szCs w:val="20"/>
                </w:rPr>
                <w:t>the</w:t>
              </w:r>
            </w:ins>
            <w:del w:id="226" w:author="김재헌" w:date="2016-05-24T16:48:00Z">
              <w:r w:rsidRPr="003E62D9" w:rsidDel="00A64376">
                <w:rPr>
                  <w:rFonts w:ascii="Arial" w:eastAsia="맑은 고딕" w:hAnsi="Arial" w:cs="Arial"/>
                  <w:kern w:val="0"/>
                  <w:szCs w:val="20"/>
                </w:rPr>
                <w:delText>a</w:delText>
              </w:r>
            </w:del>
            <w:r w:rsidRPr="003E62D9">
              <w:rPr>
                <w:rFonts w:ascii="Arial" w:eastAsia="맑은 고딕" w:hAnsi="Arial" w:cs="Arial"/>
                <w:kern w:val="0"/>
                <w:szCs w:val="20"/>
              </w:rPr>
              <w:t xml:space="preserve"> driver shows up at the garage</w:t>
            </w:r>
          </w:p>
          <w:p w14:paraId="0440033F" w14:textId="2876924D" w:rsidR="0079027B" w:rsidRPr="003E62D9" w:rsidRDefault="0079027B"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1) </w:t>
            </w:r>
            <w:r w:rsidR="003137B5" w:rsidRPr="003E62D9">
              <w:rPr>
                <w:rFonts w:ascii="Arial" w:eastAsia="맑은 고딕" w:hAnsi="Arial" w:cs="Arial"/>
                <w:kern w:val="0"/>
                <w:szCs w:val="20"/>
              </w:rPr>
              <w:t xml:space="preserve">process </w:t>
            </w:r>
            <w:r w:rsidRPr="003E62D9">
              <w:rPr>
                <w:rFonts w:ascii="Arial" w:eastAsia="맑은 고딕" w:hAnsi="Arial" w:cs="Arial"/>
                <w:kern w:val="0"/>
                <w:szCs w:val="20"/>
              </w:rPr>
              <w:t xml:space="preserve">UC02 </w:t>
            </w:r>
            <w:r w:rsidR="003137B5" w:rsidRPr="003E62D9">
              <w:rPr>
                <w:rFonts w:ascii="Arial" w:eastAsia="맑은 고딕" w:hAnsi="Arial" w:cs="Arial"/>
                <w:kern w:val="0"/>
                <w:szCs w:val="20"/>
              </w:rPr>
              <w:t>scenario</w:t>
            </w:r>
          </w:p>
          <w:p w14:paraId="43039431" w14:textId="4A54EEC5" w:rsidR="0079027B" w:rsidRPr="003E62D9" w:rsidRDefault="003137B5" w:rsidP="0079027B">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2a</w:t>
            </w:r>
            <w:r w:rsidR="0079027B" w:rsidRPr="003E62D9">
              <w:rPr>
                <w:rFonts w:ascii="Arial" w:eastAsia="맑은 고딕" w:hAnsi="Arial" w:cs="Arial"/>
                <w:kern w:val="0"/>
                <w:szCs w:val="20"/>
              </w:rPr>
              <w:t xml:space="preserve">) If </w:t>
            </w:r>
            <w:ins w:id="227" w:author="김재헌" w:date="2016-05-24T16:48:00Z">
              <w:r w:rsidR="00A64376">
                <w:rPr>
                  <w:rFonts w:ascii="Arial" w:eastAsia="맑은 고딕" w:hAnsi="Arial" w:cs="Arial"/>
                  <w:kern w:val="0"/>
                  <w:szCs w:val="20"/>
                </w:rPr>
                <w:t>the</w:t>
              </w:r>
            </w:ins>
            <w:del w:id="228" w:author="김재헌" w:date="2016-05-24T16:48:00Z">
              <w:r w:rsidR="0079027B" w:rsidRPr="003E62D9" w:rsidDel="00A64376">
                <w:rPr>
                  <w:rFonts w:ascii="Arial" w:eastAsia="맑은 고딕" w:hAnsi="Arial" w:cs="Arial"/>
                  <w:kern w:val="0"/>
                  <w:szCs w:val="20"/>
                </w:rPr>
                <w:delText>a</w:delText>
              </w:r>
            </w:del>
            <w:r w:rsidR="0079027B" w:rsidRPr="003E62D9">
              <w:rPr>
                <w:rFonts w:ascii="Arial" w:eastAsia="맑은 고딕" w:hAnsi="Arial" w:cs="Arial"/>
                <w:kern w:val="0"/>
                <w:szCs w:val="20"/>
              </w:rPr>
              <w:t xml:space="preserve"> driver show</w:t>
            </w:r>
            <w:r w:rsidR="00D4297C" w:rsidRPr="003E62D9">
              <w:rPr>
                <w:rFonts w:ascii="Arial" w:eastAsia="맑은 고딕" w:hAnsi="Arial" w:cs="Arial"/>
                <w:kern w:val="0"/>
                <w:szCs w:val="20"/>
              </w:rPr>
              <w:t>s</w:t>
            </w:r>
            <w:r w:rsidR="0079027B" w:rsidRPr="003E62D9">
              <w:rPr>
                <w:rFonts w:ascii="Arial" w:eastAsia="맑은 고딕" w:hAnsi="Arial" w:cs="Arial"/>
                <w:kern w:val="0"/>
                <w:szCs w:val="20"/>
              </w:rPr>
              <w:t xml:space="preserve"> up </w:t>
            </w:r>
            <w:r w:rsidRPr="003E62D9">
              <w:rPr>
                <w:rFonts w:ascii="Arial" w:eastAsia="맑은 고딕" w:hAnsi="Arial" w:cs="Arial"/>
                <w:kern w:val="0"/>
                <w:szCs w:val="20"/>
              </w:rPr>
              <w:t>within the grace period</w:t>
            </w:r>
            <w:r w:rsidR="0079027B" w:rsidRPr="003E62D9">
              <w:rPr>
                <w:rFonts w:ascii="Arial" w:eastAsia="맑은 고딕" w:hAnsi="Arial" w:cs="Arial"/>
                <w:kern w:val="0"/>
                <w:szCs w:val="20"/>
              </w:rPr>
              <w:t xml:space="preserve">, </w:t>
            </w:r>
          </w:p>
          <w:p w14:paraId="7E240601" w14:textId="257DFD90" w:rsidR="0079027B" w:rsidRPr="003E62D9" w:rsidRDefault="003137B5" w:rsidP="003137B5">
            <w:pPr>
              <w:widowControl/>
              <w:wordWrap/>
              <w:autoSpaceDE/>
              <w:autoSpaceDN/>
              <w:spacing w:after="0" w:line="240" w:lineRule="auto"/>
              <w:ind w:firstLineChars="200" w:firstLine="480"/>
              <w:jc w:val="left"/>
              <w:rPr>
                <w:rFonts w:ascii="Arial" w:eastAsia="맑은 고딕" w:hAnsi="Arial" w:cs="Arial"/>
                <w:kern w:val="0"/>
                <w:szCs w:val="20"/>
              </w:rPr>
            </w:pPr>
            <w:r w:rsidRPr="003E62D9">
              <w:rPr>
                <w:rFonts w:ascii="Arial" w:eastAsia="맑은 고딕" w:hAnsi="Arial" w:cs="Arial"/>
                <w:kern w:val="0"/>
                <w:szCs w:val="20"/>
              </w:rPr>
              <w:t>1) process UC02 scenario</w:t>
            </w:r>
          </w:p>
        </w:tc>
      </w:tr>
    </w:tbl>
    <w:p w14:paraId="29F29C7F" w14:textId="77777777" w:rsidR="005546BC" w:rsidRPr="003E62D9" w:rsidRDefault="005546BC" w:rsidP="0065296C">
      <w:pPr>
        <w:widowControl/>
        <w:wordWrap/>
        <w:autoSpaceDE/>
        <w:autoSpaceDN/>
        <w:spacing w:after="0" w:line="240" w:lineRule="auto"/>
        <w:jc w:val="left"/>
        <w:rPr>
          <w:rFonts w:ascii="Arial" w:eastAsia="맑은 고딕" w:hAnsi="Arial" w:cs="Arial"/>
          <w:b/>
          <w:bCs/>
          <w:color w:val="000000"/>
          <w:kern w:val="0"/>
          <w:szCs w:val="24"/>
        </w:rPr>
      </w:pPr>
    </w:p>
    <w:p w14:paraId="7D6B8810" w14:textId="148118DA" w:rsidR="00587E20" w:rsidRPr="003E62D9" w:rsidRDefault="00587E20" w:rsidP="0065296C">
      <w:pPr>
        <w:widowControl/>
        <w:wordWrap/>
        <w:autoSpaceDE/>
        <w:autoSpaceDN/>
        <w:spacing w:after="0" w:line="240" w:lineRule="auto"/>
        <w:ind w:left="540"/>
        <w:jc w:val="left"/>
        <w:rPr>
          <w:rFonts w:ascii="Arial" w:eastAsia="맑은 고딕" w:hAnsi="Arial" w:cs="Arial"/>
          <w:b/>
          <w:bCs/>
          <w:color w:val="000000"/>
          <w:kern w:val="0"/>
          <w:szCs w:val="24"/>
        </w:rPr>
      </w:pPr>
      <w:r w:rsidRPr="003E62D9">
        <w:rPr>
          <w:rFonts w:ascii="Arial" w:eastAsia="맑은 고딕" w:hAnsi="Arial" w:cs="Arial"/>
          <w:b/>
          <w:bCs/>
          <w:color w:val="000000"/>
          <w:kern w:val="0"/>
          <w:szCs w:val="24"/>
        </w:rPr>
        <w:t>4.4) UC04 ‘</w:t>
      </w:r>
      <w:r w:rsidRPr="003E62D9">
        <w:rPr>
          <w:rFonts w:ascii="Arial" w:eastAsia="맑은 고딕" w:hAnsi="Arial" w:cs="Arial"/>
          <w:kern w:val="0"/>
          <w:szCs w:val="20"/>
        </w:rPr>
        <w:t xml:space="preserve">Get out the garage </w:t>
      </w:r>
      <w:r w:rsidR="00EB3640" w:rsidRPr="003E62D9">
        <w:rPr>
          <w:rFonts w:ascii="Arial" w:eastAsia="맑은 고딕" w:hAnsi="Arial" w:cs="Arial"/>
          <w:kern w:val="0"/>
          <w:szCs w:val="20"/>
        </w:rPr>
        <w:t>and</w:t>
      </w:r>
      <w:r w:rsidRPr="003E62D9">
        <w:rPr>
          <w:rFonts w:ascii="Arial" w:eastAsia="맑은 고딕" w:hAnsi="Arial" w:cs="Arial"/>
          <w:kern w:val="0"/>
          <w:szCs w:val="20"/>
        </w:rPr>
        <w:t xml:space="preserve"> charge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3E62D9" w14:paraId="4F7955F6"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62A345" w14:textId="265DE4DD" w:rsidR="00EB3640" w:rsidRPr="003E62D9" w:rsidRDefault="00EB3640"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UC04</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91E6E46" w14:textId="77777777" w:rsidR="00EB3640" w:rsidRPr="003E62D9" w:rsidRDefault="00EB3640"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EB3640" w:rsidRPr="003E62D9" w14:paraId="125CFD8C"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E392BC"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1245E" w14:textId="6F6D3883" w:rsidR="00EB3640" w:rsidRPr="003E62D9" w:rsidRDefault="00EB3640" w:rsidP="00323B6A">
            <w:pPr>
              <w:widowControl/>
              <w:wordWrap/>
              <w:autoSpaceDE/>
              <w:autoSpaceDN/>
              <w:spacing w:after="0" w:line="240" w:lineRule="auto"/>
              <w:jc w:val="left"/>
              <w:rPr>
                <w:rFonts w:ascii="Arial" w:eastAsia="맑은 고딕" w:hAnsi="Arial" w:cs="Arial"/>
                <w:kern w:val="0"/>
                <w:szCs w:val="20"/>
              </w:rPr>
              <w:pPrChange w:id="229" w:author="김재헌" w:date="2016-05-25T17:25:00Z">
                <w:pPr>
                  <w:widowControl/>
                  <w:wordWrap/>
                  <w:autoSpaceDE/>
                  <w:autoSpaceDN/>
                  <w:spacing w:after="0" w:line="240" w:lineRule="auto"/>
                  <w:jc w:val="left"/>
                </w:pPr>
              </w:pPrChange>
            </w:pPr>
            <w:r w:rsidRPr="003E62D9">
              <w:rPr>
                <w:rFonts w:ascii="Arial" w:eastAsia="맑은 고딕" w:hAnsi="Arial" w:cs="Arial"/>
                <w:kern w:val="0"/>
                <w:szCs w:val="20"/>
              </w:rPr>
              <w:t>(</w:t>
            </w:r>
            <w:ins w:id="230" w:author="user" w:date="2016-05-24T06:34:00Z">
              <w:r w:rsidR="008E74D9">
                <w:rPr>
                  <w:rFonts w:ascii="Arial" w:eastAsia="맑은 고딕" w:hAnsi="Arial" w:cs="Arial" w:hint="eastAsia"/>
                  <w:kern w:val="0"/>
                  <w:szCs w:val="20"/>
                </w:rPr>
                <w:t>FR0</w:t>
              </w:r>
              <w:del w:id="231" w:author="김재헌" w:date="2016-05-25T17:24:00Z">
                <w:r w:rsidR="008E74D9" w:rsidDel="00323B6A">
                  <w:rPr>
                    <w:rFonts w:ascii="Arial" w:eastAsia="맑은 고딕" w:hAnsi="Arial" w:cs="Arial" w:hint="eastAsia"/>
                    <w:kern w:val="0"/>
                    <w:szCs w:val="20"/>
                  </w:rPr>
                  <w:delText>2</w:delText>
                </w:r>
              </w:del>
            </w:ins>
            <w:ins w:id="232" w:author="김재헌" w:date="2016-05-25T17:24:00Z">
              <w:r w:rsidR="00323B6A">
                <w:rPr>
                  <w:rFonts w:ascii="Arial" w:eastAsia="맑은 고딕" w:hAnsi="Arial" w:cs="Arial"/>
                  <w:kern w:val="0"/>
                  <w:szCs w:val="20"/>
                </w:rPr>
                <w:t>1 ~</w:t>
              </w:r>
            </w:ins>
            <w:ins w:id="233" w:author="user" w:date="2016-05-24T06:34:00Z">
              <w:del w:id="234" w:author="김재헌" w:date="2016-05-25T17:24:00Z">
                <w:r w:rsidR="008E74D9" w:rsidDel="00323B6A">
                  <w:rPr>
                    <w:rFonts w:ascii="Arial" w:eastAsia="맑은 고딕" w:hAnsi="Arial" w:cs="Arial" w:hint="eastAsia"/>
                    <w:kern w:val="0"/>
                    <w:szCs w:val="20"/>
                  </w:rPr>
                  <w:delText>,</w:delText>
                </w:r>
              </w:del>
              <w:r w:rsidR="008E74D9">
                <w:rPr>
                  <w:rFonts w:ascii="Arial" w:eastAsia="맑은 고딕" w:hAnsi="Arial" w:cs="Arial" w:hint="eastAsia"/>
                  <w:kern w:val="0"/>
                  <w:szCs w:val="20"/>
                </w:rPr>
                <w:t xml:space="preserve"> FR0</w:t>
              </w:r>
              <w:del w:id="235" w:author="김재헌" w:date="2016-05-25T17:25:00Z">
                <w:r w:rsidR="008E74D9" w:rsidDel="00323B6A">
                  <w:rPr>
                    <w:rFonts w:ascii="Arial" w:eastAsia="맑은 고딕" w:hAnsi="Arial" w:cs="Arial" w:hint="eastAsia"/>
                    <w:kern w:val="0"/>
                    <w:szCs w:val="20"/>
                  </w:rPr>
                  <w:delText>3</w:delText>
                </w:r>
              </w:del>
            </w:ins>
            <w:ins w:id="236" w:author="김재헌" w:date="2016-05-25T17:25:00Z">
              <w:r w:rsidR="00323B6A">
                <w:rPr>
                  <w:rFonts w:ascii="Arial" w:eastAsia="맑은 고딕" w:hAnsi="Arial" w:cs="Arial"/>
                  <w:kern w:val="0"/>
                  <w:szCs w:val="20"/>
                </w:rPr>
                <w:t>4</w:t>
              </w:r>
            </w:ins>
            <w:ins w:id="237" w:author="user" w:date="2016-05-24T06:34:00Z">
              <w:r w:rsidR="008E74D9">
                <w:rPr>
                  <w:rFonts w:ascii="Arial" w:eastAsia="맑은 고딕" w:hAnsi="Arial" w:cs="Arial" w:hint="eastAsia"/>
                  <w:kern w:val="0"/>
                  <w:szCs w:val="20"/>
                </w:rPr>
                <w:t xml:space="preserve">, </w:t>
              </w:r>
            </w:ins>
            <w:r w:rsidRPr="003E62D9">
              <w:rPr>
                <w:rFonts w:ascii="Arial" w:eastAsia="맑은 고딕" w:hAnsi="Arial" w:cs="Arial"/>
                <w:kern w:val="0"/>
                <w:szCs w:val="20"/>
              </w:rPr>
              <w:t>FR14) Get out the garage and charge scenario</w:t>
            </w:r>
          </w:p>
        </w:tc>
      </w:tr>
      <w:tr w:rsidR="00EB3640" w:rsidRPr="003E62D9" w14:paraId="6700061A"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79DB5"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E9E4EC" w14:textId="7D29D052" w:rsidR="00EB3640" w:rsidRPr="003E62D9" w:rsidRDefault="00D4297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 driver who has made a reservation</w:t>
            </w:r>
            <w:r w:rsidR="0068194A" w:rsidRPr="003E62D9">
              <w:rPr>
                <w:rFonts w:ascii="Arial" w:eastAsia="맑은 고딕" w:hAnsi="Arial" w:cs="Arial"/>
                <w:kern w:val="0"/>
                <w:szCs w:val="20"/>
              </w:rPr>
              <w:t>. Attendants who check reservation.</w:t>
            </w:r>
          </w:p>
        </w:tc>
      </w:tr>
      <w:tr w:rsidR="00EB3640" w:rsidRPr="003E62D9" w14:paraId="5F9E6EAB"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70185"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1F846" w14:textId="6AB726D9" w:rsidR="00EB3640" w:rsidRPr="003E62D9" w:rsidRDefault="00EB3640" w:rsidP="00323B6A">
            <w:pPr>
              <w:widowControl/>
              <w:wordWrap/>
              <w:autoSpaceDE/>
              <w:autoSpaceDN/>
              <w:spacing w:after="0" w:line="240" w:lineRule="auto"/>
              <w:jc w:val="left"/>
              <w:rPr>
                <w:rFonts w:ascii="Arial" w:eastAsia="맑은 고딕" w:hAnsi="Arial" w:cs="Arial"/>
                <w:kern w:val="0"/>
                <w:szCs w:val="20"/>
              </w:rPr>
              <w:pPrChange w:id="238" w:author="김재헌" w:date="2016-05-25T17:22:00Z">
                <w:pPr>
                  <w:widowControl/>
                  <w:wordWrap/>
                  <w:autoSpaceDE/>
                  <w:autoSpaceDN/>
                  <w:spacing w:after="0" w:line="240" w:lineRule="auto"/>
                  <w:jc w:val="left"/>
                </w:pPr>
              </w:pPrChange>
            </w:pPr>
            <w:r w:rsidRPr="003E62D9">
              <w:rPr>
                <w:rFonts w:ascii="Arial" w:eastAsia="맑은 고딕" w:hAnsi="Arial" w:cs="Arial"/>
                <w:kern w:val="0"/>
                <w:szCs w:val="20"/>
              </w:rPr>
              <w:t>UC02</w:t>
            </w:r>
            <w:ins w:id="239" w:author="김재헌" w:date="2016-05-25T17:22:00Z">
              <w:r w:rsidR="00323B6A">
                <w:rPr>
                  <w:rFonts w:ascii="Arial" w:eastAsia="맑은 고딕" w:hAnsi="Arial" w:cs="Arial"/>
                  <w:kern w:val="0"/>
                  <w:szCs w:val="20"/>
                </w:rPr>
                <w:t xml:space="preserve">, </w:t>
              </w:r>
              <w:r w:rsidR="00323B6A">
                <w:rPr>
                  <w:rFonts w:ascii="Arial" w:eastAsia="맑은 고딕" w:hAnsi="Arial" w:cs="Arial"/>
                  <w:kern w:val="0"/>
                  <w:szCs w:val="20"/>
                </w:rPr>
                <w:t xml:space="preserve">The exit gate LED </w:t>
              </w:r>
              <w:r w:rsidR="00323B6A">
                <w:rPr>
                  <w:rFonts w:ascii="Arial" w:eastAsia="맑은 고딕" w:hAnsi="Arial" w:cs="Arial"/>
                  <w:kern w:val="0"/>
                  <w:szCs w:val="20"/>
                </w:rPr>
                <w:t>is</w:t>
              </w:r>
              <w:r w:rsidR="00323B6A">
                <w:rPr>
                  <w:rFonts w:ascii="Arial" w:eastAsia="맑은 고딕" w:hAnsi="Arial" w:cs="Arial"/>
                  <w:kern w:val="0"/>
                  <w:szCs w:val="20"/>
                </w:rPr>
                <w:t xml:space="preserve"> red</w:t>
              </w:r>
              <w:r w:rsidR="00323B6A">
                <w:rPr>
                  <w:rFonts w:ascii="Arial" w:eastAsia="맑은 고딕" w:hAnsi="Arial" w:cs="Arial"/>
                  <w:kern w:val="0"/>
                  <w:szCs w:val="20"/>
                </w:rPr>
                <w:t xml:space="preserve"> (FR03).</w:t>
              </w:r>
            </w:ins>
          </w:p>
        </w:tc>
      </w:tr>
      <w:tr w:rsidR="00EB3640" w:rsidRPr="003E62D9" w14:paraId="3D8B2E14"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087CC5" w14:textId="0AB91EB6" w:rsidR="00EB3640"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97EB7D" w14:textId="04663DE1" w:rsidR="00EB3640" w:rsidRDefault="00EB3640" w:rsidP="00247B32">
            <w:pPr>
              <w:pStyle w:val="a9"/>
              <w:widowControl/>
              <w:numPr>
                <w:ilvl w:val="0"/>
                <w:numId w:val="26"/>
              </w:numPr>
              <w:wordWrap/>
              <w:autoSpaceDE/>
              <w:autoSpaceDN/>
              <w:spacing w:after="0" w:line="240" w:lineRule="auto"/>
              <w:ind w:leftChars="0"/>
              <w:jc w:val="left"/>
              <w:rPr>
                <w:ins w:id="240" w:author="user" w:date="2016-05-24T06:24:00Z"/>
                <w:rFonts w:ascii="Arial" w:eastAsia="맑은 고딕" w:hAnsi="Arial" w:cs="Arial"/>
                <w:kern w:val="0"/>
                <w:szCs w:val="20"/>
              </w:rPr>
            </w:pPr>
            <w:r w:rsidRPr="003E62D9">
              <w:rPr>
                <w:rFonts w:ascii="Arial" w:eastAsia="맑은 고딕" w:hAnsi="Arial" w:cs="Arial"/>
                <w:kern w:val="0"/>
                <w:szCs w:val="20"/>
              </w:rPr>
              <w:t xml:space="preserve">A driver </w:t>
            </w:r>
            <w:del w:id="241" w:author="user" w:date="2016-05-24T06:23:00Z">
              <w:r w:rsidRPr="003E62D9" w:rsidDel="001A30FD">
                <w:rPr>
                  <w:rFonts w:ascii="Arial" w:eastAsia="맑은 고딕" w:hAnsi="Arial" w:cs="Arial"/>
                  <w:kern w:val="0"/>
                  <w:szCs w:val="20"/>
                </w:rPr>
                <w:delText>gets out</w:delText>
              </w:r>
            </w:del>
            <w:ins w:id="242" w:author="user" w:date="2016-05-24T06:23:00Z">
              <w:r w:rsidR="001A30FD">
                <w:rPr>
                  <w:rFonts w:ascii="Arial" w:eastAsia="맑은 고딕" w:hAnsi="Arial" w:cs="Arial" w:hint="eastAsia"/>
                  <w:kern w:val="0"/>
                  <w:szCs w:val="20"/>
                </w:rPr>
                <w:t xml:space="preserve">leaves the </w:t>
              </w:r>
            </w:ins>
            <w:del w:id="243" w:author="user" w:date="2016-05-24T06:23:00Z">
              <w:r w:rsidRPr="003E62D9" w:rsidDel="001A30FD">
                <w:rPr>
                  <w:rFonts w:ascii="Arial" w:eastAsia="맑은 고딕" w:hAnsi="Arial" w:cs="Arial"/>
                  <w:kern w:val="0"/>
                  <w:szCs w:val="20"/>
                </w:rPr>
                <w:delText xml:space="preserve"> of the</w:delText>
              </w:r>
            </w:del>
            <w:del w:id="244" w:author="김재헌" w:date="2016-05-24T16:35:00Z">
              <w:r w:rsidRPr="003E62D9" w:rsidDel="00247B32">
                <w:rPr>
                  <w:rFonts w:ascii="Arial" w:eastAsia="맑은 고딕" w:hAnsi="Arial" w:cs="Arial"/>
                  <w:kern w:val="0"/>
                  <w:szCs w:val="20"/>
                </w:rPr>
                <w:delText xml:space="preserve"> </w:delText>
              </w:r>
            </w:del>
            <w:r w:rsidRPr="003E62D9">
              <w:rPr>
                <w:rFonts w:ascii="Arial" w:eastAsia="맑은 고딕" w:hAnsi="Arial" w:cs="Arial"/>
                <w:kern w:val="0"/>
                <w:szCs w:val="20"/>
              </w:rPr>
              <w:t xml:space="preserve">parking </w:t>
            </w:r>
            <w:del w:id="245" w:author="user" w:date="2016-05-24T06:23:00Z">
              <w:r w:rsidRPr="003E62D9" w:rsidDel="00A36EE2">
                <w:rPr>
                  <w:rFonts w:ascii="Arial" w:eastAsia="맑은 고딕" w:hAnsi="Arial" w:cs="Arial"/>
                  <w:kern w:val="0"/>
                  <w:szCs w:val="20"/>
                </w:rPr>
                <w:delText>lot</w:delText>
              </w:r>
            </w:del>
            <w:ins w:id="246" w:author="user" w:date="2016-05-24T06:25:00Z">
              <w:r w:rsidR="005A7992">
                <w:rPr>
                  <w:rFonts w:ascii="Arial" w:eastAsia="맑은 고딕" w:hAnsi="Arial" w:cs="Arial" w:hint="eastAsia"/>
                  <w:kern w:val="0"/>
                  <w:szCs w:val="20"/>
                </w:rPr>
                <w:t>slot</w:t>
              </w:r>
            </w:ins>
            <w:ins w:id="247" w:author="김재헌" w:date="2016-05-25T17:21:00Z">
              <w:r w:rsidR="00323B6A">
                <w:rPr>
                  <w:rFonts w:ascii="Arial" w:eastAsia="맑은 고딕" w:hAnsi="Arial" w:cs="Arial"/>
                  <w:kern w:val="0"/>
                  <w:szCs w:val="20"/>
                </w:rPr>
                <w:t xml:space="preserve"> (FR01)</w:t>
              </w:r>
            </w:ins>
            <w:r w:rsidRPr="003E62D9">
              <w:rPr>
                <w:rFonts w:ascii="Arial" w:eastAsia="맑은 고딕" w:hAnsi="Arial" w:cs="Arial"/>
                <w:kern w:val="0"/>
                <w:szCs w:val="20"/>
              </w:rPr>
              <w:t xml:space="preserve">. </w:t>
            </w:r>
          </w:p>
          <w:p w14:paraId="35F4F1CF" w14:textId="6788D47F" w:rsidR="005A7992" w:rsidRPr="003E62D9" w:rsidRDefault="005A7992" w:rsidP="00247B32">
            <w:pPr>
              <w:pStyle w:val="a9"/>
              <w:widowControl/>
              <w:numPr>
                <w:ilvl w:val="0"/>
                <w:numId w:val="26"/>
              </w:numPr>
              <w:wordWrap/>
              <w:autoSpaceDE/>
              <w:autoSpaceDN/>
              <w:spacing w:after="0" w:line="240" w:lineRule="auto"/>
              <w:ind w:leftChars="0"/>
              <w:jc w:val="left"/>
              <w:rPr>
                <w:rFonts w:ascii="Arial" w:eastAsia="맑은 고딕" w:hAnsi="Arial" w:cs="Arial"/>
                <w:kern w:val="0"/>
                <w:szCs w:val="20"/>
              </w:rPr>
            </w:pPr>
            <w:ins w:id="248" w:author="user" w:date="2016-05-24T06:24:00Z">
              <w:r>
                <w:rPr>
                  <w:rFonts w:ascii="Arial" w:eastAsia="맑은 고딕" w:hAnsi="Arial" w:cs="Arial" w:hint="eastAsia"/>
                  <w:kern w:val="0"/>
                  <w:szCs w:val="20"/>
                </w:rPr>
                <w:t xml:space="preserve">The system </w:t>
              </w:r>
            </w:ins>
            <w:ins w:id="249" w:author="user" w:date="2016-05-24T06:25:00Z">
              <w:r>
                <w:rPr>
                  <w:rFonts w:ascii="Arial" w:eastAsia="맑은 고딕" w:hAnsi="Arial" w:cs="Arial" w:hint="eastAsia"/>
                  <w:kern w:val="0"/>
                  <w:szCs w:val="20"/>
                </w:rPr>
                <w:t xml:space="preserve">saves </w:t>
              </w:r>
            </w:ins>
            <w:ins w:id="250" w:author="user" w:date="2016-05-24T06:24:00Z">
              <w:r>
                <w:rPr>
                  <w:rFonts w:ascii="Arial" w:eastAsia="맑은 고딕" w:hAnsi="Arial" w:cs="Arial" w:hint="eastAsia"/>
                  <w:kern w:val="0"/>
                  <w:szCs w:val="20"/>
                </w:rPr>
                <w:t>the time of departure from the parking slot.</w:t>
              </w:r>
            </w:ins>
          </w:p>
          <w:p w14:paraId="02276DFC" w14:textId="6A398819" w:rsidR="00182F23" w:rsidRDefault="00EB3640" w:rsidP="00247B32">
            <w:pPr>
              <w:pStyle w:val="a9"/>
              <w:widowControl/>
              <w:numPr>
                <w:ilvl w:val="0"/>
                <w:numId w:val="26"/>
              </w:numPr>
              <w:wordWrap/>
              <w:autoSpaceDE/>
              <w:autoSpaceDN/>
              <w:spacing w:after="0" w:line="240" w:lineRule="auto"/>
              <w:ind w:leftChars="0"/>
              <w:jc w:val="left"/>
              <w:rPr>
                <w:ins w:id="251" w:author="user" w:date="2016-05-24T06:21:00Z"/>
                <w:rFonts w:ascii="Arial" w:eastAsia="맑은 고딕" w:hAnsi="Arial" w:cs="Arial"/>
                <w:kern w:val="0"/>
                <w:szCs w:val="20"/>
              </w:rPr>
            </w:pPr>
            <w:del w:id="252" w:author="user" w:date="2016-05-24T06:22:00Z">
              <w:r w:rsidRPr="003E62D9" w:rsidDel="00182F23">
                <w:rPr>
                  <w:rFonts w:ascii="Arial" w:eastAsia="맑은 고딕" w:hAnsi="Arial" w:cs="Arial"/>
                  <w:kern w:val="0"/>
                  <w:szCs w:val="20"/>
                </w:rPr>
                <w:delText xml:space="preserve">The system detects getting out of the parking </w:delText>
              </w:r>
            </w:del>
            <w:del w:id="253" w:author="user" w:date="2016-05-24T06:20:00Z">
              <w:r w:rsidRPr="003E62D9" w:rsidDel="00182F23">
                <w:rPr>
                  <w:rFonts w:ascii="Arial" w:eastAsia="맑은 고딕" w:hAnsi="Arial" w:cs="Arial"/>
                  <w:kern w:val="0"/>
                  <w:szCs w:val="20"/>
                </w:rPr>
                <w:delText xml:space="preserve">lot. </w:delText>
              </w:r>
            </w:del>
            <w:ins w:id="254" w:author="user" w:date="2016-05-24T06:21:00Z">
              <w:r w:rsidR="00182F23">
                <w:rPr>
                  <w:rFonts w:ascii="Arial" w:eastAsia="맑은 고딕" w:hAnsi="Arial" w:cs="Arial" w:hint="eastAsia"/>
                  <w:kern w:val="0"/>
                  <w:szCs w:val="20"/>
                </w:rPr>
                <w:t>The driver drive</w:t>
              </w:r>
            </w:ins>
            <w:ins w:id="255" w:author="user" w:date="2016-05-24T06:22:00Z">
              <w:r w:rsidR="00182F23">
                <w:rPr>
                  <w:rFonts w:ascii="Arial" w:eastAsia="맑은 고딕" w:hAnsi="Arial" w:cs="Arial" w:hint="eastAsia"/>
                  <w:kern w:val="0"/>
                  <w:szCs w:val="20"/>
                </w:rPr>
                <w:t>s</w:t>
              </w:r>
            </w:ins>
            <w:ins w:id="256" w:author="user" w:date="2016-05-24T06:21:00Z">
              <w:r w:rsidR="00182F23">
                <w:rPr>
                  <w:rFonts w:ascii="Arial" w:eastAsia="맑은 고딕" w:hAnsi="Arial" w:cs="Arial" w:hint="eastAsia"/>
                  <w:kern w:val="0"/>
                  <w:szCs w:val="20"/>
                </w:rPr>
                <w:t xml:space="preserve"> toward the exit gate.</w:t>
              </w:r>
              <w:del w:id="257" w:author="김재헌" w:date="2016-05-24T16:40:00Z">
                <w:r w:rsidR="00182F23" w:rsidDel="00247B32">
                  <w:rPr>
                    <w:rFonts w:ascii="Arial" w:eastAsia="맑은 고딕" w:hAnsi="Arial" w:cs="Arial" w:hint="eastAsia"/>
                    <w:kern w:val="0"/>
                    <w:szCs w:val="20"/>
                  </w:rPr>
                  <w:delText xml:space="preserve"> </w:delText>
                </w:r>
              </w:del>
            </w:ins>
          </w:p>
          <w:p w14:paraId="0F6DFCF4" w14:textId="61609244" w:rsidR="00182F23" w:rsidRDefault="00182F23" w:rsidP="00247B32">
            <w:pPr>
              <w:pStyle w:val="a9"/>
              <w:widowControl/>
              <w:numPr>
                <w:ilvl w:val="0"/>
                <w:numId w:val="26"/>
              </w:numPr>
              <w:wordWrap/>
              <w:autoSpaceDE/>
              <w:autoSpaceDN/>
              <w:spacing w:after="0" w:line="240" w:lineRule="auto"/>
              <w:ind w:leftChars="0"/>
              <w:jc w:val="left"/>
              <w:rPr>
                <w:ins w:id="258" w:author="김재헌" w:date="2016-05-24T16:42:00Z"/>
                <w:rFonts w:ascii="Arial" w:eastAsia="맑은 고딕" w:hAnsi="Arial" w:cs="Arial"/>
                <w:kern w:val="0"/>
                <w:szCs w:val="20"/>
              </w:rPr>
            </w:pPr>
            <w:ins w:id="259" w:author="user" w:date="2016-05-24T06:21:00Z">
              <w:r>
                <w:rPr>
                  <w:rFonts w:ascii="Arial" w:eastAsia="맑은 고딕" w:hAnsi="Arial" w:cs="Arial" w:hint="eastAsia"/>
                  <w:kern w:val="0"/>
                  <w:szCs w:val="20"/>
                </w:rPr>
                <w:t>The system detect</w:t>
              </w:r>
            </w:ins>
            <w:ins w:id="260" w:author="김재헌" w:date="2016-05-24T16:21:00Z">
              <w:r w:rsidR="004E2158">
                <w:rPr>
                  <w:rFonts w:ascii="Arial" w:eastAsia="맑은 고딕" w:hAnsi="Arial" w:cs="Arial"/>
                  <w:kern w:val="0"/>
                  <w:szCs w:val="20"/>
                </w:rPr>
                <w:t>s</w:t>
              </w:r>
            </w:ins>
            <w:ins w:id="261" w:author="user" w:date="2016-05-24T06:21:00Z">
              <w:r>
                <w:rPr>
                  <w:rFonts w:ascii="Arial" w:eastAsia="맑은 고딕" w:hAnsi="Arial" w:cs="Arial" w:hint="eastAsia"/>
                  <w:kern w:val="0"/>
                  <w:szCs w:val="20"/>
                </w:rPr>
                <w:t xml:space="preserve"> the </w:t>
              </w:r>
            </w:ins>
            <w:ins w:id="262" w:author="user" w:date="2016-05-24T06:22:00Z">
              <w:r>
                <w:rPr>
                  <w:rFonts w:ascii="Arial" w:eastAsia="맑은 고딕" w:hAnsi="Arial" w:cs="Arial" w:hint="eastAsia"/>
                  <w:kern w:val="0"/>
                  <w:szCs w:val="20"/>
                </w:rPr>
                <w:t>car at the exit gate</w:t>
              </w:r>
            </w:ins>
            <w:ins w:id="263" w:author="김재헌" w:date="2016-05-25T17:22:00Z">
              <w:r w:rsidR="00323B6A">
                <w:rPr>
                  <w:rFonts w:ascii="Arial" w:eastAsia="맑은 고딕" w:hAnsi="Arial" w:cs="Arial"/>
                  <w:kern w:val="0"/>
                  <w:szCs w:val="20"/>
                </w:rPr>
                <w:t xml:space="preserve"> (FR04)</w:t>
              </w:r>
            </w:ins>
            <w:ins w:id="264" w:author="user" w:date="2016-05-24T06:22:00Z">
              <w:r>
                <w:rPr>
                  <w:rFonts w:ascii="Arial" w:eastAsia="맑은 고딕" w:hAnsi="Arial" w:cs="Arial" w:hint="eastAsia"/>
                  <w:kern w:val="0"/>
                  <w:szCs w:val="20"/>
                </w:rPr>
                <w:t>.</w:t>
              </w:r>
            </w:ins>
          </w:p>
          <w:p w14:paraId="70E54F91" w14:textId="5789576B" w:rsidR="00247B32" w:rsidRPr="00247B32" w:rsidDel="00323B6A" w:rsidRDefault="00247B32">
            <w:pPr>
              <w:pStyle w:val="a9"/>
              <w:widowControl/>
              <w:numPr>
                <w:ilvl w:val="0"/>
                <w:numId w:val="26"/>
              </w:numPr>
              <w:wordWrap/>
              <w:autoSpaceDE/>
              <w:autoSpaceDN/>
              <w:spacing w:after="0" w:line="240" w:lineRule="auto"/>
              <w:ind w:leftChars="0"/>
              <w:jc w:val="left"/>
              <w:rPr>
                <w:ins w:id="265" w:author="user" w:date="2016-05-24T06:22:00Z"/>
                <w:del w:id="266" w:author="김재헌" w:date="2016-05-25T17:23:00Z"/>
                <w:rFonts w:ascii="Arial" w:eastAsia="맑은 고딕" w:hAnsi="Arial" w:cs="Arial"/>
                <w:kern w:val="0"/>
                <w:szCs w:val="20"/>
                <w:rPrChange w:id="267" w:author="김재헌" w:date="2016-05-24T16:42:00Z">
                  <w:rPr>
                    <w:ins w:id="268" w:author="user" w:date="2016-05-24T06:22:00Z"/>
                    <w:del w:id="269" w:author="김재헌" w:date="2016-05-25T17:23:00Z"/>
                  </w:rPr>
                </w:rPrChange>
              </w:rPr>
            </w:pPr>
          </w:p>
          <w:p w14:paraId="67470EB9" w14:textId="6CB75067" w:rsidR="00247B32" w:rsidRDefault="00247B32" w:rsidP="00247B32">
            <w:pPr>
              <w:pStyle w:val="a9"/>
              <w:widowControl/>
              <w:numPr>
                <w:ilvl w:val="0"/>
                <w:numId w:val="26"/>
              </w:numPr>
              <w:wordWrap/>
              <w:autoSpaceDE/>
              <w:autoSpaceDN/>
              <w:spacing w:after="0" w:line="240" w:lineRule="auto"/>
              <w:ind w:leftChars="0"/>
              <w:jc w:val="left"/>
              <w:rPr>
                <w:ins w:id="270" w:author="김재헌" w:date="2016-05-24T16:42:00Z"/>
                <w:rFonts w:ascii="Arial" w:eastAsia="맑은 고딕" w:hAnsi="Arial" w:cs="Arial"/>
                <w:kern w:val="0"/>
                <w:szCs w:val="20"/>
              </w:rPr>
            </w:pPr>
            <w:ins w:id="271" w:author="김재헌" w:date="2016-05-24T16:42:00Z">
              <w:r w:rsidRPr="003E62D9">
                <w:rPr>
                  <w:rFonts w:ascii="Arial" w:eastAsia="맑은 고딕" w:hAnsi="Arial" w:cs="Arial"/>
                  <w:kern w:val="0"/>
                  <w:szCs w:val="20"/>
                </w:rPr>
                <w:t xml:space="preserve">The system </w:t>
              </w:r>
            </w:ins>
            <w:ins w:id="272" w:author="김재헌" w:date="2016-05-24T16:43:00Z">
              <w:r w:rsidR="0035108F">
                <w:rPr>
                  <w:rFonts w:ascii="Arial" w:eastAsia="맑은 고딕" w:hAnsi="Arial" w:cs="Arial"/>
                  <w:kern w:val="0"/>
                  <w:szCs w:val="20"/>
                </w:rPr>
                <w:t>opens</w:t>
              </w:r>
            </w:ins>
            <w:ins w:id="273" w:author="김재헌" w:date="2016-05-24T16:42:00Z">
              <w:r w:rsidRPr="003E62D9">
                <w:rPr>
                  <w:rFonts w:ascii="Arial" w:eastAsia="맑은 고딕" w:hAnsi="Arial" w:cs="Arial"/>
                  <w:kern w:val="0"/>
                  <w:szCs w:val="20"/>
                </w:rPr>
                <w:t xml:space="preserve"> the </w:t>
              </w:r>
              <w:r>
                <w:rPr>
                  <w:rFonts w:ascii="Arial" w:eastAsia="맑은 고딕" w:hAnsi="Arial" w:cs="Arial"/>
                  <w:kern w:val="0"/>
                  <w:szCs w:val="20"/>
                </w:rPr>
                <w:t>exit</w:t>
              </w:r>
              <w:r w:rsidRPr="003E62D9">
                <w:rPr>
                  <w:rFonts w:ascii="Arial" w:eastAsia="맑은 고딕" w:hAnsi="Arial" w:cs="Arial"/>
                  <w:kern w:val="0"/>
                  <w:szCs w:val="20"/>
                </w:rPr>
                <w:t xml:space="preserve"> gate </w:t>
              </w:r>
            </w:ins>
            <w:ins w:id="274" w:author="김재헌" w:date="2016-05-24T16:45:00Z">
              <w:r w:rsidR="00D41C7A">
                <w:rPr>
                  <w:rFonts w:ascii="Arial" w:eastAsia="맑은 고딕" w:hAnsi="Arial" w:cs="Arial"/>
                  <w:kern w:val="0"/>
                  <w:szCs w:val="20"/>
                </w:rPr>
                <w:t>to</w:t>
              </w:r>
            </w:ins>
            <w:ins w:id="275" w:author="김재헌" w:date="2016-05-24T16:42:00Z">
              <w:r w:rsidR="00D41C7A">
                <w:rPr>
                  <w:rFonts w:ascii="Arial" w:eastAsia="맑은 고딕" w:hAnsi="Arial" w:cs="Arial"/>
                  <w:kern w:val="0"/>
                  <w:szCs w:val="20"/>
                </w:rPr>
                <w:t xml:space="preserve"> allow</w:t>
              </w:r>
              <w:r w:rsidRPr="003E62D9">
                <w:rPr>
                  <w:rFonts w:ascii="Arial" w:eastAsia="맑은 고딕" w:hAnsi="Arial" w:cs="Arial"/>
                  <w:kern w:val="0"/>
                  <w:szCs w:val="20"/>
                </w:rPr>
                <w:t xml:space="preserve"> the driver to </w:t>
              </w:r>
              <w:r>
                <w:rPr>
                  <w:rFonts w:ascii="Arial" w:eastAsia="맑은 고딕" w:hAnsi="Arial" w:cs="Arial"/>
                  <w:kern w:val="0"/>
                  <w:szCs w:val="20"/>
                </w:rPr>
                <w:t>leave</w:t>
              </w:r>
              <w:r w:rsidRPr="003E62D9">
                <w:rPr>
                  <w:rFonts w:ascii="Arial" w:eastAsia="맑은 고딕" w:hAnsi="Arial" w:cs="Arial"/>
                  <w:kern w:val="0"/>
                  <w:szCs w:val="20"/>
                </w:rPr>
                <w:t xml:space="preserve"> the facility</w:t>
              </w:r>
            </w:ins>
            <w:ins w:id="276" w:author="김재헌" w:date="2016-05-25T17:23:00Z">
              <w:r w:rsidR="00323B6A">
                <w:rPr>
                  <w:rFonts w:ascii="Arial" w:eastAsia="맑은 고딕" w:hAnsi="Arial" w:cs="Arial"/>
                  <w:kern w:val="0"/>
                  <w:szCs w:val="20"/>
                </w:rPr>
                <w:t xml:space="preserve"> (FR02)</w:t>
              </w:r>
            </w:ins>
            <w:ins w:id="277" w:author="김재헌" w:date="2016-05-24T16:42:00Z">
              <w:r w:rsidRPr="003E62D9">
                <w:rPr>
                  <w:rFonts w:ascii="Arial" w:eastAsia="맑은 고딕" w:hAnsi="Arial" w:cs="Arial"/>
                  <w:kern w:val="0"/>
                  <w:szCs w:val="20"/>
                </w:rPr>
                <w:t>.</w:t>
              </w:r>
            </w:ins>
          </w:p>
          <w:p w14:paraId="1782A259" w14:textId="4F947D72" w:rsidR="0035108F" w:rsidRPr="00D41C7A" w:rsidRDefault="00247B32">
            <w:pPr>
              <w:pStyle w:val="a9"/>
              <w:widowControl/>
              <w:numPr>
                <w:ilvl w:val="0"/>
                <w:numId w:val="26"/>
              </w:numPr>
              <w:wordWrap/>
              <w:autoSpaceDE/>
              <w:autoSpaceDN/>
              <w:spacing w:after="0" w:line="240" w:lineRule="auto"/>
              <w:ind w:leftChars="0"/>
              <w:jc w:val="left"/>
              <w:rPr>
                <w:ins w:id="278" w:author="김재헌" w:date="2016-05-24T16:44:00Z"/>
                <w:rFonts w:ascii="Arial" w:eastAsia="맑은 고딕" w:hAnsi="Arial" w:cs="Arial"/>
                <w:kern w:val="0"/>
                <w:szCs w:val="20"/>
                <w:rPrChange w:id="279" w:author="김재헌" w:date="2016-05-24T16:44:00Z">
                  <w:rPr>
                    <w:ins w:id="280" w:author="김재헌" w:date="2016-05-24T16:44:00Z"/>
                    <w:rFonts w:ascii="Arial" w:eastAsia="맑은 고딕" w:hAnsi="Arial" w:cs="Arial"/>
                    <w:color w:val="000000" w:themeColor="text1"/>
                    <w:kern w:val="0"/>
                    <w:szCs w:val="20"/>
                  </w:rPr>
                </w:rPrChange>
              </w:rPr>
            </w:pPr>
            <w:ins w:id="281" w:author="김재헌" w:date="2016-05-24T16:42:00Z">
              <w:r>
                <w:rPr>
                  <w:rFonts w:ascii="Arial" w:eastAsia="맑은 고딕" w:hAnsi="Arial" w:cs="Arial" w:hint="eastAsia"/>
                  <w:color w:val="000000" w:themeColor="text1"/>
                  <w:kern w:val="0"/>
                  <w:szCs w:val="20"/>
                </w:rPr>
                <w:t xml:space="preserve">The system changes the </w:t>
              </w:r>
            </w:ins>
            <w:ins w:id="282" w:author="김재헌" w:date="2016-05-24T16:43:00Z">
              <w:r>
                <w:rPr>
                  <w:rFonts w:ascii="Arial" w:eastAsia="맑은 고딕" w:hAnsi="Arial" w:cs="Arial"/>
                  <w:color w:val="000000" w:themeColor="text1"/>
                  <w:kern w:val="0"/>
                  <w:szCs w:val="20"/>
                </w:rPr>
                <w:t>exit</w:t>
              </w:r>
            </w:ins>
            <w:ins w:id="283" w:author="김재헌" w:date="2016-05-24T16:42:00Z">
              <w:r>
                <w:rPr>
                  <w:rFonts w:ascii="Arial" w:eastAsia="맑은 고딕" w:hAnsi="Arial" w:cs="Arial" w:hint="eastAsia"/>
                  <w:color w:val="000000" w:themeColor="text1"/>
                  <w:kern w:val="0"/>
                  <w:szCs w:val="20"/>
                </w:rPr>
                <w:t xml:space="preserve"> gate LED from red to green</w:t>
              </w:r>
            </w:ins>
            <w:ins w:id="284" w:author="김재헌" w:date="2016-05-25T17:23:00Z">
              <w:r w:rsidR="00323B6A">
                <w:rPr>
                  <w:rFonts w:ascii="Arial" w:eastAsia="맑은 고딕" w:hAnsi="Arial" w:cs="Arial"/>
                  <w:color w:val="000000" w:themeColor="text1"/>
                  <w:kern w:val="0"/>
                  <w:szCs w:val="20"/>
                </w:rPr>
                <w:t xml:space="preserve"> (FR03)</w:t>
              </w:r>
            </w:ins>
            <w:ins w:id="285" w:author="김재헌" w:date="2016-05-24T16:42:00Z">
              <w:r>
                <w:rPr>
                  <w:rFonts w:ascii="Arial" w:eastAsia="맑은 고딕" w:hAnsi="Arial" w:cs="Arial" w:hint="eastAsia"/>
                  <w:color w:val="000000" w:themeColor="text1"/>
                  <w:kern w:val="0"/>
                  <w:szCs w:val="20"/>
                </w:rPr>
                <w:t>.</w:t>
              </w:r>
            </w:ins>
          </w:p>
          <w:p w14:paraId="1AEF8AD2" w14:textId="217A86F8" w:rsidR="00D41C7A" w:rsidRDefault="00A471E1">
            <w:pPr>
              <w:pStyle w:val="a9"/>
              <w:widowControl/>
              <w:numPr>
                <w:ilvl w:val="0"/>
                <w:numId w:val="26"/>
              </w:numPr>
              <w:wordWrap/>
              <w:autoSpaceDE/>
              <w:autoSpaceDN/>
              <w:spacing w:after="0" w:line="240" w:lineRule="auto"/>
              <w:ind w:leftChars="0"/>
              <w:jc w:val="left"/>
              <w:rPr>
                <w:ins w:id="286" w:author="김재헌" w:date="2016-05-24T16:42:00Z"/>
                <w:rFonts w:ascii="Arial" w:eastAsia="맑은 고딕" w:hAnsi="Arial" w:cs="Arial"/>
                <w:kern w:val="0"/>
                <w:szCs w:val="20"/>
              </w:rPr>
            </w:pPr>
            <w:ins w:id="287" w:author="김재헌" w:date="2016-05-24T16:44:00Z">
              <w:r>
                <w:rPr>
                  <w:rFonts w:ascii="Arial" w:eastAsia="맑은 고딕" w:hAnsi="Arial" w:cs="Arial"/>
                  <w:color w:val="000000" w:themeColor="text1"/>
                  <w:kern w:val="0"/>
                  <w:szCs w:val="20"/>
                </w:rPr>
                <w:t>The d</w:t>
              </w:r>
              <w:r w:rsidR="00D41C7A">
                <w:rPr>
                  <w:rFonts w:ascii="Arial" w:eastAsia="맑은 고딕" w:hAnsi="Arial" w:cs="Arial"/>
                  <w:color w:val="000000" w:themeColor="text1"/>
                  <w:kern w:val="0"/>
                  <w:szCs w:val="20"/>
                </w:rPr>
                <w:t>river leaves the parking garage.</w:t>
              </w:r>
            </w:ins>
          </w:p>
          <w:p w14:paraId="22308CA8" w14:textId="3A12701B" w:rsidR="00182F23" w:rsidRPr="003E62D9" w:rsidRDefault="0035108F">
            <w:pPr>
              <w:pStyle w:val="a9"/>
              <w:widowControl/>
              <w:numPr>
                <w:ilvl w:val="0"/>
                <w:numId w:val="26"/>
              </w:numPr>
              <w:wordWrap/>
              <w:autoSpaceDE/>
              <w:autoSpaceDN/>
              <w:spacing w:after="0" w:line="240" w:lineRule="auto"/>
              <w:ind w:leftChars="0"/>
              <w:jc w:val="left"/>
              <w:rPr>
                <w:rFonts w:ascii="Arial" w:eastAsia="맑은 고딕" w:hAnsi="Arial" w:cs="Arial"/>
                <w:kern w:val="0"/>
                <w:szCs w:val="20"/>
              </w:rPr>
            </w:pPr>
            <w:ins w:id="288" w:author="김재헌" w:date="2016-05-24T16:43:00Z">
              <w:r>
                <w:rPr>
                  <w:rFonts w:ascii="Arial" w:eastAsia="맑은 고딕" w:hAnsi="Arial" w:cs="Arial"/>
                  <w:kern w:val="0"/>
                  <w:szCs w:val="20"/>
                </w:rPr>
                <w:t xml:space="preserve">The system closes </w:t>
              </w:r>
              <w:r w:rsidR="00F6462D">
                <w:rPr>
                  <w:rFonts w:ascii="Arial" w:eastAsia="맑은 고딕" w:hAnsi="Arial" w:cs="Arial"/>
                  <w:kern w:val="0"/>
                  <w:szCs w:val="20"/>
                </w:rPr>
                <w:t>the exit gate</w:t>
              </w:r>
            </w:ins>
            <w:ins w:id="289" w:author="김재헌" w:date="2016-05-25T17:24:00Z">
              <w:r w:rsidR="00323B6A">
                <w:rPr>
                  <w:rFonts w:ascii="Arial" w:eastAsia="맑은 고딕" w:hAnsi="Arial" w:cs="Arial"/>
                  <w:kern w:val="0"/>
                  <w:szCs w:val="20"/>
                </w:rPr>
                <w:t xml:space="preserve"> (FR02)</w:t>
              </w:r>
            </w:ins>
            <w:ins w:id="290" w:author="김재헌" w:date="2016-05-24T16:43:00Z">
              <w:r w:rsidR="00F6462D">
                <w:rPr>
                  <w:rFonts w:ascii="Arial" w:eastAsia="맑은 고딕" w:hAnsi="Arial" w:cs="Arial"/>
                  <w:kern w:val="0"/>
                  <w:szCs w:val="20"/>
                </w:rPr>
                <w:t xml:space="preserve"> </w:t>
              </w:r>
            </w:ins>
            <w:ins w:id="291" w:author="김재헌" w:date="2016-05-24T16:44:00Z">
              <w:r w:rsidR="00F6462D">
                <w:rPr>
                  <w:rFonts w:ascii="Arial" w:eastAsia="맑은 고딕" w:hAnsi="Arial" w:cs="Arial" w:hint="eastAsia"/>
                  <w:kern w:val="0"/>
                  <w:szCs w:val="20"/>
                </w:rPr>
                <w:t>and the exit gate LED turn</w:t>
              </w:r>
            </w:ins>
            <w:ins w:id="292" w:author="김재헌" w:date="2016-05-25T17:23:00Z">
              <w:r w:rsidR="00323B6A">
                <w:rPr>
                  <w:rFonts w:ascii="Arial" w:eastAsia="맑은 고딕" w:hAnsi="Arial" w:cs="Arial"/>
                  <w:kern w:val="0"/>
                  <w:szCs w:val="20"/>
                </w:rPr>
                <w:t>s</w:t>
              </w:r>
            </w:ins>
            <w:ins w:id="293" w:author="김재헌" w:date="2016-05-24T16:44:00Z">
              <w:r w:rsidR="00F6462D">
                <w:rPr>
                  <w:rFonts w:ascii="Arial" w:eastAsia="맑은 고딕" w:hAnsi="Arial" w:cs="Arial" w:hint="eastAsia"/>
                  <w:kern w:val="0"/>
                  <w:szCs w:val="20"/>
                </w:rPr>
                <w:t xml:space="preserve"> </w:t>
              </w:r>
            </w:ins>
            <w:ins w:id="294" w:author="김재헌" w:date="2016-05-25T17:23:00Z">
              <w:r w:rsidR="00323B6A">
                <w:rPr>
                  <w:rFonts w:ascii="Arial" w:eastAsia="맑은 고딕" w:hAnsi="Arial" w:cs="Arial"/>
                  <w:kern w:val="0"/>
                  <w:szCs w:val="20"/>
                </w:rPr>
                <w:t xml:space="preserve">red </w:t>
              </w:r>
            </w:ins>
            <w:ins w:id="295" w:author="김재헌" w:date="2016-05-25T17:24:00Z">
              <w:r w:rsidR="00323B6A">
                <w:rPr>
                  <w:rFonts w:ascii="Arial" w:eastAsia="맑은 고딕" w:hAnsi="Arial" w:cs="Arial"/>
                  <w:kern w:val="0"/>
                  <w:szCs w:val="20"/>
                </w:rPr>
                <w:t>(FR03)</w:t>
              </w:r>
            </w:ins>
            <w:ins w:id="296" w:author="김재헌" w:date="2016-05-24T16:44:00Z">
              <w:r w:rsidR="00F6462D">
                <w:rPr>
                  <w:rFonts w:ascii="Arial" w:eastAsia="맑은 고딕" w:hAnsi="Arial" w:cs="Arial" w:hint="eastAsia"/>
                  <w:kern w:val="0"/>
                  <w:szCs w:val="20"/>
                </w:rPr>
                <w:t>.</w:t>
              </w:r>
            </w:ins>
            <w:ins w:id="297" w:author="user" w:date="2016-05-24T06:22:00Z">
              <w:del w:id="298" w:author="김재헌" w:date="2016-05-24T16:42:00Z">
                <w:r w:rsidR="00182F23" w:rsidDel="00247B32">
                  <w:rPr>
                    <w:rFonts w:ascii="Arial" w:eastAsia="맑은 고딕" w:hAnsi="Arial" w:cs="Arial" w:hint="eastAsia"/>
                    <w:kern w:val="0"/>
                    <w:szCs w:val="20"/>
                  </w:rPr>
                  <w:delText>The system will raise the gate and turn the exit gate LED green.</w:delText>
                </w:r>
              </w:del>
            </w:ins>
          </w:p>
          <w:p w14:paraId="00652B0B" w14:textId="70639FFC" w:rsidR="00EB3640" w:rsidRPr="003E62D9" w:rsidRDefault="00EB3640" w:rsidP="00247B32">
            <w:pPr>
              <w:pStyle w:val="a9"/>
              <w:widowControl/>
              <w:numPr>
                <w:ilvl w:val="0"/>
                <w:numId w:val="26"/>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The system calculates the parking fee</w:t>
            </w:r>
            <w:ins w:id="299" w:author="user" w:date="2016-05-24T06:28:00Z">
              <w:r w:rsidR="005946D4">
                <w:rPr>
                  <w:rFonts w:ascii="Arial" w:eastAsia="맑은 고딕" w:hAnsi="Arial" w:cs="Arial" w:hint="eastAsia"/>
                  <w:kern w:val="0"/>
                  <w:szCs w:val="20"/>
                </w:rPr>
                <w:t xml:space="preserve"> by </w:t>
              </w:r>
              <w:r w:rsidR="00726AC3">
                <w:rPr>
                  <w:rFonts w:ascii="Arial" w:eastAsia="맑은 고딕" w:hAnsi="Arial" w:cs="Arial" w:hint="eastAsia"/>
                  <w:kern w:val="0"/>
                  <w:szCs w:val="20"/>
                </w:rPr>
                <w:t xml:space="preserve">the </w:t>
              </w:r>
              <w:r w:rsidR="005946D4">
                <w:rPr>
                  <w:rFonts w:ascii="Arial" w:eastAsia="맑은 고딕" w:hAnsi="Arial" w:cs="Arial" w:hint="eastAsia"/>
                  <w:kern w:val="0"/>
                  <w:szCs w:val="20"/>
                </w:rPr>
                <w:t>hour</w:t>
              </w:r>
              <w:r w:rsidR="0037559B">
                <w:rPr>
                  <w:rFonts w:ascii="Arial" w:eastAsia="맑은 고딕" w:hAnsi="Arial" w:cs="Arial" w:hint="eastAsia"/>
                  <w:kern w:val="0"/>
                  <w:szCs w:val="20"/>
                </w:rPr>
                <w:t xml:space="preserve"> </w:t>
              </w:r>
            </w:ins>
            <w:ins w:id="300" w:author="user" w:date="2016-05-24T06:27:00Z">
              <w:r w:rsidR="005946D4">
                <w:rPr>
                  <w:rFonts w:ascii="Arial" w:eastAsia="맑은 고딕" w:hAnsi="Arial" w:cs="Arial" w:hint="eastAsia"/>
                  <w:kern w:val="0"/>
                  <w:szCs w:val="20"/>
                </w:rPr>
                <w:t>(</w:t>
              </w:r>
              <w:r w:rsidR="005946D4" w:rsidRPr="004E2158">
                <w:rPr>
                  <w:rFonts w:ascii="Arial" w:eastAsia="맑은 고딕" w:hAnsi="Arial" w:cs="Arial"/>
                  <w:kern w:val="0"/>
                  <w:szCs w:val="20"/>
                  <w:rPrChange w:id="301" w:author="김재헌" w:date="2016-05-24T16:21:00Z">
                    <w:rPr/>
                  </w:rPrChange>
                </w:rPr>
                <w:t>time of entry, to time of departure from the parking slot</w:t>
              </w:r>
            </w:ins>
            <w:ins w:id="302" w:author="김재헌" w:date="2016-05-24T16:24:00Z">
              <w:r w:rsidR="00802E42">
                <w:rPr>
                  <w:rFonts w:ascii="Arial" w:eastAsia="맑은 고딕" w:hAnsi="Arial" w:cs="Arial"/>
                  <w:kern w:val="0"/>
                  <w:szCs w:val="20"/>
                </w:rPr>
                <w:t xml:space="preserve">, </w:t>
              </w:r>
            </w:ins>
            <w:ins w:id="303" w:author="김재헌" w:date="2016-05-24T16:25:00Z">
              <w:r w:rsidR="00802E42">
                <w:rPr>
                  <w:rFonts w:ascii="Arial" w:eastAsia="맑은 고딕" w:hAnsi="Arial" w:cs="Arial"/>
                  <w:kern w:val="0"/>
                  <w:szCs w:val="20"/>
                </w:rPr>
                <w:t xml:space="preserve">time &gt; </w:t>
              </w:r>
            </w:ins>
            <w:ins w:id="304" w:author="김재헌" w:date="2016-05-24T16:24:00Z">
              <w:r w:rsidR="00802E42">
                <w:rPr>
                  <w:rFonts w:ascii="Arial" w:eastAsia="맑은 고딕" w:hAnsi="Arial" w:cs="Arial"/>
                  <w:kern w:val="0"/>
                  <w:szCs w:val="20"/>
                </w:rPr>
                <w:t xml:space="preserve">30 </w:t>
              </w:r>
              <w:proofErr w:type="gramStart"/>
              <w:r w:rsidR="00802E42">
                <w:rPr>
                  <w:rFonts w:ascii="Arial" w:eastAsia="맑은 고딕" w:hAnsi="Arial" w:cs="Arial"/>
                  <w:kern w:val="0"/>
                  <w:szCs w:val="20"/>
                </w:rPr>
                <w:t>min</w:t>
              </w:r>
            </w:ins>
            <w:ins w:id="305" w:author="김재헌" w:date="2016-05-24T16:25:00Z">
              <w:r w:rsidR="00802E42">
                <w:rPr>
                  <w:rFonts w:ascii="Arial" w:eastAsia="맑은 고딕" w:hAnsi="Arial" w:cs="Arial"/>
                  <w:kern w:val="0"/>
                  <w:szCs w:val="20"/>
                </w:rPr>
                <w:t xml:space="preserve"> :</w:t>
              </w:r>
              <w:proofErr w:type="gramEnd"/>
              <w:r w:rsidR="00802E42">
                <w:rPr>
                  <w:rFonts w:ascii="Arial" w:eastAsia="맑은 고딕" w:hAnsi="Arial" w:cs="Arial"/>
                  <w:kern w:val="0"/>
                  <w:szCs w:val="20"/>
                </w:rPr>
                <w:t xml:space="preserve"> full charge, time &lt;= 30min : half charge</w:t>
              </w:r>
            </w:ins>
            <w:ins w:id="306" w:author="user" w:date="2016-05-24T06:27:00Z">
              <w:r w:rsidR="005946D4" w:rsidRPr="004E2158">
                <w:rPr>
                  <w:rFonts w:ascii="Arial" w:eastAsia="맑은 고딕" w:hAnsi="Arial" w:cs="Arial"/>
                  <w:kern w:val="0"/>
                  <w:szCs w:val="20"/>
                  <w:rPrChange w:id="307" w:author="김재헌" w:date="2016-05-24T16:21:00Z">
                    <w:rPr/>
                  </w:rPrChange>
                </w:rPr>
                <w:t>)</w:t>
              </w:r>
            </w:ins>
            <w:r w:rsidRPr="003E62D9">
              <w:rPr>
                <w:rFonts w:ascii="Arial" w:eastAsia="맑은 고딕" w:hAnsi="Arial" w:cs="Arial"/>
                <w:kern w:val="0"/>
                <w:szCs w:val="20"/>
              </w:rPr>
              <w:t xml:space="preserve"> and charges it automatically on driver’s credit card</w:t>
            </w:r>
            <w:ins w:id="308" w:author="김재헌" w:date="2016-05-25T17:24:00Z">
              <w:r w:rsidR="00323B6A">
                <w:rPr>
                  <w:rFonts w:ascii="Arial" w:eastAsia="맑은 고딕" w:hAnsi="Arial" w:cs="Arial"/>
                  <w:kern w:val="0"/>
                  <w:szCs w:val="20"/>
                </w:rPr>
                <w:t xml:space="preserve"> (FR14)</w:t>
              </w:r>
            </w:ins>
            <w:r w:rsidRPr="003E62D9">
              <w:rPr>
                <w:rFonts w:ascii="Arial" w:eastAsia="맑은 고딕" w:hAnsi="Arial" w:cs="Arial"/>
                <w:kern w:val="0"/>
                <w:szCs w:val="20"/>
              </w:rPr>
              <w:t>.</w:t>
            </w:r>
          </w:p>
          <w:p w14:paraId="52AFCE53" w14:textId="3F69C132" w:rsidR="00EB3640" w:rsidRPr="003E62D9" w:rsidRDefault="00EB3640">
            <w:pPr>
              <w:pStyle w:val="a9"/>
              <w:widowControl/>
              <w:numPr>
                <w:ilvl w:val="0"/>
                <w:numId w:val="26"/>
              </w:numPr>
              <w:wordWrap/>
              <w:autoSpaceDE/>
              <w:autoSpaceDN/>
              <w:spacing w:after="0" w:line="240" w:lineRule="auto"/>
              <w:ind w:leftChars="0"/>
              <w:jc w:val="left"/>
              <w:rPr>
                <w:rFonts w:ascii="Arial" w:eastAsia="맑은 고딕" w:hAnsi="Arial" w:cs="Arial"/>
                <w:kern w:val="0"/>
                <w:szCs w:val="20"/>
              </w:rPr>
            </w:pPr>
            <w:r w:rsidRPr="003E62D9">
              <w:rPr>
                <w:rFonts w:ascii="Arial" w:eastAsia="맑은 고딕" w:hAnsi="Arial" w:cs="Arial"/>
                <w:kern w:val="0"/>
                <w:szCs w:val="20"/>
              </w:rPr>
              <w:t>The system updates the parking status</w:t>
            </w:r>
            <w:ins w:id="309" w:author="user" w:date="2016-05-24T06:31:00Z">
              <w:r w:rsidR="004B58F0">
                <w:rPr>
                  <w:rFonts w:ascii="Arial" w:eastAsia="맑은 고딕" w:hAnsi="Arial" w:cs="Arial" w:hint="eastAsia"/>
                  <w:kern w:val="0"/>
                  <w:szCs w:val="20"/>
                </w:rPr>
                <w:t xml:space="preserve">, </w:t>
              </w:r>
            </w:ins>
            <w:del w:id="310" w:author="user" w:date="2016-05-24T06:31:00Z">
              <w:r w:rsidRPr="003E62D9" w:rsidDel="004B58F0">
                <w:rPr>
                  <w:rFonts w:ascii="Arial" w:eastAsia="맑은 고딕" w:hAnsi="Arial" w:cs="Arial"/>
                  <w:kern w:val="0"/>
                  <w:szCs w:val="20"/>
                </w:rPr>
                <w:delText xml:space="preserve"> and</w:delText>
              </w:r>
            </w:del>
            <w:del w:id="311" w:author="김재헌" w:date="2016-05-24T16:43:00Z">
              <w:r w:rsidRPr="003E62D9" w:rsidDel="00247B32">
                <w:rPr>
                  <w:rFonts w:ascii="Arial" w:eastAsia="맑은 고딕" w:hAnsi="Arial" w:cs="Arial"/>
                  <w:kern w:val="0"/>
                  <w:szCs w:val="20"/>
                </w:rPr>
                <w:delText xml:space="preserve"> </w:delText>
              </w:r>
            </w:del>
            <w:ins w:id="312" w:author="user" w:date="2016-05-24T06:29:00Z">
              <w:r w:rsidR="00F307BE">
                <w:rPr>
                  <w:rFonts w:ascii="Arial" w:eastAsia="맑은 고딕" w:hAnsi="Arial" w:cs="Arial" w:hint="eastAsia"/>
                  <w:kern w:val="0"/>
                  <w:szCs w:val="20"/>
                </w:rPr>
                <w:t xml:space="preserve">makes </w:t>
              </w:r>
            </w:ins>
            <w:r w:rsidRPr="003E62D9">
              <w:rPr>
                <w:rFonts w:ascii="Arial" w:eastAsia="맑은 고딕" w:hAnsi="Arial" w:cs="Arial"/>
                <w:kern w:val="0"/>
                <w:szCs w:val="20"/>
              </w:rPr>
              <w:t xml:space="preserve">the parking </w:t>
            </w:r>
            <w:ins w:id="313" w:author="user" w:date="2016-05-24T06:29:00Z">
              <w:r w:rsidR="00F307BE">
                <w:rPr>
                  <w:rFonts w:ascii="Arial" w:eastAsia="맑은 고딕" w:hAnsi="Arial" w:cs="Arial" w:hint="eastAsia"/>
                  <w:kern w:val="0"/>
                  <w:szCs w:val="20"/>
                </w:rPr>
                <w:t>s</w:t>
              </w:r>
            </w:ins>
            <w:r w:rsidRPr="003E62D9">
              <w:rPr>
                <w:rFonts w:ascii="Arial" w:eastAsia="맑은 고딕" w:hAnsi="Arial" w:cs="Arial"/>
                <w:kern w:val="0"/>
                <w:szCs w:val="20"/>
              </w:rPr>
              <w:t xml:space="preserve">lot </w:t>
            </w:r>
            <w:del w:id="314" w:author="user" w:date="2016-05-24T06:29:00Z">
              <w:r w:rsidRPr="003E62D9" w:rsidDel="00F307BE">
                <w:rPr>
                  <w:rFonts w:ascii="Arial" w:eastAsia="맑은 고딕" w:hAnsi="Arial" w:cs="Arial"/>
                  <w:kern w:val="0"/>
                  <w:szCs w:val="20"/>
                </w:rPr>
                <w:lastRenderedPageBreak/>
                <w:delText xml:space="preserve">makes </w:delText>
              </w:r>
            </w:del>
            <w:r w:rsidRPr="003E62D9">
              <w:rPr>
                <w:rFonts w:ascii="Arial" w:eastAsia="맑은 고딕" w:hAnsi="Arial" w:cs="Arial"/>
                <w:kern w:val="0"/>
                <w:szCs w:val="20"/>
              </w:rPr>
              <w:t>free</w:t>
            </w:r>
            <w:ins w:id="315" w:author="김재헌" w:date="2016-05-24T16:44:00Z">
              <w:r w:rsidR="00F6462D">
                <w:rPr>
                  <w:rFonts w:ascii="Arial" w:eastAsia="맑은 고딕" w:hAnsi="Arial" w:cs="Arial"/>
                  <w:kern w:val="0"/>
                  <w:szCs w:val="20"/>
                </w:rPr>
                <w:t>.</w:t>
              </w:r>
            </w:ins>
            <w:ins w:id="316" w:author="user" w:date="2016-05-24T06:31:00Z">
              <w:del w:id="317" w:author="김재헌" w:date="2016-05-24T16:44:00Z">
                <w:r w:rsidR="004B58F0" w:rsidDel="00F6462D">
                  <w:rPr>
                    <w:rFonts w:ascii="Arial" w:eastAsia="맑은 고딕" w:hAnsi="Arial" w:cs="Arial" w:hint="eastAsia"/>
                    <w:kern w:val="0"/>
                    <w:szCs w:val="20"/>
                  </w:rPr>
                  <w:delText xml:space="preserve"> and the exit gate LED turn </w:delText>
                </w:r>
              </w:del>
              <w:del w:id="318" w:author="김재헌" w:date="2016-05-24T16:43:00Z">
                <w:r w:rsidR="009C4F64" w:rsidDel="00247B32">
                  <w:rPr>
                    <w:rFonts w:ascii="Arial" w:eastAsia="맑은 고딕" w:hAnsi="Arial" w:cs="Arial" w:hint="eastAsia"/>
                    <w:kern w:val="0"/>
                    <w:szCs w:val="20"/>
                  </w:rPr>
                  <w:delText>red</w:delText>
                </w:r>
              </w:del>
              <w:del w:id="319" w:author="김재헌" w:date="2016-05-24T16:44:00Z">
                <w:r w:rsidR="004B58F0" w:rsidDel="00F6462D">
                  <w:rPr>
                    <w:rFonts w:ascii="Arial" w:eastAsia="맑은 고딕" w:hAnsi="Arial" w:cs="Arial" w:hint="eastAsia"/>
                    <w:kern w:val="0"/>
                    <w:szCs w:val="20"/>
                  </w:rPr>
                  <w:delText>.</w:delText>
                </w:r>
              </w:del>
            </w:ins>
            <w:del w:id="320" w:author="user" w:date="2016-05-24T06:31:00Z">
              <w:r w:rsidRPr="003E62D9" w:rsidDel="004B58F0">
                <w:rPr>
                  <w:rFonts w:ascii="Arial" w:eastAsia="맑은 고딕" w:hAnsi="Arial" w:cs="Arial"/>
                  <w:kern w:val="0"/>
                  <w:szCs w:val="20"/>
                </w:rPr>
                <w:delText>.</w:delText>
              </w:r>
            </w:del>
          </w:p>
        </w:tc>
      </w:tr>
      <w:tr w:rsidR="0068194A" w:rsidRPr="003E62D9" w14:paraId="6D4831AE"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38CA2" w14:textId="3B90CD97"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6F4C0" w14:textId="7ADBDE9E" w:rsidR="0068194A" w:rsidRPr="003E62D9" w:rsidRDefault="0068194A"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parking fee has charged and parking status has updated.</w:t>
            </w:r>
          </w:p>
        </w:tc>
      </w:tr>
      <w:tr w:rsidR="0068194A" w:rsidRPr="003E62D9" w14:paraId="1E80C473"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A6C871" w14:textId="5FF83D92"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B455C" w14:textId="278EE489" w:rsidR="0068194A" w:rsidRPr="003E62D9" w:rsidRDefault="0068194A"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None.</w:t>
            </w:r>
          </w:p>
        </w:tc>
      </w:tr>
    </w:tbl>
    <w:p w14:paraId="39745160" w14:textId="77777777" w:rsidR="00EB3640" w:rsidRPr="003E62D9" w:rsidRDefault="00EB3640" w:rsidP="00587E20">
      <w:pPr>
        <w:widowControl/>
        <w:wordWrap/>
        <w:autoSpaceDE/>
        <w:autoSpaceDN/>
        <w:spacing w:after="0" w:line="240" w:lineRule="auto"/>
        <w:jc w:val="left"/>
        <w:rPr>
          <w:rFonts w:ascii="Arial" w:eastAsia="맑은 고딕" w:hAnsi="Arial" w:cs="Arial"/>
          <w:color w:val="000000"/>
          <w:kern w:val="0"/>
          <w:szCs w:val="24"/>
        </w:rPr>
      </w:pPr>
    </w:p>
    <w:p w14:paraId="19FAD489" w14:textId="75BF6B73" w:rsidR="00587E20" w:rsidRPr="003E62D9" w:rsidRDefault="00587E20" w:rsidP="0065296C">
      <w:pPr>
        <w:widowControl/>
        <w:wordWrap/>
        <w:autoSpaceDE/>
        <w:autoSpaceDN/>
        <w:spacing w:after="0" w:line="240" w:lineRule="auto"/>
        <w:ind w:left="540"/>
        <w:jc w:val="left"/>
        <w:rPr>
          <w:rFonts w:ascii="Arial" w:eastAsia="맑은 고딕" w:hAnsi="Arial" w:cs="Arial"/>
          <w:b/>
          <w:bCs/>
          <w:color w:val="000000"/>
          <w:kern w:val="0"/>
          <w:szCs w:val="24"/>
        </w:rPr>
      </w:pPr>
      <w:r w:rsidRPr="003E62D9">
        <w:rPr>
          <w:rFonts w:ascii="Arial" w:eastAsia="맑은 고딕" w:hAnsi="Arial" w:cs="Arial"/>
          <w:b/>
          <w:bCs/>
          <w:color w:val="000000"/>
          <w:kern w:val="0"/>
          <w:szCs w:val="24"/>
        </w:rPr>
        <w:t>4.5) UC05 ‘</w:t>
      </w:r>
      <w:r w:rsidR="0068194A" w:rsidRPr="003E62D9">
        <w:rPr>
          <w:rFonts w:ascii="Arial" w:eastAsia="맑은 고딕" w:hAnsi="Arial" w:cs="Arial"/>
          <w:kern w:val="0"/>
          <w:szCs w:val="20"/>
        </w:rPr>
        <w:t>P</w:t>
      </w:r>
      <w:r w:rsidRPr="003E62D9">
        <w:rPr>
          <w:rFonts w:ascii="Arial" w:eastAsia="맑은 고딕" w:hAnsi="Arial" w:cs="Arial"/>
          <w:kern w:val="0"/>
          <w:szCs w:val="20"/>
        </w:rPr>
        <w:t>arking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3E62D9" w14:paraId="366EDF94"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2FF2FF" w14:textId="54ADE3F8" w:rsidR="00EB3640" w:rsidRPr="003E62D9" w:rsidRDefault="00EB3640" w:rsidP="00EB364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UC05</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8A01AB" w14:textId="77777777" w:rsidR="00EB3640" w:rsidRPr="003E62D9" w:rsidRDefault="00EB3640"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EB3640" w:rsidRPr="003E62D9" w14:paraId="2E51A5B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3FE2A"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BA8373" w14:textId="79EB9707" w:rsidR="00EB3640" w:rsidRPr="003E62D9" w:rsidRDefault="00EB3640" w:rsidP="00BF711A">
            <w:pPr>
              <w:widowControl/>
              <w:wordWrap/>
              <w:autoSpaceDE/>
              <w:autoSpaceDN/>
              <w:spacing w:after="0" w:line="240" w:lineRule="auto"/>
              <w:jc w:val="left"/>
              <w:rPr>
                <w:rFonts w:ascii="Arial" w:eastAsia="맑은 고딕" w:hAnsi="Arial" w:cs="Arial"/>
                <w:kern w:val="0"/>
                <w:szCs w:val="20"/>
              </w:rPr>
              <w:pPrChange w:id="321" w:author="김재헌" w:date="2016-05-25T17:32:00Z">
                <w:pPr>
                  <w:widowControl/>
                  <w:wordWrap/>
                  <w:autoSpaceDE/>
                  <w:autoSpaceDN/>
                  <w:spacing w:after="0" w:line="240" w:lineRule="auto"/>
                  <w:jc w:val="left"/>
                </w:pPr>
              </w:pPrChange>
            </w:pPr>
            <w:r w:rsidRPr="003E62D9">
              <w:rPr>
                <w:rFonts w:ascii="Arial" w:eastAsia="맑은 고딕" w:hAnsi="Arial" w:cs="Arial"/>
                <w:kern w:val="0"/>
                <w:szCs w:val="20"/>
              </w:rPr>
              <w:t xml:space="preserve">(FR01, </w:t>
            </w:r>
            <w:del w:id="322" w:author="user" w:date="2016-05-24T06:28:00Z">
              <w:r w:rsidRPr="003E62D9" w:rsidDel="00D00B05">
                <w:rPr>
                  <w:rFonts w:ascii="Arial" w:eastAsia="맑은 고딕" w:hAnsi="Arial" w:cs="Arial"/>
                  <w:kern w:val="0"/>
                  <w:szCs w:val="20"/>
                </w:rPr>
                <w:delText>FR02,</w:delText>
              </w:r>
            </w:del>
            <w:del w:id="323" w:author="김재헌" w:date="2016-05-24T16:47:00Z">
              <w:r w:rsidRPr="003E62D9" w:rsidDel="00A64376">
                <w:rPr>
                  <w:rFonts w:ascii="Arial" w:eastAsia="맑은 고딕" w:hAnsi="Arial" w:cs="Arial"/>
                  <w:kern w:val="0"/>
                  <w:szCs w:val="20"/>
                </w:rPr>
                <w:delText xml:space="preserve"> </w:delText>
              </w:r>
            </w:del>
            <w:r w:rsidR="0068194A" w:rsidRPr="003E62D9">
              <w:rPr>
                <w:rFonts w:ascii="Arial" w:eastAsia="맑은 고딕" w:hAnsi="Arial" w:cs="Arial"/>
                <w:kern w:val="0"/>
                <w:szCs w:val="20"/>
              </w:rPr>
              <w:t>FR</w:t>
            </w:r>
            <w:ins w:id="324" w:author="김재헌" w:date="2016-05-25T17:32:00Z">
              <w:r w:rsidR="00BF711A">
                <w:rPr>
                  <w:rFonts w:ascii="Arial" w:eastAsia="맑은 고딕" w:hAnsi="Arial" w:cs="Arial"/>
                  <w:kern w:val="0"/>
                  <w:szCs w:val="20"/>
                </w:rPr>
                <w:t>0</w:t>
              </w:r>
            </w:ins>
            <w:del w:id="325" w:author="김재헌" w:date="2016-05-25T17:32:00Z">
              <w:r w:rsidR="0068194A" w:rsidRPr="003E62D9" w:rsidDel="00BF711A">
                <w:rPr>
                  <w:rFonts w:ascii="Arial" w:eastAsia="맑은 고딕" w:hAnsi="Arial" w:cs="Arial"/>
                  <w:kern w:val="0"/>
                  <w:szCs w:val="20"/>
                </w:rPr>
                <w:delText>10</w:delText>
              </w:r>
            </w:del>
            <w:ins w:id="326" w:author="김재헌" w:date="2016-05-25T17:32:00Z">
              <w:r w:rsidR="00BF711A">
                <w:rPr>
                  <w:rFonts w:ascii="Arial" w:eastAsia="맑은 고딕" w:hAnsi="Arial" w:cs="Arial"/>
                  <w:kern w:val="0"/>
                  <w:szCs w:val="20"/>
                </w:rPr>
                <w:t>3</w:t>
              </w:r>
            </w:ins>
            <w:r w:rsidR="0068194A" w:rsidRPr="003E62D9">
              <w:rPr>
                <w:rFonts w:ascii="Arial" w:eastAsia="맑은 고딕" w:hAnsi="Arial" w:cs="Arial"/>
                <w:kern w:val="0"/>
                <w:szCs w:val="20"/>
              </w:rPr>
              <w:t xml:space="preserve">, </w:t>
            </w:r>
            <w:r w:rsidR="00D65F0B">
              <w:rPr>
                <w:rFonts w:ascii="Arial" w:eastAsia="맑은 고딕" w:hAnsi="Arial" w:cs="Arial"/>
                <w:kern w:val="0"/>
                <w:szCs w:val="20"/>
              </w:rPr>
              <w:t>FR17</w:t>
            </w:r>
            <w:del w:id="327" w:author="user" w:date="2016-05-24T06:33:00Z">
              <w:r w:rsidR="00D65F0B" w:rsidDel="007E2F29">
                <w:rPr>
                  <w:rFonts w:ascii="Arial" w:eastAsia="맑은 고딕" w:hAnsi="Arial" w:cs="Arial"/>
                  <w:kern w:val="0"/>
                  <w:szCs w:val="20"/>
                </w:rPr>
                <w:delText xml:space="preserve">, </w:delText>
              </w:r>
              <w:r w:rsidRPr="003E62D9" w:rsidDel="007E2F29">
                <w:rPr>
                  <w:rFonts w:ascii="Arial" w:eastAsia="맑은 고딕" w:hAnsi="Arial" w:cs="Arial"/>
                  <w:kern w:val="0"/>
                  <w:szCs w:val="20"/>
                </w:rPr>
                <w:delText>FR18</w:delText>
              </w:r>
            </w:del>
            <w:r w:rsidRPr="003E62D9">
              <w:rPr>
                <w:rFonts w:ascii="Arial" w:eastAsia="맑은 고딕" w:hAnsi="Arial" w:cs="Arial"/>
                <w:kern w:val="0"/>
                <w:szCs w:val="20"/>
              </w:rPr>
              <w:t xml:space="preserve">) </w:t>
            </w:r>
            <w:r w:rsidR="0068194A" w:rsidRPr="003E62D9">
              <w:rPr>
                <w:rFonts w:ascii="Arial" w:eastAsia="맑은 고딕" w:hAnsi="Arial" w:cs="Arial"/>
                <w:kern w:val="0"/>
                <w:szCs w:val="20"/>
              </w:rPr>
              <w:t>P</w:t>
            </w:r>
            <w:r w:rsidRPr="003E62D9">
              <w:rPr>
                <w:rFonts w:ascii="Arial" w:eastAsia="맑은 고딕" w:hAnsi="Arial" w:cs="Arial"/>
                <w:kern w:val="0"/>
                <w:szCs w:val="20"/>
              </w:rPr>
              <w:t>arking scenario</w:t>
            </w:r>
          </w:p>
        </w:tc>
      </w:tr>
      <w:tr w:rsidR="00EB3640" w:rsidRPr="003E62D9" w14:paraId="0B6E380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4F86F9"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F9ACFD" w14:textId="51C028D1"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Attendant, </w:t>
            </w:r>
            <w:r w:rsidR="00D4297C" w:rsidRPr="003E62D9">
              <w:rPr>
                <w:rFonts w:ascii="Arial" w:eastAsia="맑은 고딕" w:hAnsi="Arial" w:cs="Arial"/>
                <w:kern w:val="0"/>
                <w:szCs w:val="20"/>
              </w:rPr>
              <w:t>A d</w:t>
            </w:r>
            <w:r w:rsidRPr="003E62D9">
              <w:rPr>
                <w:rFonts w:ascii="Arial" w:eastAsia="맑은 고딕" w:hAnsi="Arial" w:cs="Arial"/>
                <w:kern w:val="0"/>
                <w:szCs w:val="20"/>
              </w:rPr>
              <w:t xml:space="preserve">river who is parking </w:t>
            </w:r>
            <w:r w:rsidR="00D4297C" w:rsidRPr="003E62D9">
              <w:rPr>
                <w:rFonts w:ascii="Arial" w:eastAsia="맑은 고딕" w:hAnsi="Arial" w:cs="Arial"/>
                <w:kern w:val="0"/>
                <w:szCs w:val="20"/>
              </w:rPr>
              <w:t xml:space="preserve">his/her </w:t>
            </w:r>
            <w:r w:rsidRPr="003E62D9">
              <w:rPr>
                <w:rFonts w:ascii="Arial" w:eastAsia="맑은 고딕" w:hAnsi="Arial" w:cs="Arial"/>
                <w:kern w:val="0"/>
                <w:szCs w:val="20"/>
              </w:rPr>
              <w:t>car.</w:t>
            </w:r>
          </w:p>
        </w:tc>
      </w:tr>
      <w:tr w:rsidR="00EB3640" w:rsidRPr="003E62D9" w14:paraId="68AE3577"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867BF" w14:textId="77777777" w:rsidR="00EB3640" w:rsidRPr="003E62D9" w:rsidRDefault="00EB3640"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60BFE3" w14:textId="3B16181F" w:rsidR="00EB3640"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UC02</w:t>
            </w:r>
          </w:p>
        </w:tc>
      </w:tr>
      <w:tr w:rsidR="0068194A" w:rsidRPr="003E62D9" w14:paraId="1BF04068"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45F370" w14:textId="59A8391F"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7A486D" w14:textId="5E45499D" w:rsidR="00E05DD8" w:rsidRDefault="0068194A" w:rsidP="004C5276">
            <w:pPr>
              <w:widowControl/>
              <w:wordWrap/>
              <w:autoSpaceDE/>
              <w:autoSpaceDN/>
              <w:spacing w:after="0" w:line="240" w:lineRule="auto"/>
              <w:jc w:val="left"/>
              <w:rPr>
                <w:ins w:id="328" w:author="user" w:date="2016-05-24T06:35:00Z"/>
                <w:rFonts w:ascii="Arial" w:eastAsia="맑은 고딕" w:hAnsi="Arial" w:cs="Arial"/>
                <w:kern w:val="0"/>
                <w:szCs w:val="20"/>
              </w:rPr>
            </w:pPr>
            <w:r w:rsidRPr="003E62D9">
              <w:rPr>
                <w:rFonts w:ascii="Arial" w:eastAsia="맑은 고딕" w:hAnsi="Arial" w:cs="Arial"/>
                <w:kern w:val="0"/>
                <w:szCs w:val="20"/>
              </w:rPr>
              <w:t xml:space="preserve">1) </w:t>
            </w:r>
            <w:ins w:id="329" w:author="user" w:date="2016-05-24T06:35:00Z">
              <w:r w:rsidR="00E05DD8">
                <w:rPr>
                  <w:rFonts w:ascii="Arial" w:eastAsia="맑은 고딕" w:hAnsi="Arial" w:cs="Arial" w:hint="eastAsia"/>
                  <w:kern w:val="0"/>
                  <w:szCs w:val="20"/>
                </w:rPr>
                <w:t xml:space="preserve">The system </w:t>
              </w:r>
            </w:ins>
            <w:ins w:id="330" w:author="user" w:date="2016-05-24T06:37:00Z">
              <w:r w:rsidR="00E05DD8">
                <w:rPr>
                  <w:rFonts w:ascii="Arial" w:eastAsia="맑은 고딕" w:hAnsi="Arial" w:cs="Arial" w:hint="eastAsia"/>
                  <w:kern w:val="0"/>
                  <w:szCs w:val="20"/>
                </w:rPr>
                <w:t xml:space="preserve">is </w:t>
              </w:r>
            </w:ins>
            <w:ins w:id="331" w:author="user" w:date="2016-05-24T06:36:00Z">
              <w:r w:rsidR="00E05DD8">
                <w:rPr>
                  <w:rFonts w:ascii="Arial" w:eastAsia="맑은 고딕" w:hAnsi="Arial" w:cs="Arial" w:hint="eastAsia"/>
                  <w:kern w:val="0"/>
                  <w:szCs w:val="20"/>
                </w:rPr>
                <w:t xml:space="preserve">illuminating the </w:t>
              </w:r>
              <w:del w:id="332" w:author="김재헌" w:date="2016-05-25T17:31:00Z">
                <w:r w:rsidR="00E05DD8" w:rsidDel="00BF711A">
                  <w:rPr>
                    <w:rFonts w:ascii="Arial" w:eastAsia="맑은 고딕" w:hAnsi="Arial" w:cs="Arial" w:hint="eastAsia"/>
                    <w:kern w:val="0"/>
                    <w:szCs w:val="20"/>
                  </w:rPr>
                  <w:delText>green</w:delText>
                </w:r>
              </w:del>
            </w:ins>
            <w:ins w:id="333" w:author="김재헌" w:date="2016-05-25T17:31:00Z">
              <w:r w:rsidR="00BF711A">
                <w:rPr>
                  <w:rFonts w:ascii="Arial" w:eastAsia="맑은 고딕" w:hAnsi="Arial" w:cs="Arial"/>
                  <w:kern w:val="0"/>
                  <w:szCs w:val="20"/>
                </w:rPr>
                <w:t>stall</w:t>
              </w:r>
            </w:ins>
            <w:ins w:id="334" w:author="user" w:date="2016-05-24T06:36:00Z">
              <w:r w:rsidR="00E05DD8">
                <w:rPr>
                  <w:rFonts w:ascii="Arial" w:eastAsia="맑은 고딕" w:hAnsi="Arial" w:cs="Arial" w:hint="eastAsia"/>
                  <w:kern w:val="0"/>
                  <w:szCs w:val="20"/>
                </w:rPr>
                <w:t xml:space="preserve"> LED</w:t>
              </w:r>
            </w:ins>
            <w:ins w:id="335" w:author="user" w:date="2016-05-24T06:38:00Z">
              <w:r w:rsidR="00E779D7">
                <w:rPr>
                  <w:rFonts w:ascii="Arial" w:eastAsia="맑은 고딕" w:hAnsi="Arial" w:cs="Arial" w:hint="eastAsia"/>
                  <w:kern w:val="0"/>
                  <w:szCs w:val="20"/>
                </w:rPr>
                <w:t xml:space="preserve"> </w:t>
              </w:r>
            </w:ins>
            <w:ins w:id="336" w:author="user" w:date="2016-05-24T06:40:00Z">
              <w:r w:rsidR="000A3009">
                <w:rPr>
                  <w:rFonts w:ascii="Arial" w:eastAsia="맑은 고딕" w:hAnsi="Arial" w:cs="Arial" w:hint="eastAsia"/>
                  <w:kern w:val="0"/>
                  <w:szCs w:val="20"/>
                </w:rPr>
                <w:t>at</w:t>
              </w:r>
            </w:ins>
            <w:ins w:id="337" w:author="user" w:date="2016-05-24T06:38:00Z">
              <w:r w:rsidR="00E779D7">
                <w:rPr>
                  <w:rFonts w:ascii="Arial" w:eastAsia="맑은 고딕" w:hAnsi="Arial" w:cs="Arial" w:hint="eastAsia"/>
                  <w:kern w:val="0"/>
                  <w:szCs w:val="20"/>
                </w:rPr>
                <w:t xml:space="preserve"> assigned parking space</w:t>
              </w:r>
            </w:ins>
            <w:ins w:id="338" w:author="김재헌" w:date="2016-05-25T17:29:00Z">
              <w:r w:rsidR="00323B6A">
                <w:rPr>
                  <w:rFonts w:ascii="Arial" w:eastAsia="맑은 고딕" w:hAnsi="Arial" w:cs="Arial"/>
                  <w:kern w:val="0"/>
                  <w:szCs w:val="20"/>
                </w:rPr>
                <w:t xml:space="preserve"> (FR03)</w:t>
              </w:r>
            </w:ins>
            <w:ins w:id="339" w:author="user" w:date="2016-05-24T06:38:00Z">
              <w:r w:rsidR="00E779D7">
                <w:rPr>
                  <w:rFonts w:ascii="Arial" w:eastAsia="맑은 고딕" w:hAnsi="Arial" w:cs="Arial" w:hint="eastAsia"/>
                  <w:kern w:val="0"/>
                  <w:szCs w:val="20"/>
                </w:rPr>
                <w:t>.</w:t>
              </w:r>
            </w:ins>
          </w:p>
          <w:p w14:paraId="44CC5839" w14:textId="35133460" w:rsidR="0068194A" w:rsidRPr="003E62D9" w:rsidRDefault="00E779D7" w:rsidP="004C5276">
            <w:pPr>
              <w:widowControl/>
              <w:wordWrap/>
              <w:autoSpaceDE/>
              <w:autoSpaceDN/>
              <w:spacing w:after="0" w:line="240" w:lineRule="auto"/>
              <w:jc w:val="left"/>
              <w:rPr>
                <w:rFonts w:ascii="Arial" w:eastAsia="맑은 고딕" w:hAnsi="Arial" w:cs="Arial"/>
                <w:kern w:val="0"/>
                <w:szCs w:val="20"/>
                <w:u w:val="single"/>
              </w:rPr>
            </w:pPr>
            <w:ins w:id="340" w:author="user" w:date="2016-05-24T06:39:00Z">
              <w:r>
                <w:rPr>
                  <w:rFonts w:ascii="Arial" w:eastAsia="맑은 고딕" w:hAnsi="Arial" w:cs="Arial" w:hint="eastAsia"/>
                  <w:kern w:val="0"/>
                  <w:szCs w:val="20"/>
                </w:rPr>
                <w:t xml:space="preserve">2) </w:t>
              </w:r>
            </w:ins>
            <w:r w:rsidR="0068194A" w:rsidRPr="003E62D9">
              <w:rPr>
                <w:rFonts w:ascii="Arial" w:eastAsia="맑은 고딕" w:hAnsi="Arial" w:cs="Arial"/>
                <w:kern w:val="0"/>
                <w:szCs w:val="20"/>
              </w:rPr>
              <w:t>A car parked</w:t>
            </w:r>
            <w:r w:rsidR="0068194A" w:rsidRPr="00A64376">
              <w:rPr>
                <w:rFonts w:ascii="Arial" w:eastAsia="맑은 고딕" w:hAnsi="Arial" w:cs="Arial"/>
                <w:kern w:val="0"/>
                <w:szCs w:val="20"/>
                <w:rPrChange w:id="341" w:author="김재헌" w:date="2016-05-24T16:47:00Z">
                  <w:rPr>
                    <w:rFonts w:ascii="Arial" w:eastAsia="맑은 고딕" w:hAnsi="Arial" w:cs="Arial"/>
                    <w:kern w:val="0"/>
                    <w:szCs w:val="20"/>
                    <w:u w:val="single"/>
                  </w:rPr>
                </w:rPrChange>
              </w:rPr>
              <w:t xml:space="preserve"> at the designated parking spot</w:t>
            </w:r>
            <w:ins w:id="342" w:author="김재헌" w:date="2016-05-25T17:31:00Z">
              <w:r w:rsidR="00BF711A">
                <w:rPr>
                  <w:rFonts w:ascii="Arial" w:eastAsia="맑은 고딕" w:hAnsi="Arial" w:cs="Arial"/>
                  <w:kern w:val="0"/>
                  <w:szCs w:val="20"/>
                </w:rPr>
                <w:t xml:space="preserve"> (FR01)</w:t>
              </w:r>
            </w:ins>
            <w:r w:rsidR="0068194A" w:rsidRPr="00A64376">
              <w:rPr>
                <w:rFonts w:ascii="Arial" w:eastAsia="맑은 고딕" w:hAnsi="Arial" w:cs="Arial"/>
                <w:kern w:val="0"/>
                <w:szCs w:val="20"/>
                <w:rPrChange w:id="343" w:author="김재헌" w:date="2016-05-24T16:47:00Z">
                  <w:rPr>
                    <w:rFonts w:ascii="Arial" w:eastAsia="맑은 고딕" w:hAnsi="Arial" w:cs="Arial"/>
                    <w:kern w:val="0"/>
                    <w:szCs w:val="20"/>
                    <w:u w:val="single"/>
                  </w:rPr>
                </w:rPrChange>
              </w:rPr>
              <w:t>.</w:t>
            </w:r>
          </w:p>
          <w:p w14:paraId="6E61593F" w14:textId="7A2FBCD3" w:rsidR="0068194A" w:rsidRPr="003E62D9" w:rsidDel="00E779D7" w:rsidRDefault="0068194A" w:rsidP="004C5276">
            <w:pPr>
              <w:rPr>
                <w:del w:id="344" w:author="user" w:date="2016-05-24T06:39:00Z"/>
                <w:rFonts w:ascii="Arial" w:eastAsia="맑은 고딕" w:hAnsi="Arial" w:cs="Arial"/>
                <w:kern w:val="0"/>
                <w:szCs w:val="20"/>
              </w:rPr>
            </w:pPr>
            <w:del w:id="345" w:author="user" w:date="2016-05-24T06:39:00Z">
              <w:r w:rsidRPr="003E62D9" w:rsidDel="00E779D7">
                <w:rPr>
                  <w:rFonts w:ascii="Arial" w:hAnsi="Arial" w:cs="Arial"/>
                </w:rPr>
                <w:delText xml:space="preserve">2) </w:delText>
              </w:r>
              <w:r w:rsidRPr="003E62D9" w:rsidDel="00E779D7">
                <w:rPr>
                  <w:rFonts w:ascii="Arial" w:eastAsia="맑은 고딕" w:hAnsi="Arial" w:cs="Arial"/>
                  <w:kern w:val="0"/>
                  <w:szCs w:val="20"/>
                </w:rPr>
                <w:delText>A car breaks the lane keeping systems in the garage for 2 minutes.</w:delText>
              </w:r>
            </w:del>
          </w:p>
          <w:p w14:paraId="2ED0D10A" w14:textId="54BA3091" w:rsidR="0068194A" w:rsidRPr="003E62D9" w:rsidRDefault="0068194A" w:rsidP="00BF711A">
            <w:pPr>
              <w:widowControl/>
              <w:wordWrap/>
              <w:autoSpaceDE/>
              <w:autoSpaceDN/>
              <w:spacing w:after="0" w:line="240" w:lineRule="auto"/>
              <w:jc w:val="left"/>
              <w:rPr>
                <w:rFonts w:ascii="Arial" w:eastAsia="맑은 고딕" w:hAnsi="Arial" w:cs="Arial"/>
                <w:kern w:val="0"/>
                <w:szCs w:val="20"/>
              </w:rPr>
              <w:pPrChange w:id="346" w:author="김재헌" w:date="2016-05-25T17:32:00Z">
                <w:pPr>
                  <w:widowControl/>
                  <w:wordWrap/>
                  <w:autoSpaceDE/>
                  <w:autoSpaceDN/>
                  <w:spacing w:after="0" w:line="240" w:lineRule="auto"/>
                  <w:jc w:val="left"/>
                </w:pPr>
              </w:pPrChange>
            </w:pPr>
            <w:r w:rsidRPr="003E62D9">
              <w:rPr>
                <w:rFonts w:ascii="Arial" w:eastAsia="맑은 고딕" w:hAnsi="Arial" w:cs="Arial"/>
                <w:kern w:val="0"/>
                <w:szCs w:val="20"/>
              </w:rPr>
              <w:t xml:space="preserve">3) </w:t>
            </w:r>
            <w:del w:id="347" w:author="user" w:date="2016-05-24T06:40:00Z">
              <w:r w:rsidRPr="003E62D9" w:rsidDel="000A3009">
                <w:rPr>
                  <w:rFonts w:ascii="Arial" w:eastAsia="맑은 고딕" w:hAnsi="Arial" w:cs="Arial"/>
                  <w:kern w:val="0"/>
                  <w:szCs w:val="20"/>
                </w:rPr>
                <w:delText>The system notifies the parking attendant.</w:delText>
              </w:r>
            </w:del>
            <w:ins w:id="348" w:author="user" w:date="2016-05-24T06:40:00Z">
              <w:r w:rsidR="000A3009">
                <w:rPr>
                  <w:rFonts w:ascii="Arial" w:eastAsia="맑은 고딕" w:hAnsi="Arial" w:cs="Arial" w:hint="eastAsia"/>
                  <w:kern w:val="0"/>
                  <w:szCs w:val="20"/>
                </w:rPr>
                <w:t xml:space="preserve">The </w:t>
              </w:r>
              <w:del w:id="349" w:author="김재헌" w:date="2016-05-25T17:32:00Z">
                <w:r w:rsidR="000A3009" w:rsidDel="00BF711A">
                  <w:rPr>
                    <w:rFonts w:ascii="Arial" w:eastAsia="맑은 고딕" w:hAnsi="Arial" w:cs="Arial" w:hint="eastAsia"/>
                    <w:kern w:val="0"/>
                    <w:szCs w:val="20"/>
                  </w:rPr>
                  <w:delText>green</w:delText>
                </w:r>
              </w:del>
            </w:ins>
            <w:ins w:id="350" w:author="김재헌" w:date="2016-05-25T17:32:00Z">
              <w:r w:rsidR="00BF711A">
                <w:rPr>
                  <w:rFonts w:ascii="Arial" w:eastAsia="맑은 고딕" w:hAnsi="Arial" w:cs="Arial"/>
                  <w:kern w:val="0"/>
                  <w:szCs w:val="20"/>
                </w:rPr>
                <w:t>stall</w:t>
              </w:r>
            </w:ins>
            <w:ins w:id="351" w:author="user" w:date="2016-05-24T06:40:00Z">
              <w:r w:rsidR="000A3009">
                <w:rPr>
                  <w:rFonts w:ascii="Arial" w:eastAsia="맑은 고딕" w:hAnsi="Arial" w:cs="Arial" w:hint="eastAsia"/>
                  <w:kern w:val="0"/>
                  <w:szCs w:val="20"/>
                </w:rPr>
                <w:t xml:space="preserve"> LED at the parking space will be turned off</w:t>
              </w:r>
            </w:ins>
            <w:ins w:id="352" w:author="김재헌" w:date="2016-05-25T17:31:00Z">
              <w:r w:rsidR="00BF711A">
                <w:rPr>
                  <w:rFonts w:ascii="Arial" w:eastAsia="맑은 고딕" w:hAnsi="Arial" w:cs="Arial"/>
                  <w:kern w:val="0"/>
                  <w:szCs w:val="20"/>
                </w:rPr>
                <w:t xml:space="preserve"> (FR03)</w:t>
              </w:r>
            </w:ins>
            <w:ins w:id="353" w:author="user" w:date="2016-05-24T06:40:00Z">
              <w:r w:rsidR="000A3009">
                <w:rPr>
                  <w:rFonts w:ascii="Arial" w:eastAsia="맑은 고딕" w:hAnsi="Arial" w:cs="Arial" w:hint="eastAsia"/>
                  <w:kern w:val="0"/>
                  <w:szCs w:val="20"/>
                </w:rPr>
                <w:t>.</w:t>
              </w:r>
            </w:ins>
          </w:p>
        </w:tc>
      </w:tr>
      <w:tr w:rsidR="0068194A" w:rsidRPr="003E62D9" w14:paraId="4F82C38A"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E38C1A" w14:textId="77777777"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2B5BC" w14:textId="219F0E92"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car is parked correctly. </w:t>
            </w:r>
          </w:p>
        </w:tc>
      </w:tr>
      <w:tr w:rsidR="0068194A" w:rsidRPr="003E62D9" w14:paraId="36D86D8D"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46198" w14:textId="6DFEC1D1" w:rsidR="0068194A" w:rsidRPr="003E62D9" w:rsidRDefault="0068194A"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29324" w14:textId="31AE84AB" w:rsidR="0068194A" w:rsidRPr="003E62D9" w:rsidRDefault="00E7342F" w:rsidP="004C5276">
            <w:pPr>
              <w:widowControl/>
              <w:wordWrap/>
              <w:autoSpaceDE/>
              <w:autoSpaceDN/>
              <w:spacing w:after="0" w:line="240" w:lineRule="auto"/>
              <w:jc w:val="left"/>
              <w:rPr>
                <w:rFonts w:ascii="Arial" w:eastAsia="맑은 고딕" w:hAnsi="Arial" w:cs="Arial"/>
                <w:kern w:val="0"/>
                <w:szCs w:val="20"/>
              </w:rPr>
            </w:pPr>
            <w:ins w:id="354" w:author="user" w:date="2016-05-24T06:41:00Z">
              <w:r>
                <w:rPr>
                  <w:rFonts w:ascii="Arial" w:eastAsia="맑은 고딕" w:hAnsi="Arial" w:cs="Arial" w:hint="eastAsia"/>
                  <w:kern w:val="0"/>
                  <w:szCs w:val="20"/>
                </w:rPr>
                <w:t>2</w:t>
              </w:r>
            </w:ins>
            <w:del w:id="355" w:author="user" w:date="2016-05-24T06:41:00Z">
              <w:r w:rsidR="0068194A" w:rsidRPr="003E62D9" w:rsidDel="00E7342F">
                <w:rPr>
                  <w:rFonts w:ascii="Arial" w:eastAsia="맑은 고딕" w:hAnsi="Arial" w:cs="Arial"/>
                  <w:kern w:val="0"/>
                  <w:szCs w:val="20"/>
                </w:rPr>
                <w:delText>1</w:delText>
              </w:r>
            </w:del>
            <w:r w:rsidR="0068194A" w:rsidRPr="003E62D9">
              <w:rPr>
                <w:rFonts w:ascii="Arial" w:eastAsia="맑은 고딕" w:hAnsi="Arial" w:cs="Arial"/>
                <w:kern w:val="0"/>
                <w:szCs w:val="20"/>
              </w:rPr>
              <w:t>a) If a car parked at other spot,</w:t>
            </w:r>
          </w:p>
          <w:p w14:paraId="18F379DD" w14:textId="7382BDEE" w:rsidR="0068194A" w:rsidRPr="003E62D9" w:rsidDel="00A64376" w:rsidRDefault="0068194A" w:rsidP="0068194A">
            <w:pPr>
              <w:pStyle w:val="a9"/>
              <w:widowControl/>
              <w:numPr>
                <w:ilvl w:val="0"/>
                <w:numId w:val="34"/>
              </w:numPr>
              <w:wordWrap/>
              <w:autoSpaceDE/>
              <w:autoSpaceDN/>
              <w:spacing w:after="0" w:line="240" w:lineRule="auto"/>
              <w:ind w:leftChars="0"/>
              <w:jc w:val="left"/>
              <w:rPr>
                <w:del w:id="356" w:author="김재헌" w:date="2016-05-24T16:47:00Z"/>
                <w:rFonts w:ascii="Arial" w:eastAsia="맑은 고딕" w:hAnsi="Arial" w:cs="Arial"/>
                <w:kern w:val="0"/>
                <w:szCs w:val="20"/>
              </w:rPr>
            </w:pPr>
            <w:r w:rsidRPr="00A64376">
              <w:rPr>
                <w:rFonts w:ascii="Arial" w:eastAsia="맑은 고딕" w:hAnsi="Arial" w:cs="Arial"/>
                <w:kern w:val="0"/>
                <w:szCs w:val="20"/>
                <w:rPrChange w:id="357" w:author="김재헌" w:date="2016-05-24T16:47:00Z">
                  <w:rPr>
                    <w:rFonts w:ascii="Arial" w:eastAsia="맑은 고딕" w:hAnsi="Arial" w:cs="Arial"/>
                    <w:color w:val="000000"/>
                    <w:szCs w:val="20"/>
                  </w:rPr>
                </w:rPrChange>
              </w:rPr>
              <w:t xml:space="preserve">The system </w:t>
            </w:r>
            <w:ins w:id="358" w:author="user" w:date="2016-05-24T06:43:00Z">
              <w:r w:rsidR="00E7342F" w:rsidRPr="00A64376">
                <w:rPr>
                  <w:rFonts w:ascii="Arial" w:eastAsia="맑은 고딕" w:hAnsi="Arial" w:cs="Arial"/>
                  <w:kern w:val="0"/>
                  <w:szCs w:val="20"/>
                  <w:rPrChange w:id="359" w:author="김재헌" w:date="2016-05-24T16:47:00Z">
                    <w:rPr/>
                  </w:rPrChange>
                </w:rPr>
                <w:t>will automatically reassign parking spaces and correlate associated reservations</w:t>
              </w:r>
            </w:ins>
            <w:ins w:id="360" w:author="김재헌" w:date="2016-05-25T17:28:00Z">
              <w:r w:rsidR="00323B6A">
                <w:rPr>
                  <w:rFonts w:ascii="Arial" w:eastAsia="맑은 고딕" w:hAnsi="Arial" w:cs="Arial"/>
                  <w:kern w:val="0"/>
                  <w:szCs w:val="20"/>
                </w:rPr>
                <w:t xml:space="preserve"> (FR17)</w:t>
              </w:r>
            </w:ins>
            <w:ins w:id="361" w:author="user" w:date="2016-05-24T06:43:00Z">
              <w:r w:rsidR="00E7342F" w:rsidRPr="00A64376">
                <w:rPr>
                  <w:rFonts w:ascii="Arial" w:eastAsia="맑은 고딕" w:hAnsi="Arial" w:cs="Arial"/>
                  <w:kern w:val="0"/>
                  <w:szCs w:val="20"/>
                  <w:rPrChange w:id="362" w:author="김재헌" w:date="2016-05-24T16:47:00Z">
                    <w:rPr/>
                  </w:rPrChange>
                </w:rPr>
                <w:t>.</w:t>
              </w:r>
            </w:ins>
            <w:del w:id="363" w:author="user" w:date="2016-05-24T06:41:00Z">
              <w:r w:rsidRPr="00A64376" w:rsidDel="00E7342F">
                <w:rPr>
                  <w:rFonts w:ascii="Arial" w:eastAsia="맑은 고딕" w:hAnsi="Arial" w:cs="Arial"/>
                  <w:kern w:val="0"/>
                  <w:szCs w:val="20"/>
                  <w:rPrChange w:id="364" w:author="김재헌" w:date="2016-05-24T16:47:00Z">
                    <w:rPr>
                      <w:rFonts w:ascii="Arial" w:eastAsia="맑은 고딕" w:hAnsi="Arial" w:cs="Arial"/>
                      <w:color w:val="000000"/>
                      <w:szCs w:val="20"/>
                    </w:rPr>
                  </w:rPrChange>
                </w:rPr>
                <w:delText xml:space="preserve">will notify the attendant and it </w:delText>
              </w:r>
            </w:del>
            <w:del w:id="365" w:author="user" w:date="2016-05-24T06:43:00Z">
              <w:r w:rsidRPr="00A64376" w:rsidDel="00E7342F">
                <w:rPr>
                  <w:rFonts w:ascii="Arial" w:eastAsia="맑은 고딕" w:hAnsi="Arial" w:cs="Arial"/>
                  <w:kern w:val="0"/>
                  <w:szCs w:val="20"/>
                  <w:rPrChange w:id="366" w:author="김재헌" w:date="2016-05-24T16:47:00Z">
                    <w:rPr>
                      <w:rFonts w:ascii="Arial" w:eastAsia="맑은 고딕" w:hAnsi="Arial" w:cs="Arial"/>
                      <w:color w:val="000000"/>
                      <w:szCs w:val="20"/>
                    </w:rPr>
                  </w:rPrChange>
                </w:rPr>
                <w:delText xml:space="preserve">will </w:delText>
              </w:r>
            </w:del>
            <w:del w:id="367" w:author="user" w:date="2016-05-24T06:42:00Z">
              <w:r w:rsidRPr="00A64376" w:rsidDel="00E7342F">
                <w:rPr>
                  <w:rFonts w:ascii="Arial" w:eastAsia="맑은 고딕" w:hAnsi="Arial" w:cs="Arial"/>
                  <w:kern w:val="0"/>
                  <w:szCs w:val="20"/>
                  <w:rPrChange w:id="368" w:author="김재헌" w:date="2016-05-24T16:47:00Z">
                    <w:rPr>
                      <w:rFonts w:ascii="Arial" w:eastAsia="맑은 고딕" w:hAnsi="Arial" w:cs="Arial"/>
                      <w:color w:val="000000"/>
                      <w:szCs w:val="20"/>
                    </w:rPr>
                  </w:rPrChange>
                </w:rPr>
                <w:delText xml:space="preserve">reallocate </w:delText>
              </w:r>
            </w:del>
            <w:del w:id="369" w:author="user" w:date="2016-05-24T06:43:00Z">
              <w:r w:rsidRPr="00A64376" w:rsidDel="00E7342F">
                <w:rPr>
                  <w:rFonts w:ascii="Arial" w:eastAsia="맑은 고딕" w:hAnsi="Arial" w:cs="Arial"/>
                  <w:kern w:val="0"/>
                  <w:szCs w:val="20"/>
                  <w:rPrChange w:id="370" w:author="김재헌" w:date="2016-05-24T16:47:00Z">
                    <w:rPr>
                      <w:rFonts w:ascii="Arial" w:eastAsia="맑은 고딕" w:hAnsi="Arial" w:cs="Arial"/>
                      <w:color w:val="000000"/>
                      <w:szCs w:val="20"/>
                    </w:rPr>
                  </w:rPrChange>
                </w:rPr>
                <w:delText>the parking spaces</w:delText>
              </w:r>
            </w:del>
            <w:del w:id="371" w:author="user" w:date="2016-05-24T06:42:00Z">
              <w:r w:rsidRPr="00A64376" w:rsidDel="00E7342F">
                <w:rPr>
                  <w:rFonts w:ascii="Arial" w:eastAsia="맑은 고딕" w:hAnsi="Arial" w:cs="Arial"/>
                  <w:kern w:val="0"/>
                  <w:szCs w:val="20"/>
                  <w:rPrChange w:id="372" w:author="김재헌" w:date="2016-05-24T16:47:00Z">
                    <w:rPr>
                      <w:rFonts w:ascii="Arial" w:eastAsia="맑은 고딕" w:hAnsi="Arial" w:cs="Arial"/>
                      <w:color w:val="000000"/>
                      <w:szCs w:val="20"/>
                    </w:rPr>
                  </w:rPrChange>
                </w:rPr>
                <w:delText>.</w:delText>
              </w:r>
            </w:del>
          </w:p>
          <w:p w14:paraId="4F96C616" w14:textId="2E964954" w:rsidR="0068194A" w:rsidRPr="00A64376" w:rsidDel="00F5219B" w:rsidRDefault="0068194A">
            <w:pPr>
              <w:pStyle w:val="a9"/>
              <w:widowControl/>
              <w:numPr>
                <w:ilvl w:val="0"/>
                <w:numId w:val="34"/>
              </w:numPr>
              <w:wordWrap/>
              <w:autoSpaceDE/>
              <w:autoSpaceDN/>
              <w:spacing w:after="0" w:line="240" w:lineRule="auto"/>
              <w:ind w:leftChars="0"/>
              <w:jc w:val="left"/>
              <w:rPr>
                <w:del w:id="373" w:author="user" w:date="2016-05-24T06:43:00Z"/>
                <w:rFonts w:ascii="Arial" w:eastAsia="맑은 고딕" w:hAnsi="Arial" w:cs="Arial"/>
                <w:kern w:val="0"/>
                <w:szCs w:val="20"/>
                <w:rPrChange w:id="374" w:author="김재헌" w:date="2016-05-24T16:47:00Z">
                  <w:rPr>
                    <w:del w:id="375" w:author="user" w:date="2016-05-24T06:43:00Z"/>
                    <w:rFonts w:ascii="Arial" w:hAnsi="Arial" w:cs="Arial"/>
                  </w:rPr>
                </w:rPrChange>
              </w:rPr>
              <w:pPrChange w:id="376" w:author="김재헌" w:date="2016-05-24T16:47:00Z">
                <w:pPr>
                  <w:widowControl/>
                  <w:wordWrap/>
                  <w:autoSpaceDE/>
                  <w:autoSpaceDN/>
                  <w:spacing w:after="0" w:line="240" w:lineRule="auto"/>
                  <w:jc w:val="left"/>
                </w:pPr>
              </w:pPrChange>
            </w:pPr>
            <w:del w:id="377" w:author="user" w:date="2016-05-24T06:43:00Z">
              <w:r w:rsidRPr="00A64376" w:rsidDel="00F5219B">
                <w:rPr>
                  <w:rFonts w:ascii="Arial" w:eastAsia="맑은 고딕" w:hAnsi="Arial" w:cs="Arial"/>
                  <w:kern w:val="0"/>
                  <w:szCs w:val="20"/>
                  <w:rPrChange w:id="378" w:author="김재헌" w:date="2016-05-24T16:47:00Z">
                    <w:rPr/>
                  </w:rPrChange>
                </w:rPr>
                <w:delText>2b) If a car crosses the line or occupied 2 parking spaces,</w:delText>
              </w:r>
            </w:del>
          </w:p>
          <w:p w14:paraId="663A19AC" w14:textId="3735E8BE" w:rsidR="0068194A" w:rsidRPr="003E62D9" w:rsidDel="00F5219B" w:rsidRDefault="0068194A">
            <w:pPr>
              <w:pStyle w:val="a9"/>
              <w:ind w:left="960"/>
              <w:rPr>
                <w:del w:id="379" w:author="user" w:date="2016-05-24T06:43:00Z"/>
              </w:rPr>
              <w:pPrChange w:id="380" w:author="김재헌" w:date="2016-05-24T16:47:00Z">
                <w:pPr>
                  <w:pStyle w:val="a9"/>
                  <w:widowControl/>
                  <w:numPr>
                    <w:numId w:val="35"/>
                  </w:numPr>
                  <w:wordWrap/>
                  <w:autoSpaceDE/>
                  <w:autoSpaceDN/>
                  <w:spacing w:after="0" w:line="240" w:lineRule="auto"/>
                  <w:ind w:leftChars="0" w:left="660" w:hanging="360"/>
                  <w:jc w:val="left"/>
                </w:pPr>
              </w:pPrChange>
            </w:pPr>
            <w:del w:id="381" w:author="user" w:date="2016-05-24T06:43:00Z">
              <w:r w:rsidRPr="00A64376" w:rsidDel="00F5219B">
                <w:rPr>
                  <w:rPrChange w:id="382" w:author="김재헌" w:date="2016-05-24T16:47:00Z">
                    <w:rPr>
                      <w:rFonts w:ascii="Arial" w:hAnsi="Arial" w:cs="Arial"/>
                    </w:rPr>
                  </w:rPrChange>
                </w:rPr>
                <w:delText>The system blinks a visual indicator(LED) at the parking spot.</w:delText>
              </w:r>
            </w:del>
          </w:p>
          <w:p w14:paraId="5DF7D9F6" w14:textId="57B31092" w:rsidR="0068194A" w:rsidRPr="003E62D9" w:rsidDel="00F5219B" w:rsidRDefault="0068194A">
            <w:pPr>
              <w:pStyle w:val="a9"/>
              <w:ind w:left="960"/>
              <w:rPr>
                <w:del w:id="383" w:author="user" w:date="2016-05-24T06:43:00Z"/>
              </w:rPr>
              <w:pPrChange w:id="384" w:author="김재헌" w:date="2016-05-24T16:47:00Z">
                <w:pPr>
                  <w:pStyle w:val="a9"/>
                  <w:widowControl/>
                  <w:numPr>
                    <w:numId w:val="35"/>
                  </w:numPr>
                  <w:wordWrap/>
                  <w:autoSpaceDE/>
                  <w:autoSpaceDN/>
                  <w:spacing w:after="0" w:line="240" w:lineRule="auto"/>
                  <w:ind w:leftChars="0" w:left="660" w:hanging="360"/>
                  <w:jc w:val="left"/>
                </w:pPr>
              </w:pPrChange>
            </w:pPr>
            <w:del w:id="385" w:author="user" w:date="2016-05-24T06:43:00Z">
              <w:r w:rsidRPr="003E62D9" w:rsidDel="00F5219B">
                <w:delText>The system notifies the parking attendant.</w:delText>
              </w:r>
            </w:del>
          </w:p>
          <w:p w14:paraId="6570E39A" w14:textId="0B8F8FC0" w:rsidR="0068194A" w:rsidRPr="003E62D9" w:rsidRDefault="0068194A">
            <w:pPr>
              <w:pStyle w:val="a9"/>
              <w:widowControl/>
              <w:numPr>
                <w:ilvl w:val="0"/>
                <w:numId w:val="34"/>
              </w:numPr>
              <w:wordWrap/>
              <w:autoSpaceDE/>
              <w:autoSpaceDN/>
              <w:spacing w:after="0" w:line="240" w:lineRule="auto"/>
              <w:ind w:leftChars="0"/>
              <w:jc w:val="left"/>
              <w:pPrChange w:id="386" w:author="김재헌" w:date="2016-05-24T16:47:00Z">
                <w:pPr>
                  <w:widowControl/>
                  <w:wordWrap/>
                  <w:autoSpaceDE/>
                  <w:autoSpaceDN/>
                  <w:spacing w:after="0" w:line="240" w:lineRule="auto"/>
                  <w:jc w:val="left"/>
                </w:pPr>
              </w:pPrChange>
            </w:pPr>
            <w:del w:id="387" w:author="user" w:date="2016-05-24T06:43:00Z">
              <w:r w:rsidRPr="003E62D9" w:rsidDel="00F5219B">
                <w:delText>The attendant notify to the driver that car breaks the lane keeping systems.</w:delText>
              </w:r>
            </w:del>
          </w:p>
        </w:tc>
      </w:tr>
    </w:tbl>
    <w:p w14:paraId="230C8AA7" w14:textId="77777777" w:rsidR="00EB3640" w:rsidRPr="003E62D9" w:rsidRDefault="00EB3640" w:rsidP="00587E20">
      <w:pPr>
        <w:widowControl/>
        <w:wordWrap/>
        <w:autoSpaceDE/>
        <w:autoSpaceDN/>
        <w:spacing w:after="0" w:line="240" w:lineRule="auto"/>
        <w:jc w:val="left"/>
        <w:rPr>
          <w:rFonts w:ascii="Arial" w:eastAsia="맑은 고딕" w:hAnsi="Arial" w:cs="Arial"/>
          <w:color w:val="000000"/>
          <w:kern w:val="0"/>
          <w:szCs w:val="24"/>
        </w:rPr>
      </w:pPr>
    </w:p>
    <w:p w14:paraId="60203585" w14:textId="560AF93A" w:rsidR="00587E20" w:rsidRPr="003E62D9" w:rsidRDefault="00587E20" w:rsidP="0065296C">
      <w:pPr>
        <w:widowControl/>
        <w:wordWrap/>
        <w:autoSpaceDE/>
        <w:autoSpaceDN/>
        <w:spacing w:after="0" w:line="240" w:lineRule="auto"/>
        <w:ind w:left="540"/>
        <w:jc w:val="left"/>
        <w:rPr>
          <w:rFonts w:ascii="Arial" w:eastAsia="맑은 고딕" w:hAnsi="Arial" w:cs="Arial"/>
          <w:b/>
          <w:bCs/>
          <w:color w:val="000000"/>
          <w:kern w:val="0"/>
          <w:szCs w:val="24"/>
        </w:rPr>
      </w:pPr>
      <w:r w:rsidRPr="003E62D9">
        <w:rPr>
          <w:rFonts w:ascii="Arial" w:eastAsia="맑은 고딕" w:hAnsi="Arial" w:cs="Arial"/>
          <w:b/>
          <w:bCs/>
          <w:color w:val="000000"/>
          <w:kern w:val="0"/>
          <w:szCs w:val="24"/>
        </w:rPr>
        <w:t>4.3) UC06 ‘</w:t>
      </w:r>
      <w:r w:rsidRPr="003E62D9">
        <w:rPr>
          <w:rFonts w:ascii="Arial" w:eastAsia="맑은 고딕" w:hAnsi="Arial" w:cs="Arial"/>
          <w:kern w:val="0"/>
          <w:szCs w:val="20"/>
        </w:rPr>
        <w:t>Monitoring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3E62D9" w14:paraId="6E6EAC4A"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66D6FC" w14:textId="4AD1F902"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UC06</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7526162" w14:textId="77777777" w:rsidR="0065296C" w:rsidRPr="003E62D9" w:rsidRDefault="0065296C"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65296C" w:rsidRPr="003E62D9" w14:paraId="657BECE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47BDC"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06CD5" w14:textId="54BDA3CC"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(FR15, FR16) Monitoring scenario for attendants.</w:t>
            </w:r>
          </w:p>
        </w:tc>
      </w:tr>
      <w:tr w:rsidR="0065296C" w:rsidRPr="003E62D9" w14:paraId="55EC1ABE"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C9610"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55C179" w14:textId="611A7715"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Attendants</w:t>
            </w:r>
          </w:p>
        </w:tc>
      </w:tr>
      <w:tr w:rsidR="0065296C" w:rsidRPr="003E62D9" w14:paraId="4D0D3CDB"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AD86B"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DD6234" w14:textId="79802760" w:rsidR="0065296C" w:rsidRPr="003E62D9" w:rsidRDefault="0065296C" w:rsidP="00BF711A">
            <w:pPr>
              <w:widowControl/>
              <w:wordWrap/>
              <w:autoSpaceDE/>
              <w:autoSpaceDN/>
              <w:spacing w:after="0" w:line="240" w:lineRule="auto"/>
              <w:jc w:val="left"/>
              <w:rPr>
                <w:rFonts w:ascii="Arial" w:eastAsia="맑은 고딕" w:hAnsi="Arial" w:cs="Arial"/>
                <w:kern w:val="0"/>
                <w:szCs w:val="20"/>
              </w:rPr>
              <w:pPrChange w:id="388" w:author="김재헌" w:date="2016-05-25T17:33:00Z">
                <w:pPr>
                  <w:widowControl/>
                  <w:wordWrap/>
                  <w:autoSpaceDE/>
                  <w:autoSpaceDN/>
                  <w:spacing w:after="0" w:line="240" w:lineRule="auto"/>
                  <w:jc w:val="left"/>
                </w:pPr>
              </w:pPrChange>
            </w:pPr>
            <w:r w:rsidRPr="003E62D9">
              <w:rPr>
                <w:rFonts w:ascii="Arial" w:eastAsia="맑은 고딕" w:hAnsi="Arial" w:cs="Arial"/>
                <w:kern w:val="0"/>
                <w:szCs w:val="20"/>
              </w:rPr>
              <w:t xml:space="preserve">Attendants must </w:t>
            </w:r>
            <w:ins w:id="389" w:author="김재헌" w:date="2016-05-25T17:33:00Z">
              <w:r w:rsidR="00BF711A">
                <w:rPr>
                  <w:rFonts w:ascii="Arial" w:eastAsia="맑은 고딕" w:hAnsi="Arial" w:cs="Arial"/>
                  <w:kern w:val="0"/>
                  <w:szCs w:val="20"/>
                </w:rPr>
                <w:t xml:space="preserve">log in </w:t>
              </w:r>
            </w:ins>
            <w:ins w:id="390" w:author="김재헌" w:date="2016-05-25T17:34:00Z">
              <w:r w:rsidR="00BF711A">
                <w:rPr>
                  <w:rFonts w:ascii="Arial" w:eastAsia="맑은 고딕" w:hAnsi="Arial" w:cs="Arial"/>
                  <w:kern w:val="0"/>
                  <w:szCs w:val="20"/>
                </w:rPr>
                <w:t xml:space="preserve">the </w:t>
              </w:r>
            </w:ins>
            <w:ins w:id="391" w:author="김재헌" w:date="2016-05-25T17:33:00Z">
              <w:r w:rsidR="00BF711A">
                <w:rPr>
                  <w:rFonts w:ascii="Arial" w:eastAsia="맑은 고딕" w:hAnsi="Arial" w:cs="Arial"/>
                  <w:kern w:val="0"/>
                  <w:szCs w:val="20"/>
                </w:rPr>
                <w:t>system</w:t>
              </w:r>
            </w:ins>
            <w:del w:id="392" w:author="김재헌" w:date="2016-05-25T17:33:00Z">
              <w:r w:rsidRPr="003E62D9" w:rsidDel="00BF711A">
                <w:rPr>
                  <w:rFonts w:ascii="Arial" w:eastAsia="맑은 고딕" w:hAnsi="Arial" w:cs="Arial"/>
                  <w:kern w:val="0"/>
                  <w:szCs w:val="20"/>
                </w:rPr>
                <w:delText>satisf</w:delText>
              </w:r>
              <w:r w:rsidR="003E6663" w:rsidRPr="003E62D9" w:rsidDel="00BF711A">
                <w:rPr>
                  <w:rFonts w:ascii="Arial" w:eastAsia="맑은 고딕" w:hAnsi="Arial" w:cs="Arial"/>
                  <w:kern w:val="0"/>
                  <w:szCs w:val="20"/>
                </w:rPr>
                <w:delText>y</w:delText>
              </w:r>
              <w:r w:rsidRPr="003E62D9" w:rsidDel="00BF711A">
                <w:rPr>
                  <w:rFonts w:ascii="Arial" w:eastAsia="맑은 고딕" w:hAnsi="Arial" w:cs="Arial"/>
                  <w:kern w:val="0"/>
                  <w:szCs w:val="20"/>
                </w:rPr>
                <w:delText xml:space="preserve"> FR06</w:delText>
              </w:r>
            </w:del>
            <w:r w:rsidR="003E6663" w:rsidRPr="003E62D9">
              <w:rPr>
                <w:rFonts w:ascii="Arial" w:eastAsia="맑은 고딕" w:hAnsi="Arial" w:cs="Arial"/>
                <w:kern w:val="0"/>
                <w:szCs w:val="20"/>
              </w:rPr>
              <w:t>.</w:t>
            </w:r>
          </w:p>
        </w:tc>
      </w:tr>
      <w:tr w:rsidR="0065296C" w:rsidRPr="003E62D9" w14:paraId="278AFEE0"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E480D8" w14:textId="18985951"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328520" w14:textId="075797BE"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1</w:t>
            </w:r>
            <w:r w:rsidR="0065296C" w:rsidRPr="003E62D9">
              <w:rPr>
                <w:rFonts w:ascii="Arial" w:eastAsia="맑은 고딕" w:hAnsi="Arial" w:cs="Arial"/>
                <w:kern w:val="0"/>
                <w:szCs w:val="20"/>
              </w:rPr>
              <w:t>) Attendants select</w:t>
            </w:r>
            <w:r w:rsidR="00CB585A" w:rsidRPr="003E62D9">
              <w:rPr>
                <w:rFonts w:ascii="Arial" w:eastAsia="맑은 고딕" w:hAnsi="Arial" w:cs="Arial"/>
                <w:kern w:val="0"/>
                <w:szCs w:val="20"/>
              </w:rPr>
              <w:t xml:space="preserve"> the</w:t>
            </w:r>
            <w:r w:rsidR="0065296C" w:rsidRPr="003E62D9">
              <w:rPr>
                <w:rFonts w:ascii="Arial" w:eastAsia="맑은 고딕" w:hAnsi="Arial" w:cs="Arial"/>
                <w:kern w:val="0"/>
                <w:szCs w:val="20"/>
              </w:rPr>
              <w:t xml:space="preserve"> monitoring menu.</w:t>
            </w:r>
          </w:p>
          <w:p w14:paraId="2B8EFCF5" w14:textId="00C150FC"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w:t>
            </w:r>
            <w:r w:rsidR="0065296C" w:rsidRPr="003E62D9">
              <w:rPr>
                <w:rFonts w:ascii="Arial" w:eastAsia="맑은 고딕" w:hAnsi="Arial" w:cs="Arial"/>
                <w:kern w:val="0"/>
                <w:szCs w:val="20"/>
              </w:rPr>
              <w:t xml:space="preserve">) The system shows which parking spots are </w:t>
            </w:r>
            <w:r w:rsidR="00CB585A" w:rsidRPr="003E62D9">
              <w:rPr>
                <w:rFonts w:ascii="Arial" w:eastAsia="맑은 고딕" w:hAnsi="Arial" w:cs="Arial"/>
                <w:kern w:val="0"/>
                <w:szCs w:val="20"/>
              </w:rPr>
              <w:t>open and</w:t>
            </w:r>
            <w:r w:rsidR="0065296C" w:rsidRPr="003E62D9">
              <w:rPr>
                <w:rFonts w:ascii="Arial" w:eastAsia="맑은 고딕" w:hAnsi="Arial" w:cs="Arial"/>
                <w:kern w:val="0"/>
                <w:szCs w:val="20"/>
              </w:rPr>
              <w:t xml:space="preserve"> occupied</w:t>
            </w:r>
            <w:ins w:id="393" w:author="김재헌" w:date="2016-05-25T17:33:00Z">
              <w:r w:rsidR="00BF711A">
                <w:rPr>
                  <w:rFonts w:ascii="Arial" w:eastAsia="맑은 고딕" w:hAnsi="Arial" w:cs="Arial"/>
                  <w:kern w:val="0"/>
                  <w:szCs w:val="20"/>
                </w:rPr>
                <w:t xml:space="preserve"> (FR15)</w:t>
              </w:r>
            </w:ins>
            <w:r w:rsidR="0065296C" w:rsidRPr="003E62D9">
              <w:rPr>
                <w:rFonts w:ascii="Arial" w:eastAsia="맑은 고딕" w:hAnsi="Arial" w:cs="Arial"/>
                <w:kern w:val="0"/>
                <w:szCs w:val="20"/>
              </w:rPr>
              <w:t>. Also, it will show how long a car has occupied a particular parking spot</w:t>
            </w:r>
            <w:ins w:id="394" w:author="김재헌" w:date="2016-05-25T17:33:00Z">
              <w:r w:rsidR="00BF711A">
                <w:rPr>
                  <w:rFonts w:ascii="Arial" w:eastAsia="맑은 고딕" w:hAnsi="Arial" w:cs="Arial"/>
                  <w:kern w:val="0"/>
                  <w:szCs w:val="20"/>
                </w:rPr>
                <w:t xml:space="preserve"> (FR16)</w:t>
              </w:r>
            </w:ins>
            <w:r w:rsidR="0065296C" w:rsidRPr="003E62D9">
              <w:rPr>
                <w:rFonts w:ascii="Arial" w:eastAsia="맑은 고딕" w:hAnsi="Arial" w:cs="Arial"/>
                <w:kern w:val="0"/>
                <w:szCs w:val="20"/>
              </w:rPr>
              <w:t>.</w:t>
            </w:r>
          </w:p>
        </w:tc>
      </w:tr>
      <w:tr w:rsidR="0065296C" w:rsidRPr="003E62D9" w14:paraId="09383AB7"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08FE0" w14:textId="3129F378"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C3635" w14:textId="42D040A8" w:rsidR="0065296C" w:rsidRPr="003E62D9" w:rsidRDefault="003E6663"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Display a parking status.</w:t>
            </w:r>
          </w:p>
        </w:tc>
      </w:tr>
      <w:tr w:rsidR="0065296C" w:rsidRPr="003E62D9" w14:paraId="5BA41B8E"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13F71" w14:textId="4A4D5329"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5BBE65"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None.</w:t>
            </w:r>
          </w:p>
        </w:tc>
      </w:tr>
    </w:tbl>
    <w:p w14:paraId="75D033F9" w14:textId="77777777" w:rsidR="0065296C" w:rsidRPr="003E62D9" w:rsidRDefault="0065296C" w:rsidP="00587E20">
      <w:pPr>
        <w:widowControl/>
        <w:wordWrap/>
        <w:autoSpaceDE/>
        <w:autoSpaceDN/>
        <w:spacing w:after="0" w:line="240" w:lineRule="auto"/>
        <w:jc w:val="left"/>
        <w:rPr>
          <w:rFonts w:ascii="Arial" w:eastAsia="맑은 고딕" w:hAnsi="Arial" w:cs="Arial"/>
          <w:color w:val="000000"/>
          <w:kern w:val="0"/>
          <w:szCs w:val="20"/>
        </w:rPr>
      </w:pPr>
    </w:p>
    <w:p w14:paraId="75BC74B2" w14:textId="5C5C252C" w:rsidR="00D47F86" w:rsidRPr="003E62D9" w:rsidRDefault="00587E20" w:rsidP="0065296C">
      <w:pPr>
        <w:widowControl/>
        <w:wordWrap/>
        <w:autoSpaceDE/>
        <w:autoSpaceDN/>
        <w:spacing w:after="0" w:line="240" w:lineRule="auto"/>
        <w:ind w:left="540"/>
        <w:jc w:val="left"/>
        <w:rPr>
          <w:rFonts w:ascii="Arial" w:eastAsia="맑은 고딕" w:hAnsi="Arial" w:cs="Arial"/>
          <w:b/>
          <w:bCs/>
          <w:color w:val="000000"/>
          <w:kern w:val="0"/>
          <w:szCs w:val="24"/>
        </w:rPr>
      </w:pPr>
      <w:r w:rsidRPr="003E62D9">
        <w:rPr>
          <w:rFonts w:ascii="Arial" w:eastAsia="맑은 고딕" w:hAnsi="Arial" w:cs="Arial"/>
          <w:b/>
          <w:bCs/>
          <w:color w:val="000000"/>
          <w:kern w:val="0"/>
          <w:szCs w:val="24"/>
        </w:rPr>
        <w:t>4.3) UC07 ‘</w:t>
      </w:r>
      <w:r w:rsidRPr="003E62D9">
        <w:rPr>
          <w:rFonts w:ascii="Arial" w:eastAsia="맑은 고딕" w:hAnsi="Arial" w:cs="Arial"/>
          <w:kern w:val="0"/>
          <w:szCs w:val="20"/>
        </w:rPr>
        <w:t>Management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3E62D9" w14:paraId="76DB1321"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2A0DCF" w14:textId="23FBC161" w:rsidR="0065296C" w:rsidRPr="003E62D9" w:rsidRDefault="0065296C"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 UC07</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F609258" w14:textId="77777777" w:rsidR="0065296C" w:rsidRPr="003E62D9" w:rsidRDefault="0065296C" w:rsidP="00702D83">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65296C" w:rsidRPr="003E62D9" w14:paraId="39DF64B1"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79DF09"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E3476" w14:textId="1D0F6699" w:rsidR="0065296C" w:rsidRPr="003E62D9" w:rsidRDefault="0065296C" w:rsidP="00CF5AD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(FR1</w:t>
            </w:r>
            <w:del w:id="395" w:author="user" w:date="2016-05-24T06:44:00Z">
              <w:r w:rsidRPr="003E62D9" w:rsidDel="00CF5ADF">
                <w:rPr>
                  <w:rFonts w:ascii="Arial" w:eastAsia="맑은 고딕" w:hAnsi="Arial" w:cs="Arial"/>
                  <w:kern w:val="0"/>
                  <w:szCs w:val="20"/>
                </w:rPr>
                <w:delText>9</w:delText>
              </w:r>
            </w:del>
            <w:ins w:id="396" w:author="user" w:date="2016-05-24T06:44:00Z">
              <w:r w:rsidR="00CF5ADF">
                <w:rPr>
                  <w:rFonts w:ascii="Arial" w:eastAsia="맑은 고딕" w:hAnsi="Arial" w:cs="Arial" w:hint="eastAsia"/>
                  <w:kern w:val="0"/>
                  <w:szCs w:val="20"/>
                </w:rPr>
                <w:t>8</w:t>
              </w:r>
            </w:ins>
            <w:r w:rsidRPr="003E62D9">
              <w:rPr>
                <w:rFonts w:ascii="Arial" w:eastAsia="맑은 고딕" w:hAnsi="Arial" w:cs="Arial"/>
                <w:kern w:val="0"/>
                <w:szCs w:val="20"/>
              </w:rPr>
              <w:t>) Management scenario for owner</w:t>
            </w:r>
          </w:p>
        </w:tc>
      </w:tr>
      <w:tr w:rsidR="0065296C" w:rsidRPr="003E62D9" w14:paraId="38C13D71"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69B43"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F45B0" w14:textId="08EBD911"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Owner</w:t>
            </w:r>
          </w:p>
        </w:tc>
      </w:tr>
      <w:tr w:rsidR="0065296C" w:rsidRPr="003E62D9" w14:paraId="1F546566"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5EDCFC"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08D96" w14:textId="134C846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Owner must</w:t>
            </w:r>
            <w:ins w:id="397" w:author="김재헌" w:date="2016-05-25T17:34:00Z">
              <w:r w:rsidR="00BF711A">
                <w:rPr>
                  <w:rFonts w:ascii="Arial" w:eastAsia="맑은 고딕" w:hAnsi="Arial" w:cs="Arial"/>
                  <w:kern w:val="0"/>
                  <w:szCs w:val="20"/>
                </w:rPr>
                <w:t xml:space="preserve"> log in the system.</w:t>
              </w:r>
            </w:ins>
            <w:del w:id="398" w:author="김재헌" w:date="2016-05-25T17:34:00Z">
              <w:r w:rsidRPr="003E62D9" w:rsidDel="00BF711A">
                <w:rPr>
                  <w:rFonts w:ascii="Arial" w:eastAsia="맑은 고딕" w:hAnsi="Arial" w:cs="Arial"/>
                  <w:kern w:val="0"/>
                  <w:szCs w:val="20"/>
                </w:rPr>
                <w:delText xml:space="preserve"> satisf</w:delText>
              </w:r>
              <w:r w:rsidR="00CB585A" w:rsidRPr="003E62D9" w:rsidDel="00BF711A">
                <w:rPr>
                  <w:rFonts w:ascii="Arial" w:eastAsia="맑은 고딕" w:hAnsi="Arial" w:cs="Arial"/>
                  <w:kern w:val="0"/>
                  <w:szCs w:val="20"/>
                </w:rPr>
                <w:delText>y</w:delText>
              </w:r>
              <w:r w:rsidRPr="003E62D9" w:rsidDel="00BF711A">
                <w:rPr>
                  <w:rFonts w:ascii="Arial" w:eastAsia="맑은 고딕" w:hAnsi="Arial" w:cs="Arial"/>
                  <w:kern w:val="0"/>
                  <w:szCs w:val="20"/>
                </w:rPr>
                <w:delText xml:space="preserve"> FR06</w:delText>
              </w:r>
            </w:del>
          </w:p>
        </w:tc>
      </w:tr>
      <w:tr w:rsidR="0065296C" w:rsidRPr="003E62D9" w14:paraId="5E49EB90"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C2AC7C" w14:textId="1A50AB09"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38F0E" w14:textId="07B09617"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1</w:t>
            </w:r>
            <w:r w:rsidR="0065296C" w:rsidRPr="003E62D9">
              <w:rPr>
                <w:rFonts w:ascii="Arial" w:eastAsia="맑은 고딕" w:hAnsi="Arial" w:cs="Arial"/>
                <w:kern w:val="0"/>
                <w:szCs w:val="20"/>
              </w:rPr>
              <w:t xml:space="preserve">) Owner selects </w:t>
            </w:r>
            <w:r w:rsidR="00CB585A" w:rsidRPr="003E62D9">
              <w:rPr>
                <w:rFonts w:ascii="Arial" w:eastAsia="맑은 고딕" w:hAnsi="Arial" w:cs="Arial"/>
                <w:kern w:val="0"/>
                <w:szCs w:val="20"/>
              </w:rPr>
              <w:t xml:space="preserve">the </w:t>
            </w:r>
            <w:r w:rsidR="0065296C" w:rsidRPr="003E62D9">
              <w:rPr>
                <w:rFonts w:ascii="Arial" w:eastAsia="맑은 고딕" w:hAnsi="Arial" w:cs="Arial"/>
                <w:kern w:val="0"/>
                <w:szCs w:val="20"/>
              </w:rPr>
              <w:t>management menu which shows parking statistics and revenue.</w:t>
            </w:r>
          </w:p>
          <w:p w14:paraId="39787C6B" w14:textId="44738FEA" w:rsidR="0065296C" w:rsidRPr="003E62D9" w:rsidRDefault="003E6663" w:rsidP="0065296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2</w:t>
            </w:r>
            <w:r w:rsidR="0065296C" w:rsidRPr="003E62D9">
              <w:rPr>
                <w:rFonts w:ascii="Arial" w:eastAsia="맑은 고딕" w:hAnsi="Arial" w:cs="Arial"/>
                <w:kern w:val="0"/>
                <w:szCs w:val="20"/>
              </w:rPr>
              <w:t xml:space="preserve">) </w:t>
            </w:r>
            <w:r w:rsidR="0065296C" w:rsidRPr="003E62D9">
              <w:rPr>
                <w:rFonts w:ascii="Arial" w:hAnsi="Arial" w:cs="Arial"/>
                <w:kern w:val="0"/>
              </w:rPr>
              <w:t xml:space="preserve">The system shows which </w:t>
            </w:r>
            <w:r w:rsidR="0065296C" w:rsidRPr="003E62D9">
              <w:rPr>
                <w:rFonts w:ascii="Arial" w:eastAsia="맑은 고딕" w:hAnsi="Arial" w:cs="Arial"/>
                <w:kern w:val="0"/>
                <w:szCs w:val="20"/>
              </w:rPr>
              <w:t>basic statistics on facility usage to include average</w:t>
            </w:r>
            <w:r w:rsidR="00CB585A" w:rsidRPr="003E62D9">
              <w:rPr>
                <w:rFonts w:ascii="Arial" w:eastAsia="맑은 고딕" w:hAnsi="Arial" w:cs="Arial"/>
                <w:kern w:val="0"/>
                <w:szCs w:val="20"/>
              </w:rPr>
              <w:t xml:space="preserve"> </w:t>
            </w:r>
            <w:r w:rsidR="0065296C" w:rsidRPr="003E62D9">
              <w:rPr>
                <w:rFonts w:ascii="Arial" w:eastAsia="맑은 고딕" w:hAnsi="Arial" w:cs="Arial"/>
                <w:kern w:val="0"/>
                <w:szCs w:val="20"/>
              </w:rPr>
              <w:t xml:space="preserve">occupancy, peak usage hours, parking slot statistics (e g. how much time cars were parked in parking slots) </w:t>
            </w:r>
            <w:r w:rsidR="0065296C" w:rsidRPr="003E62D9">
              <w:rPr>
                <w:rFonts w:ascii="Arial" w:eastAsia="맑은 고딕" w:hAnsi="Arial" w:cs="Arial"/>
                <w:kern w:val="0"/>
                <w:szCs w:val="20"/>
              </w:rPr>
              <w:lastRenderedPageBreak/>
              <w:t>and revenue</w:t>
            </w:r>
            <w:ins w:id="399" w:author="김재헌" w:date="2016-05-25T17:34:00Z">
              <w:r w:rsidR="00BF711A">
                <w:rPr>
                  <w:rFonts w:ascii="Arial" w:eastAsia="맑은 고딕" w:hAnsi="Arial" w:cs="Arial"/>
                  <w:kern w:val="0"/>
                  <w:szCs w:val="20"/>
                </w:rPr>
                <w:t xml:space="preserve"> (FR18)</w:t>
              </w:r>
            </w:ins>
            <w:r w:rsidR="0065296C" w:rsidRPr="003E62D9">
              <w:rPr>
                <w:rFonts w:ascii="Arial" w:eastAsia="맑은 고딕" w:hAnsi="Arial" w:cs="Arial"/>
                <w:kern w:val="0"/>
                <w:szCs w:val="20"/>
              </w:rPr>
              <w:t>.</w:t>
            </w:r>
          </w:p>
        </w:tc>
      </w:tr>
      <w:tr w:rsidR="0065296C" w:rsidRPr="003E62D9" w14:paraId="2D99ECA4"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ED338" w14:textId="7AD3E612"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59F85E" w14:textId="69B43C7F" w:rsidR="0065296C" w:rsidRPr="003E62D9" w:rsidRDefault="003E6663"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Display a basic statistics and revenue.</w:t>
            </w:r>
          </w:p>
        </w:tc>
      </w:tr>
      <w:tr w:rsidR="0065296C" w:rsidRPr="003E62D9" w14:paraId="4E25B188"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815CA" w14:textId="4281C2CE" w:rsidR="0065296C" w:rsidRPr="003E62D9" w:rsidRDefault="0031510B"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08A16E" w14:textId="77777777" w:rsidR="0065296C" w:rsidRPr="003E62D9" w:rsidRDefault="0065296C" w:rsidP="00702D8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None.</w:t>
            </w:r>
          </w:p>
        </w:tc>
      </w:tr>
    </w:tbl>
    <w:p w14:paraId="372FE327" w14:textId="77777777" w:rsidR="0065296C" w:rsidRPr="003E62D9" w:rsidRDefault="0065296C" w:rsidP="00D47F86">
      <w:pPr>
        <w:widowControl/>
        <w:wordWrap/>
        <w:autoSpaceDE/>
        <w:autoSpaceDN/>
        <w:spacing w:after="0" w:line="240" w:lineRule="auto"/>
        <w:jc w:val="left"/>
        <w:rPr>
          <w:rFonts w:ascii="Arial" w:eastAsia="맑은 고딕" w:hAnsi="Arial" w:cs="Arial"/>
          <w:color w:val="000000"/>
          <w:kern w:val="0"/>
          <w:szCs w:val="20"/>
        </w:rPr>
      </w:pPr>
    </w:p>
    <w:p w14:paraId="59D5C9AC" w14:textId="77777777" w:rsidR="00D47F86" w:rsidRPr="003E62D9" w:rsidRDefault="00D47F86" w:rsidP="00346191">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Quality Attribute</w:t>
      </w:r>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4"/>
        <w:gridCol w:w="1735"/>
        <w:gridCol w:w="1001"/>
        <w:gridCol w:w="6490"/>
      </w:tblGrid>
      <w:tr w:rsidR="0065296C" w:rsidRPr="003E62D9" w14:paraId="3DF5A269" w14:textId="77777777" w:rsidTr="0065296C">
        <w:tc>
          <w:tcPr>
            <w:tcW w:w="75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9A6B2CF"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166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0B269B8D"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32A1682"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Priority</w:t>
            </w:r>
          </w:p>
        </w:tc>
        <w:tc>
          <w:tcPr>
            <w:tcW w:w="662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0AE7275" w14:textId="77777777"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65296C" w:rsidRPr="003E62D9" w14:paraId="21B87768"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67E5" w14:textId="77E5EA62"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QA01</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27630" w14:textId="689DA3F1" w:rsidR="0065296C" w:rsidRPr="003E62D9" w:rsidRDefault="0093088E"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color w:val="000000" w:themeColor="text1"/>
                <w:kern w:val="0"/>
                <w:szCs w:val="20"/>
              </w:rPr>
              <w:t>Scalability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D98B" w14:textId="470065B4"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del w:id="400" w:author="김재헌" w:date="2016-05-25T17:35:00Z">
              <w:r w:rsidRPr="003E62D9" w:rsidDel="00BF711A">
                <w:rPr>
                  <w:rFonts w:ascii="Arial" w:eastAsia="맑은 고딕" w:hAnsi="Arial" w:cs="Arial"/>
                  <w:kern w:val="0"/>
                  <w:szCs w:val="20"/>
                </w:rPr>
                <w:delText>9</w:delText>
              </w:r>
            </w:del>
            <w:ins w:id="401" w:author="김재헌" w:date="2016-05-25T17:37:00Z">
              <w:r w:rsidR="00BF711A">
                <w:rPr>
                  <w:rFonts w:ascii="Arial" w:eastAsia="맑은 고딕" w:hAnsi="Arial" w:cs="Arial"/>
                  <w:kern w:val="0"/>
                  <w:szCs w:val="20"/>
                </w:rPr>
                <w:t>HIGH</w:t>
              </w:r>
            </w:ins>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22759F" w14:textId="071B3D8B"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color w:val="000000" w:themeColor="text1"/>
                <w:kern w:val="0"/>
                <w:szCs w:val="20"/>
              </w:rPr>
              <w:t>Installers should complete setup and tests for a new facility controller in an hour.</w:t>
            </w:r>
          </w:p>
        </w:tc>
      </w:tr>
      <w:tr w:rsidR="0065296C" w:rsidRPr="003E62D9" w14:paraId="120DA883"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9A72D" w14:textId="075E3EE1"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QA02</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F2D63" w14:textId="77777777" w:rsidR="0065296C"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Availability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1CDFBF" w14:textId="67217A8B" w:rsidR="0065296C" w:rsidRPr="003E62D9" w:rsidRDefault="00BF711A" w:rsidP="00D47F86">
            <w:pPr>
              <w:widowControl/>
              <w:wordWrap/>
              <w:autoSpaceDE/>
              <w:autoSpaceDN/>
              <w:spacing w:after="0" w:line="240" w:lineRule="auto"/>
              <w:jc w:val="center"/>
              <w:rPr>
                <w:rFonts w:ascii="Arial" w:eastAsia="맑은 고딕" w:hAnsi="Arial" w:cs="Arial"/>
                <w:kern w:val="0"/>
                <w:szCs w:val="20"/>
              </w:rPr>
            </w:pPr>
            <w:ins w:id="402" w:author="김재헌" w:date="2016-05-25T17:39:00Z">
              <w:r>
                <w:rPr>
                  <w:rFonts w:ascii="Arial" w:eastAsia="맑은 고딕" w:hAnsi="Arial" w:cs="Arial"/>
                  <w:kern w:val="0"/>
                  <w:szCs w:val="20"/>
                </w:rPr>
                <w:t>HIGH</w:t>
              </w:r>
              <w:r w:rsidRPr="003E62D9" w:rsidDel="00784539">
                <w:rPr>
                  <w:rFonts w:ascii="Arial" w:eastAsia="맑은 고딕" w:hAnsi="Arial" w:cs="Arial"/>
                  <w:kern w:val="0"/>
                  <w:szCs w:val="20"/>
                </w:rPr>
                <w:t xml:space="preserve"> </w:t>
              </w:r>
            </w:ins>
            <w:del w:id="403" w:author="김재헌" w:date="2016-05-24T18:09:00Z">
              <w:r w:rsidR="0065296C" w:rsidRPr="003E62D9" w:rsidDel="00784539">
                <w:rPr>
                  <w:rFonts w:ascii="Arial" w:eastAsia="맑은 고딕" w:hAnsi="Arial" w:cs="Arial"/>
                  <w:kern w:val="0"/>
                  <w:szCs w:val="20"/>
                </w:rPr>
                <w:delText>1</w:delText>
              </w:r>
            </w:del>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C05F62" w14:textId="4B42D099" w:rsidR="0065296C" w:rsidRPr="003E62D9" w:rsidRDefault="000E2CF9" w:rsidP="006D39A8">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experiences a catastrophic hardware failure. In this case, Sure Park system’s software detects the fault and notify attendants in 30 seconds.</w:t>
            </w:r>
          </w:p>
        </w:tc>
      </w:tr>
      <w:tr w:rsidR="0065296C" w:rsidRPr="003E62D9" w14:paraId="725E53BD"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65AAB" w14:textId="7EFFEC7C" w:rsidR="0065296C"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QA03</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12AFC" w14:textId="77777777" w:rsidR="0065296C" w:rsidRPr="003E62D9" w:rsidRDefault="0065296C"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Security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AEFB9" w14:textId="2CE95EC6" w:rsidR="0065296C" w:rsidRPr="003E62D9" w:rsidRDefault="00BF711A" w:rsidP="00D47F86">
            <w:pPr>
              <w:widowControl/>
              <w:wordWrap/>
              <w:autoSpaceDE/>
              <w:autoSpaceDN/>
              <w:spacing w:after="0" w:line="240" w:lineRule="auto"/>
              <w:jc w:val="center"/>
              <w:rPr>
                <w:rFonts w:ascii="Arial" w:eastAsia="맑은 고딕" w:hAnsi="Arial" w:cs="Arial"/>
                <w:kern w:val="0"/>
                <w:szCs w:val="20"/>
              </w:rPr>
            </w:pPr>
            <w:ins w:id="404" w:author="김재헌" w:date="2016-05-25T17:39:00Z">
              <w:r>
                <w:rPr>
                  <w:rFonts w:ascii="Arial" w:eastAsia="맑은 고딕" w:hAnsi="Arial" w:cs="Arial"/>
                  <w:kern w:val="0"/>
                  <w:szCs w:val="20"/>
                </w:rPr>
                <w:t>MID</w:t>
              </w:r>
            </w:ins>
            <w:del w:id="405" w:author="김재헌" w:date="2016-05-24T18:09:00Z">
              <w:r w:rsidR="0065296C" w:rsidRPr="003E62D9" w:rsidDel="00784539">
                <w:rPr>
                  <w:rFonts w:ascii="Arial" w:eastAsia="맑은 고딕" w:hAnsi="Arial" w:cs="Arial"/>
                  <w:kern w:val="0"/>
                  <w:szCs w:val="20"/>
                </w:rPr>
                <w:delText>9</w:delText>
              </w:r>
            </w:del>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7B4E71" w14:textId="210A5BCB" w:rsidR="0065296C" w:rsidRPr="003E62D9" w:rsidRDefault="000E2CF9"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Users log in the system and get the permission to access the authorized data and information. The unauthorized user tries to access the data and information which are permitted only attendants and owner. The system prevents all unauthorized access.</w:t>
            </w:r>
          </w:p>
        </w:tc>
      </w:tr>
      <w:tr w:rsidR="0065296C" w:rsidRPr="003E62D9" w14:paraId="7F0F72CC"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F6243" w14:textId="5F53132B"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QA04</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96DB1" w14:textId="77777777"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del w:id="406" w:author="김재헌" w:date="2016-05-24T16:54:00Z">
              <w:r w:rsidRPr="003E62D9" w:rsidDel="00E9143F">
                <w:rPr>
                  <w:rFonts w:ascii="Arial" w:eastAsia="맑은 고딕" w:hAnsi="Arial" w:cs="Arial"/>
                  <w:kern w:val="0"/>
                  <w:szCs w:val="20"/>
                </w:rPr>
                <w:delText> </w:delText>
              </w:r>
            </w:del>
            <w:r w:rsidRPr="003E62D9">
              <w:rPr>
                <w:rFonts w:ascii="Arial" w:eastAsia="맑은 고딕" w:hAnsi="Arial" w:cs="Arial"/>
                <w:kern w:val="0"/>
                <w:szCs w:val="20"/>
              </w:rPr>
              <w:t>Extensibility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218D5" w14:textId="0FE5AFBE" w:rsidR="0065296C" w:rsidRPr="003E62D9" w:rsidRDefault="00BF711A" w:rsidP="00DD33E0">
            <w:pPr>
              <w:widowControl/>
              <w:wordWrap/>
              <w:autoSpaceDE/>
              <w:autoSpaceDN/>
              <w:spacing w:after="0" w:line="240" w:lineRule="auto"/>
              <w:jc w:val="center"/>
              <w:rPr>
                <w:rFonts w:ascii="Arial" w:eastAsia="맑은 고딕" w:hAnsi="Arial" w:cs="Arial"/>
                <w:kern w:val="0"/>
                <w:szCs w:val="20"/>
              </w:rPr>
            </w:pPr>
            <w:ins w:id="407" w:author="김재헌" w:date="2016-05-25T17:39:00Z">
              <w:r>
                <w:rPr>
                  <w:rFonts w:ascii="Arial" w:eastAsia="맑은 고딕" w:hAnsi="Arial" w:cs="Arial"/>
                  <w:kern w:val="0"/>
                  <w:szCs w:val="20"/>
                </w:rPr>
                <w:t>MID</w:t>
              </w:r>
            </w:ins>
            <w:del w:id="408" w:author="김재헌" w:date="2016-05-25T17:39:00Z">
              <w:r w:rsidR="0065296C" w:rsidRPr="003E62D9" w:rsidDel="00BF711A">
                <w:rPr>
                  <w:rFonts w:ascii="Arial" w:eastAsia="맑은 고딕" w:hAnsi="Arial" w:cs="Arial"/>
                  <w:kern w:val="0"/>
                  <w:szCs w:val="20"/>
                </w:rPr>
                <w:delText>3</w:delText>
              </w:r>
            </w:del>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5F9531" w14:textId="5EEE8CBE"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Developer wants to add new algorithm application to Sure Park software. The system needs to be updated without disrupting operations. New algorithm can be implemented and tested within 1 week.</w:t>
            </w:r>
          </w:p>
        </w:tc>
      </w:tr>
      <w:tr w:rsidR="0065296C" w:rsidRPr="003E62D9" w14:paraId="05BD1FC5"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3F858" w14:textId="2B832803"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QA05</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B01BD" w14:textId="77777777"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del w:id="409" w:author="김재헌" w:date="2016-05-24T16:54:00Z">
              <w:r w:rsidRPr="003E62D9" w:rsidDel="00E9143F">
                <w:rPr>
                  <w:rFonts w:ascii="Arial" w:eastAsia="맑은 고딕" w:hAnsi="Arial" w:cs="Arial"/>
                  <w:kern w:val="0"/>
                  <w:szCs w:val="20"/>
                </w:rPr>
                <w:delText> </w:delText>
              </w:r>
            </w:del>
            <w:r w:rsidRPr="003E62D9">
              <w:rPr>
                <w:rFonts w:ascii="Arial" w:eastAsia="맑은 고딕" w:hAnsi="Arial" w:cs="Arial"/>
                <w:kern w:val="0"/>
                <w:szCs w:val="20"/>
              </w:rPr>
              <w:t>Performance</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E8B39" w14:textId="7993CF61" w:rsidR="0065296C" w:rsidRPr="003E62D9" w:rsidRDefault="00BF711A" w:rsidP="00DD33E0">
            <w:pPr>
              <w:widowControl/>
              <w:wordWrap/>
              <w:autoSpaceDE/>
              <w:autoSpaceDN/>
              <w:spacing w:after="0" w:line="240" w:lineRule="auto"/>
              <w:jc w:val="center"/>
              <w:rPr>
                <w:rFonts w:ascii="Arial" w:eastAsia="맑은 고딕" w:hAnsi="Arial" w:cs="Arial"/>
                <w:kern w:val="0"/>
                <w:szCs w:val="20"/>
              </w:rPr>
            </w:pPr>
            <w:ins w:id="410" w:author="김재헌" w:date="2016-05-25T17:39:00Z">
              <w:r>
                <w:rPr>
                  <w:rFonts w:ascii="Arial" w:eastAsia="맑은 고딕" w:hAnsi="Arial" w:cs="Arial"/>
                  <w:kern w:val="0"/>
                  <w:szCs w:val="20"/>
                </w:rPr>
                <w:t>MID</w:t>
              </w:r>
            </w:ins>
            <w:del w:id="411" w:author="김재헌" w:date="2016-05-25T17:39:00Z">
              <w:r w:rsidR="0065296C" w:rsidRPr="003E62D9" w:rsidDel="00BF711A">
                <w:rPr>
                  <w:rFonts w:ascii="Arial" w:eastAsia="맑은 고딕" w:hAnsi="Arial" w:cs="Arial"/>
                  <w:kern w:val="0"/>
                  <w:szCs w:val="20"/>
                </w:rPr>
                <w:delText>3</w:delText>
              </w:r>
            </w:del>
            <w:del w:id="412" w:author="김재헌" w:date="2016-05-24T18:09:00Z">
              <w:r w:rsidR="0065296C" w:rsidRPr="003E62D9" w:rsidDel="00784539">
                <w:rPr>
                  <w:rFonts w:ascii="Arial" w:eastAsia="맑은 고딕" w:hAnsi="Arial" w:cs="Arial"/>
                  <w:kern w:val="0"/>
                  <w:szCs w:val="20"/>
                </w:rPr>
                <w:delText> </w:delText>
              </w:r>
            </w:del>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7FE233" w14:textId="009A4AD1"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driver wants to get an empty parking slot, system must provide it in 5 sec.</w:t>
            </w:r>
          </w:p>
        </w:tc>
      </w:tr>
      <w:tr w:rsidR="0065296C" w:rsidRPr="003E62D9" w14:paraId="1F9DB6FC"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7869AF" w14:textId="3AD30E0B"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QA06</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7B4359" w14:textId="77777777" w:rsidR="0065296C" w:rsidRPr="003E62D9" w:rsidRDefault="0065296C" w:rsidP="00BE6A85">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D3B94B" w14:textId="3687C7C1" w:rsidR="0065296C" w:rsidRPr="003E62D9" w:rsidRDefault="00BF711A" w:rsidP="00DD33E0">
            <w:pPr>
              <w:widowControl/>
              <w:wordWrap/>
              <w:autoSpaceDE/>
              <w:autoSpaceDN/>
              <w:spacing w:after="0" w:line="240" w:lineRule="auto"/>
              <w:jc w:val="center"/>
              <w:rPr>
                <w:rFonts w:ascii="Arial" w:eastAsia="맑은 고딕" w:hAnsi="Arial" w:cs="Arial"/>
                <w:kern w:val="0"/>
                <w:szCs w:val="20"/>
              </w:rPr>
            </w:pPr>
            <w:ins w:id="413" w:author="김재헌" w:date="2016-05-25T17:39:00Z">
              <w:r>
                <w:rPr>
                  <w:rFonts w:ascii="Arial" w:eastAsia="맑은 고딕" w:hAnsi="Arial" w:cs="Arial"/>
                  <w:kern w:val="0"/>
                  <w:szCs w:val="20"/>
                </w:rPr>
                <w:t>LOW</w:t>
              </w:r>
            </w:ins>
            <w:del w:id="414" w:author="김재헌" w:date="2016-05-25T17:39:00Z">
              <w:r w:rsidR="0065296C" w:rsidRPr="003E62D9" w:rsidDel="00BF711A">
                <w:rPr>
                  <w:rFonts w:ascii="Arial" w:eastAsia="맑은 고딕" w:hAnsi="Arial" w:cs="Arial"/>
                  <w:kern w:val="0"/>
                  <w:szCs w:val="20"/>
                </w:rPr>
                <w:delText>1</w:delText>
              </w:r>
            </w:del>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787E23" w14:textId="4D9B92C1"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owner wants to check basic statistics on facility usages. The owner can show statistic report in 3 step after login.</w:t>
            </w:r>
          </w:p>
        </w:tc>
      </w:tr>
      <w:tr w:rsidR="0065296C" w:rsidRPr="003E62D9" w14:paraId="553AFA76"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81995F" w14:textId="0A0C1C45" w:rsidR="0065296C" w:rsidRPr="003E62D9" w:rsidRDefault="0065296C" w:rsidP="00E06E19">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QA07</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E5915B" w14:textId="77777777" w:rsidR="0065296C" w:rsidRPr="003E62D9" w:rsidRDefault="0065296C"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Interoperability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05FA3F" w14:textId="1D7925C4" w:rsidR="0065296C" w:rsidRPr="003E62D9" w:rsidRDefault="00B326B0" w:rsidP="00DD33E0">
            <w:pPr>
              <w:widowControl/>
              <w:wordWrap/>
              <w:autoSpaceDE/>
              <w:autoSpaceDN/>
              <w:spacing w:after="0" w:line="240" w:lineRule="auto"/>
              <w:jc w:val="center"/>
              <w:rPr>
                <w:rFonts w:ascii="Arial" w:eastAsia="맑은 고딕" w:hAnsi="Arial" w:cs="Arial"/>
                <w:kern w:val="0"/>
                <w:szCs w:val="20"/>
              </w:rPr>
            </w:pPr>
            <w:ins w:id="415" w:author="김재헌" w:date="2016-05-25T17:43:00Z">
              <w:r>
                <w:rPr>
                  <w:rFonts w:ascii="Arial" w:eastAsia="맑은 고딕" w:hAnsi="Arial" w:cs="Arial"/>
                  <w:kern w:val="0"/>
                  <w:szCs w:val="20"/>
                </w:rPr>
                <w:t>MID</w:t>
              </w:r>
            </w:ins>
            <w:del w:id="416" w:author="김재헌" w:date="2016-05-25T17:39:00Z">
              <w:r w:rsidR="0065296C" w:rsidRPr="003E62D9" w:rsidDel="00BF711A">
                <w:rPr>
                  <w:rFonts w:ascii="Arial" w:eastAsia="맑은 고딕" w:hAnsi="Arial" w:cs="Arial"/>
                  <w:kern w:val="0"/>
                  <w:szCs w:val="20"/>
                </w:rPr>
                <w:delText>9</w:delText>
              </w:r>
            </w:del>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5E0BFA" w14:textId="3C71FE75" w:rsidR="0065296C" w:rsidRPr="003E62D9" w:rsidRDefault="000E2CF9" w:rsidP="00DD33E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a driver enters and goes out the parking garage, facility controller and Sure park system must communicate without communication loss.</w:t>
            </w:r>
          </w:p>
        </w:tc>
      </w:tr>
      <w:tr w:rsidR="00EE4098" w:rsidRPr="003E62D9" w14:paraId="4B135E07" w14:textId="77777777" w:rsidTr="0065296C">
        <w:trPr>
          <w:ins w:id="417" w:author="김재헌" w:date="2016-05-24T16:58:00Z"/>
        </w:trPr>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5874F1" w14:textId="153757AB" w:rsidR="00EE4098" w:rsidRPr="003E62D9" w:rsidRDefault="00EE4098" w:rsidP="00E06E19">
            <w:pPr>
              <w:widowControl/>
              <w:wordWrap/>
              <w:autoSpaceDE/>
              <w:autoSpaceDN/>
              <w:spacing w:after="0" w:line="240" w:lineRule="auto"/>
              <w:jc w:val="center"/>
              <w:rPr>
                <w:ins w:id="418" w:author="김재헌" w:date="2016-05-24T16:58:00Z"/>
                <w:rFonts w:ascii="Arial" w:eastAsia="맑은 고딕" w:hAnsi="Arial" w:cs="Arial"/>
                <w:kern w:val="0"/>
                <w:szCs w:val="20"/>
              </w:rPr>
            </w:pPr>
            <w:ins w:id="419" w:author="김재헌" w:date="2016-05-24T16:58:00Z">
              <w:r>
                <w:rPr>
                  <w:rFonts w:ascii="Arial" w:eastAsia="맑은 고딕" w:hAnsi="Arial" w:cs="Arial"/>
                  <w:kern w:val="0"/>
                  <w:szCs w:val="20"/>
                </w:rPr>
                <w:t>QA08</w:t>
              </w:r>
            </w:ins>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8B0D27" w14:textId="111DE0DA" w:rsidR="00EE4098" w:rsidRPr="003E62D9" w:rsidRDefault="009628AE" w:rsidP="00DD33E0">
            <w:pPr>
              <w:widowControl/>
              <w:wordWrap/>
              <w:autoSpaceDE/>
              <w:autoSpaceDN/>
              <w:spacing w:after="0" w:line="240" w:lineRule="auto"/>
              <w:jc w:val="left"/>
              <w:rPr>
                <w:ins w:id="420" w:author="김재헌" w:date="2016-05-24T16:58:00Z"/>
                <w:rFonts w:ascii="Arial" w:eastAsia="맑은 고딕" w:hAnsi="Arial" w:cs="Arial"/>
                <w:kern w:val="0"/>
                <w:szCs w:val="20"/>
              </w:rPr>
            </w:pPr>
            <w:ins w:id="421" w:author="김재헌" w:date="2016-05-24T17:49:00Z">
              <w:r>
                <w:rPr>
                  <w:rFonts w:ascii="Arial" w:eastAsia="맑은 고딕" w:hAnsi="Arial" w:cs="Arial"/>
                  <w:color w:val="000000" w:themeColor="text1"/>
                  <w:kern w:val="0"/>
                  <w:szCs w:val="20"/>
                </w:rPr>
                <w:t>Modifiability</w:t>
              </w:r>
            </w:ins>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847592" w14:textId="5DBF5434" w:rsidR="00EE4098" w:rsidRPr="003E62D9" w:rsidRDefault="00BF711A" w:rsidP="00DD33E0">
            <w:pPr>
              <w:widowControl/>
              <w:wordWrap/>
              <w:autoSpaceDE/>
              <w:autoSpaceDN/>
              <w:spacing w:after="0" w:line="240" w:lineRule="auto"/>
              <w:jc w:val="center"/>
              <w:rPr>
                <w:ins w:id="422" w:author="김재헌" w:date="2016-05-24T16:58:00Z"/>
                <w:rFonts w:ascii="Arial" w:eastAsia="맑은 고딕" w:hAnsi="Arial" w:cs="Arial"/>
                <w:kern w:val="0"/>
                <w:szCs w:val="20"/>
              </w:rPr>
            </w:pPr>
            <w:ins w:id="423" w:author="김재헌" w:date="2016-05-24T17:49:00Z">
              <w:r>
                <w:rPr>
                  <w:rFonts w:ascii="Arial" w:eastAsia="맑은 고딕" w:hAnsi="Arial" w:cs="Arial"/>
                  <w:kern w:val="0"/>
                  <w:szCs w:val="20"/>
                </w:rPr>
                <w:t>MID</w:t>
              </w:r>
            </w:ins>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9F4B2B" w14:textId="2A14C8CE" w:rsidR="00EE4098" w:rsidRPr="003E62D9" w:rsidRDefault="009628AE">
            <w:pPr>
              <w:widowControl/>
              <w:wordWrap/>
              <w:autoSpaceDE/>
              <w:autoSpaceDN/>
              <w:spacing w:after="0" w:line="240" w:lineRule="auto"/>
              <w:jc w:val="left"/>
              <w:rPr>
                <w:ins w:id="424" w:author="김재헌" w:date="2016-05-24T16:58:00Z"/>
                <w:rFonts w:ascii="Arial" w:eastAsia="맑은 고딕" w:hAnsi="Arial" w:cs="Arial"/>
                <w:kern w:val="0"/>
                <w:szCs w:val="20"/>
              </w:rPr>
            </w:pPr>
            <w:ins w:id="425" w:author="김재헌" w:date="2016-05-24T17:49:00Z">
              <w:r>
                <w:rPr>
                  <w:rFonts w:ascii="Arial" w:eastAsia="맑은 고딕" w:hAnsi="Arial" w:cs="Arial"/>
                  <w:color w:val="000000" w:themeColor="text1"/>
                  <w:kern w:val="0"/>
                  <w:szCs w:val="20"/>
                </w:rPr>
                <w:t>The developers want to design scale up/out the system. The new system is implemented and tested in a week.</w:t>
              </w:r>
            </w:ins>
          </w:p>
        </w:tc>
      </w:tr>
      <w:tr w:rsidR="00EE4098" w:rsidRPr="003E62D9" w14:paraId="7641187C" w14:textId="77777777" w:rsidTr="0065296C">
        <w:trPr>
          <w:ins w:id="426" w:author="김재헌" w:date="2016-05-24T16:58:00Z"/>
        </w:trPr>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632F3C" w14:textId="6054185B" w:rsidR="00EE4098" w:rsidRPr="003E62D9" w:rsidRDefault="00EE4098" w:rsidP="00E06E19">
            <w:pPr>
              <w:widowControl/>
              <w:wordWrap/>
              <w:autoSpaceDE/>
              <w:autoSpaceDN/>
              <w:spacing w:after="0" w:line="240" w:lineRule="auto"/>
              <w:jc w:val="center"/>
              <w:rPr>
                <w:ins w:id="427" w:author="김재헌" w:date="2016-05-24T16:58:00Z"/>
                <w:rFonts w:ascii="Arial" w:eastAsia="맑은 고딕" w:hAnsi="Arial" w:cs="Arial"/>
                <w:kern w:val="0"/>
                <w:szCs w:val="20"/>
              </w:rPr>
            </w:pPr>
            <w:ins w:id="428" w:author="김재헌" w:date="2016-05-24T16:58:00Z">
              <w:r>
                <w:rPr>
                  <w:rFonts w:ascii="Arial" w:eastAsia="맑은 고딕" w:hAnsi="Arial" w:cs="Arial"/>
                  <w:kern w:val="0"/>
                  <w:szCs w:val="20"/>
                </w:rPr>
                <w:t>QA09</w:t>
              </w:r>
            </w:ins>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A17CCF8" w14:textId="2340D472" w:rsidR="00EE4098" w:rsidRPr="003E62D9" w:rsidRDefault="00803A41" w:rsidP="00DD33E0">
            <w:pPr>
              <w:widowControl/>
              <w:wordWrap/>
              <w:autoSpaceDE/>
              <w:autoSpaceDN/>
              <w:spacing w:after="0" w:line="240" w:lineRule="auto"/>
              <w:jc w:val="left"/>
              <w:rPr>
                <w:ins w:id="429" w:author="김재헌" w:date="2016-05-24T16:58:00Z"/>
                <w:rFonts w:ascii="Arial" w:eastAsia="맑은 고딕" w:hAnsi="Arial" w:cs="Arial"/>
                <w:kern w:val="0"/>
                <w:szCs w:val="20"/>
              </w:rPr>
            </w:pPr>
            <w:ins w:id="430" w:author="김재헌" w:date="2016-05-24T18:08:00Z">
              <w:r>
                <w:rPr>
                  <w:rFonts w:ascii="Arial" w:eastAsia="맑은 고딕" w:hAnsi="Arial" w:cs="Arial"/>
                  <w:kern w:val="0"/>
                  <w:szCs w:val="20"/>
                </w:rPr>
                <w:t>Availability</w:t>
              </w:r>
            </w:ins>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1EF41A" w14:textId="0EC98B3B" w:rsidR="00EE4098" w:rsidRPr="003E62D9" w:rsidRDefault="00BF711A" w:rsidP="00DD33E0">
            <w:pPr>
              <w:widowControl/>
              <w:wordWrap/>
              <w:autoSpaceDE/>
              <w:autoSpaceDN/>
              <w:spacing w:after="0" w:line="240" w:lineRule="auto"/>
              <w:jc w:val="center"/>
              <w:rPr>
                <w:ins w:id="431" w:author="김재헌" w:date="2016-05-24T16:58:00Z"/>
                <w:rFonts w:ascii="Arial" w:eastAsia="맑은 고딕" w:hAnsi="Arial" w:cs="Arial"/>
                <w:kern w:val="0"/>
                <w:szCs w:val="20"/>
              </w:rPr>
            </w:pPr>
            <w:ins w:id="432" w:author="김재헌" w:date="2016-05-24T18:08:00Z">
              <w:r>
                <w:rPr>
                  <w:rFonts w:ascii="Arial" w:eastAsia="맑은 고딕" w:hAnsi="Arial" w:cs="Arial"/>
                  <w:kern w:val="0"/>
                  <w:szCs w:val="20"/>
                </w:rPr>
                <w:t>MID</w:t>
              </w:r>
            </w:ins>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875127" w14:textId="40915A45" w:rsidR="00EE4098" w:rsidRPr="003E62D9" w:rsidRDefault="00803A41" w:rsidP="00DD33E0">
            <w:pPr>
              <w:widowControl/>
              <w:wordWrap/>
              <w:autoSpaceDE/>
              <w:autoSpaceDN/>
              <w:spacing w:after="0" w:line="240" w:lineRule="auto"/>
              <w:jc w:val="left"/>
              <w:rPr>
                <w:ins w:id="433" w:author="김재헌" w:date="2016-05-24T16:58:00Z"/>
                <w:rFonts w:ascii="Arial" w:eastAsia="맑은 고딕" w:hAnsi="Arial" w:cs="Arial"/>
                <w:kern w:val="0"/>
                <w:szCs w:val="20"/>
              </w:rPr>
            </w:pPr>
            <w:ins w:id="434" w:author="김재헌" w:date="2016-05-24T18:08:00Z">
              <w:r>
                <w:rPr>
                  <w:rFonts w:ascii="Arial" w:eastAsia="맑은 고딕" w:hAnsi="Arial" w:cs="Arial"/>
                  <w:kern w:val="0"/>
                  <w:szCs w:val="20"/>
                </w:rPr>
                <w:t>Sure park system’s software</w:t>
              </w:r>
              <w:r w:rsidRPr="003E62D9">
                <w:rPr>
                  <w:rFonts w:ascii="Arial" w:eastAsia="맑은 고딕" w:hAnsi="Arial" w:cs="Arial"/>
                  <w:kern w:val="0"/>
                  <w:szCs w:val="20"/>
                </w:rPr>
                <w:t xml:space="preserve"> </w:t>
              </w:r>
              <w:r>
                <w:rPr>
                  <w:rFonts w:ascii="Arial" w:eastAsia="맑은 고딕" w:hAnsi="Arial" w:cs="Arial"/>
                  <w:kern w:val="0"/>
                  <w:szCs w:val="20"/>
                </w:rPr>
                <w:t>detects software failure.</w:t>
              </w:r>
              <w:r w:rsidRPr="003E62D9">
                <w:rPr>
                  <w:rFonts w:ascii="Arial" w:eastAsia="맑은 고딕" w:hAnsi="Arial" w:cs="Arial"/>
                  <w:kern w:val="0"/>
                  <w:szCs w:val="20"/>
                </w:rPr>
                <w:t xml:space="preserve"> In this case, Sure Park system’s software notify attendants in 30 seconds</w:t>
              </w:r>
              <w:r>
                <w:rPr>
                  <w:rFonts w:ascii="Arial" w:eastAsia="맑은 고딕" w:hAnsi="Arial" w:cs="Arial"/>
                  <w:kern w:val="0"/>
                  <w:szCs w:val="20"/>
                </w:rPr>
                <w:t xml:space="preserve"> and restart in 1mins.</w:t>
              </w:r>
            </w:ins>
          </w:p>
        </w:tc>
      </w:tr>
    </w:tbl>
    <w:p w14:paraId="68A49450" w14:textId="5442D73C" w:rsidR="00BF711A"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del w:id="435" w:author="김재헌" w:date="2016-05-25T17:37:00Z">
        <w:r w:rsidRPr="00BF711A" w:rsidDel="00BF711A">
          <w:rPr>
            <w:rFonts w:ascii="Arial" w:eastAsia="맑은 고딕" w:hAnsi="Arial" w:cs="Arial"/>
            <w:color w:val="000000"/>
            <w:kern w:val="0"/>
            <w:szCs w:val="20"/>
            <w:rPrChange w:id="436" w:author="김재헌" w:date="2016-05-25T17:38:00Z">
              <w:rPr/>
            </w:rPrChange>
          </w:rPr>
          <w:delText> </w:delText>
        </w:r>
      </w:del>
    </w:p>
    <w:p w14:paraId="7AF63069" w14:textId="77777777" w:rsidR="00D47F86" w:rsidRPr="003E62D9" w:rsidRDefault="00D47F86" w:rsidP="00346191">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Quality Attribute Scenario</w:t>
      </w:r>
    </w:p>
    <w:p w14:paraId="45AE1C6C" w14:textId="176F158F" w:rsidR="00715852" w:rsidRPr="003E62D9" w:rsidRDefault="00715852" w:rsidP="00715852">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w:t>
      </w:r>
      <w:r w:rsidR="0065296C" w:rsidRPr="003E62D9">
        <w:rPr>
          <w:rFonts w:ascii="Arial" w:eastAsia="맑은 고딕" w:hAnsi="Arial" w:cs="Arial"/>
          <w:b/>
          <w:bCs/>
          <w:color w:val="000000"/>
          <w:kern w:val="0"/>
          <w:szCs w:val="24"/>
        </w:rPr>
        <w:t>.1) QA</w:t>
      </w:r>
      <w:r w:rsidRPr="003E62D9">
        <w:rPr>
          <w:rFonts w:ascii="Arial" w:eastAsia="맑은 고딕" w:hAnsi="Arial" w:cs="Arial"/>
          <w:b/>
          <w:bCs/>
          <w:color w:val="000000"/>
          <w:kern w:val="0"/>
          <w:szCs w:val="24"/>
        </w:rPr>
        <w:t>01</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67"/>
        <w:gridCol w:w="8079"/>
      </w:tblGrid>
      <w:tr w:rsidR="00715852" w:rsidRPr="003E62D9" w14:paraId="74F7D4C8"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8526B0"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A0467"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del w:id="437" w:author="김재헌" w:date="2016-05-24T17:13:00Z">
              <w:r w:rsidRPr="003E62D9" w:rsidDel="00344994">
                <w:rPr>
                  <w:rFonts w:ascii="Arial" w:eastAsia="맑은 고딕" w:hAnsi="Arial" w:cs="Arial"/>
                  <w:kern w:val="0"/>
                  <w:szCs w:val="20"/>
                </w:rPr>
                <w:delText> </w:delText>
              </w:r>
            </w:del>
            <w:r w:rsidRPr="003E62D9">
              <w:rPr>
                <w:rFonts w:ascii="Arial" w:eastAsia="맑은 고딕" w:hAnsi="Arial" w:cs="Arial"/>
                <w:kern w:val="0"/>
                <w:szCs w:val="20"/>
              </w:rPr>
              <w:t>Scale out to other parking facilities</w:t>
            </w:r>
          </w:p>
        </w:tc>
      </w:tr>
      <w:tr w:rsidR="00715852" w:rsidRPr="003E62D9" w14:paraId="4BDFDD8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2AAF60A"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DC15D" w14:textId="1A444B3B" w:rsidR="00715852" w:rsidRPr="003E62D9" w:rsidRDefault="0065296C"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715852" w:rsidRPr="003E62D9">
              <w:rPr>
                <w:rFonts w:ascii="Arial" w:eastAsia="맑은 고딕" w:hAnsi="Arial" w:cs="Arial"/>
                <w:kern w:val="0"/>
                <w:szCs w:val="20"/>
              </w:rPr>
              <w:t>01</w:t>
            </w:r>
          </w:p>
        </w:tc>
      </w:tr>
      <w:tr w:rsidR="00715852" w:rsidRPr="003E62D9" w14:paraId="4487D431"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6438971"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CB3BA" w14:textId="77777777" w:rsidR="00715852" w:rsidRPr="003E62D9" w:rsidRDefault="00715852" w:rsidP="002C535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Scalability</w:t>
            </w:r>
          </w:p>
        </w:tc>
      </w:tr>
      <w:tr w:rsidR="00715852" w:rsidRPr="003E62D9" w14:paraId="2463BB2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E42BAD"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C5774" w14:textId="7CC3781E" w:rsidR="002C5353" w:rsidRPr="003E62D9" w:rsidRDefault="002C5353" w:rsidP="002C535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Installer</w:t>
            </w:r>
            <w:r w:rsidR="00CB585A" w:rsidRPr="003E62D9">
              <w:rPr>
                <w:rFonts w:ascii="Arial" w:eastAsia="맑은 고딕" w:hAnsi="Arial" w:cs="Arial"/>
                <w:color w:val="000000" w:themeColor="text1"/>
                <w:kern w:val="0"/>
                <w:szCs w:val="20"/>
              </w:rPr>
              <w:t>s</w:t>
            </w:r>
            <w:r w:rsidRPr="003E62D9">
              <w:rPr>
                <w:rFonts w:ascii="Arial" w:eastAsia="맑은 고딕" w:hAnsi="Arial" w:cs="Arial"/>
                <w:color w:val="000000" w:themeColor="text1"/>
                <w:kern w:val="0"/>
                <w:szCs w:val="20"/>
              </w:rPr>
              <w:t xml:space="preserve"> should complete setup </w:t>
            </w:r>
            <w:r w:rsidR="00CB585A" w:rsidRPr="003E62D9">
              <w:rPr>
                <w:rFonts w:ascii="Arial" w:eastAsia="맑은 고딕" w:hAnsi="Arial" w:cs="Arial"/>
                <w:color w:val="000000" w:themeColor="text1"/>
                <w:kern w:val="0"/>
                <w:szCs w:val="20"/>
              </w:rPr>
              <w:t>for a</w:t>
            </w:r>
            <w:r w:rsidRPr="003E62D9">
              <w:rPr>
                <w:rFonts w:ascii="Arial" w:eastAsia="맑은 고딕" w:hAnsi="Arial" w:cs="Arial"/>
                <w:color w:val="000000" w:themeColor="text1"/>
                <w:kern w:val="0"/>
                <w:szCs w:val="20"/>
              </w:rPr>
              <w:t xml:space="preserve"> new facility controller in an hour.</w:t>
            </w:r>
          </w:p>
        </w:tc>
      </w:tr>
      <w:tr w:rsidR="00715852" w:rsidRPr="003E62D9" w14:paraId="395D4B47"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10BCD6"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93184" w14:textId="77777777" w:rsidR="00715852" w:rsidRPr="003E62D9"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Installer</w:t>
            </w:r>
          </w:p>
        </w:tc>
      </w:tr>
      <w:tr w:rsidR="00715852" w:rsidRPr="003E62D9" w14:paraId="2D937D75"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B1DB0B8"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115916" w14:textId="71E40F28" w:rsidR="00715852" w:rsidRPr="003E62D9" w:rsidRDefault="00715852" w:rsidP="00715852">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Installer wants </w:t>
            </w:r>
            <w:r w:rsidR="00CB585A" w:rsidRPr="003E62D9">
              <w:rPr>
                <w:rFonts w:ascii="Arial" w:eastAsia="맑은 고딕" w:hAnsi="Arial" w:cs="Arial"/>
                <w:color w:val="000000" w:themeColor="text1"/>
                <w:kern w:val="0"/>
                <w:szCs w:val="20"/>
              </w:rPr>
              <w:t xml:space="preserve">a </w:t>
            </w:r>
            <w:r w:rsidRPr="003E62D9">
              <w:rPr>
                <w:rFonts w:ascii="Arial" w:eastAsia="맑은 고딕" w:hAnsi="Arial" w:cs="Arial"/>
                <w:color w:val="000000" w:themeColor="text1"/>
                <w:kern w:val="0"/>
                <w:szCs w:val="20"/>
              </w:rPr>
              <w:t xml:space="preserve">new </w:t>
            </w:r>
            <w:r w:rsidR="002C5353" w:rsidRPr="003E62D9">
              <w:rPr>
                <w:rFonts w:ascii="Arial" w:eastAsia="맑은 고딕" w:hAnsi="Arial" w:cs="Arial"/>
                <w:color w:val="000000" w:themeColor="text1"/>
                <w:kern w:val="0"/>
                <w:szCs w:val="20"/>
              </w:rPr>
              <w:t>facility controller</w:t>
            </w:r>
            <w:r w:rsidRPr="003E62D9">
              <w:rPr>
                <w:rFonts w:ascii="Arial" w:eastAsia="맑은 고딕" w:hAnsi="Arial" w:cs="Arial"/>
                <w:color w:val="000000" w:themeColor="text1"/>
                <w:kern w:val="0"/>
                <w:szCs w:val="20"/>
              </w:rPr>
              <w:t xml:space="preserve"> in</w:t>
            </w:r>
            <w:r w:rsidR="00CB585A" w:rsidRPr="003E62D9">
              <w:rPr>
                <w:rFonts w:ascii="Arial" w:eastAsia="맑은 고딕" w:hAnsi="Arial" w:cs="Arial"/>
                <w:color w:val="000000" w:themeColor="text1"/>
                <w:kern w:val="0"/>
                <w:szCs w:val="20"/>
              </w:rPr>
              <w:t xml:space="preserve"> the</w:t>
            </w:r>
            <w:r w:rsidRPr="003E62D9">
              <w:rPr>
                <w:rFonts w:ascii="Arial" w:eastAsia="맑은 고딕" w:hAnsi="Arial" w:cs="Arial"/>
                <w:color w:val="000000" w:themeColor="text1"/>
                <w:kern w:val="0"/>
                <w:szCs w:val="20"/>
              </w:rPr>
              <w:t xml:space="preserve"> parking garage.</w:t>
            </w:r>
          </w:p>
        </w:tc>
      </w:tr>
      <w:tr w:rsidR="00715852" w:rsidRPr="003E62D9" w14:paraId="1F0300DC"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E40AA87"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AB949" w14:textId="6E29106B" w:rsidR="00715852" w:rsidRPr="003E62D9"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The </w:t>
            </w:r>
            <w:ins w:id="438" w:author="김재헌" w:date="2016-05-24T17:32:00Z">
              <w:r w:rsidR="005F3960">
                <w:rPr>
                  <w:rFonts w:ascii="Arial" w:eastAsia="맑은 고딕" w:hAnsi="Arial" w:cs="Arial"/>
                  <w:color w:val="000000" w:themeColor="text1"/>
                  <w:kern w:val="0"/>
                  <w:szCs w:val="20"/>
                </w:rPr>
                <w:t>s</w:t>
              </w:r>
            </w:ins>
            <w:del w:id="439" w:author="김재헌" w:date="2016-05-24T17:32:00Z">
              <w:r w:rsidRPr="003E62D9" w:rsidDel="005F3960">
                <w:rPr>
                  <w:rFonts w:ascii="Arial" w:eastAsia="맑은 고딕" w:hAnsi="Arial" w:cs="Arial"/>
                  <w:color w:val="000000" w:themeColor="text1"/>
                  <w:kern w:val="0"/>
                  <w:szCs w:val="20"/>
                </w:rPr>
                <w:delText>S</w:delText>
              </w:r>
            </w:del>
            <w:r w:rsidRPr="003E62D9">
              <w:rPr>
                <w:rFonts w:ascii="Arial" w:eastAsia="맑은 고딕" w:hAnsi="Arial" w:cs="Arial"/>
                <w:color w:val="000000" w:themeColor="text1"/>
                <w:kern w:val="0"/>
                <w:szCs w:val="20"/>
              </w:rPr>
              <w:t>ystem</w:t>
            </w:r>
          </w:p>
        </w:tc>
      </w:tr>
      <w:tr w:rsidR="00715852" w:rsidRPr="003E62D9" w14:paraId="53865C74"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44BB82"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A3DEC" w14:textId="55265FE6" w:rsidR="00715852" w:rsidRPr="003E62D9" w:rsidRDefault="002E02AB" w:rsidP="00994533">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New owner wants to install </w:t>
            </w:r>
            <w:r w:rsidR="00CB585A" w:rsidRPr="003E62D9">
              <w:rPr>
                <w:rFonts w:ascii="Arial" w:eastAsia="맑은 고딕" w:hAnsi="Arial" w:cs="Arial"/>
                <w:color w:val="000000" w:themeColor="text1"/>
                <w:kern w:val="0"/>
                <w:szCs w:val="20"/>
              </w:rPr>
              <w:t xml:space="preserve">a </w:t>
            </w:r>
            <w:r w:rsidR="002C5353" w:rsidRPr="003E62D9">
              <w:rPr>
                <w:rFonts w:ascii="Arial" w:eastAsia="맑은 고딕" w:hAnsi="Arial" w:cs="Arial"/>
                <w:color w:val="000000" w:themeColor="text1"/>
                <w:kern w:val="0"/>
                <w:szCs w:val="20"/>
              </w:rPr>
              <w:t xml:space="preserve">new </w:t>
            </w:r>
            <w:r w:rsidRPr="003E62D9">
              <w:rPr>
                <w:rFonts w:ascii="Arial" w:eastAsia="맑은 고딕" w:hAnsi="Arial" w:cs="Arial"/>
                <w:color w:val="000000" w:themeColor="text1"/>
                <w:kern w:val="0"/>
                <w:szCs w:val="20"/>
              </w:rPr>
              <w:t xml:space="preserve">system or existing owner wants </w:t>
            </w:r>
            <w:r w:rsidR="00CB585A" w:rsidRPr="003E62D9">
              <w:rPr>
                <w:rFonts w:ascii="Arial" w:eastAsia="맑은 고딕" w:hAnsi="Arial" w:cs="Arial"/>
                <w:color w:val="000000" w:themeColor="text1"/>
                <w:kern w:val="0"/>
                <w:szCs w:val="20"/>
              </w:rPr>
              <w:t xml:space="preserve">to </w:t>
            </w:r>
            <w:r w:rsidRPr="003E62D9">
              <w:rPr>
                <w:rFonts w:ascii="Arial" w:eastAsia="맑은 고딕" w:hAnsi="Arial" w:cs="Arial"/>
                <w:color w:val="000000" w:themeColor="text1"/>
                <w:kern w:val="0"/>
                <w:szCs w:val="20"/>
              </w:rPr>
              <w:t xml:space="preserve">extend </w:t>
            </w:r>
            <w:r w:rsidR="00CB585A" w:rsidRPr="003E62D9">
              <w:rPr>
                <w:rFonts w:ascii="Arial" w:eastAsia="맑은 고딕" w:hAnsi="Arial" w:cs="Arial"/>
                <w:color w:val="000000" w:themeColor="text1"/>
                <w:kern w:val="0"/>
                <w:szCs w:val="20"/>
              </w:rPr>
              <w:t xml:space="preserve">the current </w:t>
            </w:r>
            <w:r w:rsidRPr="003E62D9">
              <w:rPr>
                <w:rFonts w:ascii="Arial" w:eastAsia="맑은 고딕" w:hAnsi="Arial" w:cs="Arial"/>
                <w:color w:val="000000" w:themeColor="text1"/>
                <w:kern w:val="0"/>
                <w:szCs w:val="20"/>
              </w:rPr>
              <w:t>system.</w:t>
            </w:r>
          </w:p>
        </w:tc>
      </w:tr>
      <w:tr w:rsidR="00715852" w:rsidRPr="003E62D9" w14:paraId="3B03BB52"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95A02F"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2F274E" w14:textId="7B0E14E7" w:rsidR="00715852" w:rsidRPr="003E62D9" w:rsidRDefault="00715852" w:rsidP="002E02AB">
            <w:pPr>
              <w:widowControl/>
              <w:wordWrap/>
              <w:autoSpaceDE/>
              <w:autoSpaceDN/>
              <w:spacing w:after="0" w:line="240" w:lineRule="auto"/>
              <w:jc w:val="left"/>
              <w:rPr>
                <w:rFonts w:ascii="Arial" w:eastAsia="맑은 고딕" w:hAnsi="Arial" w:cs="Arial"/>
                <w:color w:val="000000" w:themeColor="text1"/>
                <w:kern w:val="0"/>
                <w:szCs w:val="20"/>
              </w:rPr>
            </w:pPr>
            <w:r w:rsidRPr="003E62D9">
              <w:rPr>
                <w:rFonts w:ascii="Arial" w:eastAsia="맑은 고딕" w:hAnsi="Arial" w:cs="Arial"/>
                <w:color w:val="000000" w:themeColor="text1"/>
                <w:kern w:val="0"/>
                <w:szCs w:val="20"/>
              </w:rPr>
              <w:t xml:space="preserve">New </w:t>
            </w:r>
            <w:r w:rsidR="002C5353" w:rsidRPr="003E62D9">
              <w:rPr>
                <w:rFonts w:ascii="Arial" w:eastAsia="맑은 고딕" w:hAnsi="Arial" w:cs="Arial"/>
                <w:color w:val="000000" w:themeColor="text1"/>
                <w:kern w:val="0"/>
                <w:szCs w:val="20"/>
              </w:rPr>
              <w:t>facility controller</w:t>
            </w:r>
            <w:r w:rsidRPr="003E62D9">
              <w:rPr>
                <w:rFonts w:ascii="Arial" w:eastAsia="맑은 고딕" w:hAnsi="Arial" w:cs="Arial"/>
                <w:color w:val="000000" w:themeColor="text1"/>
                <w:kern w:val="0"/>
                <w:szCs w:val="20"/>
              </w:rPr>
              <w:t xml:space="preserve"> will be installe</w:t>
            </w:r>
            <w:r w:rsidR="003E6663" w:rsidRPr="003E62D9">
              <w:rPr>
                <w:rFonts w:ascii="Arial" w:eastAsia="맑은 고딕" w:hAnsi="Arial" w:cs="Arial"/>
                <w:color w:val="000000" w:themeColor="text1"/>
                <w:kern w:val="0"/>
                <w:szCs w:val="20"/>
              </w:rPr>
              <w:t xml:space="preserve">d </w:t>
            </w:r>
            <w:r w:rsidR="002E02AB" w:rsidRPr="003E62D9">
              <w:rPr>
                <w:rFonts w:ascii="Arial" w:eastAsia="맑은 고딕" w:hAnsi="Arial" w:cs="Arial"/>
                <w:color w:val="000000" w:themeColor="text1"/>
                <w:kern w:val="0"/>
                <w:szCs w:val="20"/>
              </w:rPr>
              <w:t>completely</w:t>
            </w:r>
          </w:p>
        </w:tc>
      </w:tr>
      <w:tr w:rsidR="00715852" w:rsidRPr="003E62D9" w14:paraId="61539E1B"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6066B" w14:textId="77777777" w:rsidR="00715852" w:rsidRPr="003E62D9" w:rsidRDefault="00715852" w:rsidP="0099453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0F13D" w14:textId="6644EE55" w:rsidR="003E6663" w:rsidRPr="003E62D9" w:rsidRDefault="00715852" w:rsidP="00496A0A">
            <w:pPr>
              <w:widowControl/>
              <w:tabs>
                <w:tab w:val="left" w:pos="5490"/>
              </w:tabs>
              <w:wordWrap/>
              <w:autoSpaceDE/>
              <w:autoSpaceDN/>
              <w:spacing w:after="0" w:line="240" w:lineRule="auto"/>
              <w:jc w:val="left"/>
              <w:rPr>
                <w:rFonts w:ascii="Arial" w:eastAsia="맑은 고딕" w:hAnsi="Arial" w:cs="Arial"/>
                <w:strike/>
                <w:color w:val="000000" w:themeColor="text1"/>
                <w:kern w:val="0"/>
                <w:szCs w:val="20"/>
              </w:rPr>
            </w:pPr>
            <w:r w:rsidRPr="003E62D9">
              <w:rPr>
                <w:rFonts w:ascii="Arial" w:eastAsia="맑은 고딕" w:hAnsi="Arial" w:cs="Arial"/>
                <w:color w:val="000000" w:themeColor="text1"/>
                <w:kern w:val="0"/>
                <w:szCs w:val="20"/>
              </w:rPr>
              <w:t>1 hour</w:t>
            </w:r>
            <w:r w:rsidR="002E02AB" w:rsidRPr="003E62D9">
              <w:rPr>
                <w:rFonts w:ascii="Arial" w:eastAsia="맑은 고딕" w:hAnsi="Arial" w:cs="Arial"/>
                <w:color w:val="000000" w:themeColor="text1"/>
                <w:kern w:val="0"/>
                <w:szCs w:val="20"/>
              </w:rPr>
              <w:t xml:space="preserve"> for installing</w:t>
            </w:r>
          </w:p>
          <w:p w14:paraId="695EC44E" w14:textId="739DD506" w:rsidR="00715852" w:rsidRPr="003E62D9" w:rsidRDefault="003E6663" w:rsidP="00496A0A">
            <w:pPr>
              <w:tabs>
                <w:tab w:val="left" w:pos="5349"/>
              </w:tabs>
              <w:rPr>
                <w:rFonts w:ascii="Arial" w:eastAsia="맑은 고딕" w:hAnsi="Arial" w:cs="Arial"/>
                <w:szCs w:val="20"/>
              </w:rPr>
            </w:pPr>
            <w:r w:rsidRPr="003E62D9">
              <w:rPr>
                <w:rFonts w:ascii="Arial" w:eastAsia="맑은 고딕" w:hAnsi="Arial" w:cs="Arial"/>
                <w:szCs w:val="20"/>
              </w:rPr>
              <w:tab/>
            </w:r>
          </w:p>
        </w:tc>
      </w:tr>
    </w:tbl>
    <w:p w14:paraId="5355015B" w14:textId="0F56C519" w:rsidR="00344994" w:rsidRPr="003E62D9" w:rsidRDefault="00715852">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7B2F29FD" w14:textId="25FB101E" w:rsidR="00587E20" w:rsidRPr="003E62D9" w:rsidRDefault="00587E20" w:rsidP="00587E20">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6.2</w:t>
      </w:r>
      <w:r w:rsidR="0065296C" w:rsidRPr="003E62D9">
        <w:rPr>
          <w:rFonts w:ascii="Arial" w:eastAsia="맑은 고딕" w:hAnsi="Arial" w:cs="Arial"/>
          <w:b/>
          <w:bCs/>
          <w:color w:val="000000"/>
          <w:kern w:val="0"/>
          <w:szCs w:val="24"/>
        </w:rPr>
        <w:t>) QA</w:t>
      </w:r>
      <w:r w:rsidRPr="003E62D9">
        <w:rPr>
          <w:rFonts w:ascii="Arial" w:eastAsia="맑은 고딕" w:hAnsi="Arial" w:cs="Arial"/>
          <w:b/>
          <w:bCs/>
          <w:color w:val="000000"/>
          <w:kern w:val="0"/>
          <w:szCs w:val="24"/>
        </w:rPr>
        <w:t>02</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2"/>
        <w:gridCol w:w="7954"/>
      </w:tblGrid>
      <w:tr w:rsidR="00587E20" w:rsidRPr="003E62D9" w14:paraId="69A72904"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6AD64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AC50DE" w14:textId="5AD4ACFB" w:rsidR="00587E20" w:rsidRPr="003E62D9" w:rsidRDefault="00074D1E" w:rsidP="002C535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w:t>
            </w:r>
            <w:r w:rsidR="002C5353" w:rsidRPr="003E62D9">
              <w:rPr>
                <w:rFonts w:ascii="Arial" w:eastAsia="맑은 고딕" w:hAnsi="Arial" w:cs="Arial"/>
                <w:kern w:val="0"/>
                <w:szCs w:val="20"/>
              </w:rPr>
              <w:t>tect malfunction</w:t>
            </w:r>
            <w:r w:rsidR="00587E20" w:rsidRPr="003E62D9">
              <w:rPr>
                <w:rFonts w:ascii="Arial" w:eastAsia="맑은 고딕" w:hAnsi="Arial" w:cs="Arial"/>
                <w:kern w:val="0"/>
                <w:szCs w:val="20"/>
              </w:rPr>
              <w:t xml:space="preserve"> of the facility controller</w:t>
            </w:r>
          </w:p>
        </w:tc>
      </w:tr>
      <w:tr w:rsidR="00587E20" w:rsidRPr="003E62D9" w14:paraId="3F06ED3D"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CDD6C86"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923FF" w14:textId="1EBDE01F"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02</w:t>
            </w:r>
          </w:p>
        </w:tc>
      </w:tr>
      <w:tr w:rsidR="00587E20" w:rsidRPr="003E62D9" w14:paraId="7CF2572D"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C823D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12B68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Availability</w:t>
            </w:r>
          </w:p>
        </w:tc>
      </w:tr>
      <w:tr w:rsidR="00587E20" w:rsidRPr="003E62D9" w14:paraId="00CED0F5"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07414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5FF1D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experiences a catastrophic hardware failure. In this case, Sure Park system’s software detects the fault and notify attendants in 30 seconds.</w:t>
            </w:r>
          </w:p>
        </w:tc>
      </w:tr>
      <w:tr w:rsidR="00587E20" w:rsidRPr="003E62D9" w14:paraId="7543EDEC"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2EB6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7E4C5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(Arduino)</w:t>
            </w:r>
          </w:p>
        </w:tc>
      </w:tr>
      <w:tr w:rsidR="00587E20" w:rsidRPr="003E62D9" w14:paraId="46F4469A"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A0B7B5B"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83F61" w14:textId="4FF2E44D" w:rsidR="00587E20" w:rsidRPr="003E62D9" w:rsidRDefault="004B4AF9" w:rsidP="004B4AF9">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Malfunction of f</w:t>
            </w:r>
            <w:r w:rsidR="00587E20" w:rsidRPr="003E62D9">
              <w:rPr>
                <w:rFonts w:ascii="Arial" w:eastAsia="맑은 고딕" w:hAnsi="Arial" w:cs="Arial"/>
                <w:kern w:val="0"/>
                <w:szCs w:val="20"/>
              </w:rPr>
              <w:t>acility controller</w:t>
            </w:r>
          </w:p>
        </w:tc>
      </w:tr>
      <w:tr w:rsidR="00587E20" w:rsidRPr="003E62D9" w14:paraId="59446B69"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455E0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53BD1" w14:textId="77777777" w:rsidR="00587E20" w:rsidRPr="003E62D9" w:rsidRDefault="00587E20" w:rsidP="00E225C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software</w:t>
            </w:r>
            <w:r w:rsidR="00E225C3" w:rsidRPr="003E62D9">
              <w:rPr>
                <w:rFonts w:ascii="Arial" w:eastAsia="맑은 고딕" w:hAnsi="Arial" w:cs="Arial"/>
                <w:kern w:val="0"/>
                <w:szCs w:val="20"/>
              </w:rPr>
              <w:t xml:space="preserve"> and Sure Park system’s software</w:t>
            </w:r>
          </w:p>
        </w:tc>
      </w:tr>
      <w:tr w:rsidR="00587E20" w:rsidRPr="003E62D9" w14:paraId="4893614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D9749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5B59D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During normal operation</w:t>
            </w:r>
          </w:p>
        </w:tc>
      </w:tr>
      <w:tr w:rsidR="00587E20" w:rsidRPr="003E62D9" w14:paraId="5DDF03C5"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07D382"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9FF9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hardware fault is detected, the system logs the fault and notifies attendants.</w:t>
            </w:r>
          </w:p>
        </w:tc>
      </w:tr>
      <w:tr w:rsidR="00587E20" w:rsidRPr="003E62D9" w14:paraId="574D79E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0741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922976"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 should notify attendants of the fault in 30 seconds.</w:t>
            </w:r>
          </w:p>
        </w:tc>
      </w:tr>
    </w:tbl>
    <w:p w14:paraId="524B1558" w14:textId="35195EC8"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257EBD2B" w14:textId="776AC044" w:rsidR="00587E20" w:rsidRPr="003E62D9" w:rsidRDefault="00587E20" w:rsidP="00587E20">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6.3</w:t>
      </w:r>
      <w:r w:rsidR="0065296C" w:rsidRPr="003E62D9">
        <w:rPr>
          <w:rFonts w:ascii="Arial" w:eastAsia="맑은 고딕" w:hAnsi="Arial" w:cs="Arial"/>
          <w:b/>
          <w:bCs/>
          <w:color w:val="000000"/>
          <w:kern w:val="0"/>
          <w:szCs w:val="24"/>
        </w:rPr>
        <w:t>) QA</w:t>
      </w:r>
      <w:r w:rsidRPr="003E62D9">
        <w:rPr>
          <w:rFonts w:ascii="Arial" w:eastAsia="맑은 고딕" w:hAnsi="Arial" w:cs="Arial"/>
          <w:b/>
          <w:bCs/>
          <w:color w:val="000000"/>
          <w:kern w:val="0"/>
          <w:szCs w:val="24"/>
        </w:rPr>
        <w:t>03</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0"/>
        <w:gridCol w:w="7956"/>
      </w:tblGrid>
      <w:tr w:rsidR="00587E20" w:rsidRPr="003E62D9" w14:paraId="2BBE0B5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2BD93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7D39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Protect data and information from unauthorized access </w:t>
            </w:r>
          </w:p>
        </w:tc>
      </w:tr>
      <w:tr w:rsidR="00587E20" w:rsidRPr="003E62D9" w14:paraId="3C60CC4E"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4C5281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022B9" w14:textId="34755B3D"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03</w:t>
            </w:r>
          </w:p>
        </w:tc>
      </w:tr>
      <w:tr w:rsidR="00587E20" w:rsidRPr="003E62D9" w14:paraId="0CE2543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88A8F8B"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1C51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Security</w:t>
            </w:r>
          </w:p>
        </w:tc>
      </w:tr>
      <w:tr w:rsidR="00587E20" w:rsidRPr="003E62D9" w14:paraId="6EB3EAE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1C6053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C40301" w14:textId="4B08A85D" w:rsidR="00587E20" w:rsidRPr="003E62D9" w:rsidRDefault="00587E20" w:rsidP="00DE02D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Users</w:t>
            </w:r>
            <w:r w:rsidR="00CE6AC7" w:rsidRPr="003E62D9">
              <w:rPr>
                <w:rFonts w:ascii="Arial" w:eastAsia="맑은 고딕" w:hAnsi="Arial" w:cs="Arial"/>
                <w:kern w:val="0"/>
                <w:szCs w:val="20"/>
              </w:rPr>
              <w:t xml:space="preserve"> log </w:t>
            </w:r>
            <w:r w:rsidR="00BE6A85" w:rsidRPr="003E62D9">
              <w:rPr>
                <w:rFonts w:ascii="Arial" w:eastAsia="맑은 고딕" w:hAnsi="Arial" w:cs="Arial"/>
                <w:kern w:val="0"/>
                <w:szCs w:val="20"/>
              </w:rPr>
              <w:t>in the system</w:t>
            </w:r>
            <w:r w:rsidRPr="003E62D9">
              <w:rPr>
                <w:rFonts w:ascii="Arial" w:eastAsia="맑은 고딕" w:hAnsi="Arial" w:cs="Arial"/>
                <w:kern w:val="0"/>
                <w:szCs w:val="20"/>
              </w:rPr>
              <w:t xml:space="preserve"> and get the permission to access the au</w:t>
            </w:r>
            <w:r w:rsidR="00DE02D0" w:rsidRPr="003E62D9">
              <w:rPr>
                <w:rFonts w:ascii="Arial" w:eastAsia="맑은 고딕" w:hAnsi="Arial" w:cs="Arial"/>
                <w:kern w:val="0"/>
                <w:szCs w:val="20"/>
              </w:rPr>
              <w:t>thorized data and information. T</w:t>
            </w:r>
            <w:r w:rsidRPr="003E62D9">
              <w:rPr>
                <w:rFonts w:ascii="Arial" w:eastAsia="맑은 고딕" w:hAnsi="Arial" w:cs="Arial"/>
                <w:kern w:val="0"/>
                <w:szCs w:val="20"/>
              </w:rPr>
              <w:t>he</w:t>
            </w:r>
            <w:r w:rsidR="00DE02D0" w:rsidRPr="003E62D9">
              <w:rPr>
                <w:rFonts w:ascii="Arial" w:eastAsia="맑은 고딕" w:hAnsi="Arial" w:cs="Arial"/>
                <w:kern w:val="0"/>
                <w:szCs w:val="20"/>
              </w:rPr>
              <w:t xml:space="preserve"> unauthorized</w:t>
            </w:r>
            <w:r w:rsidRPr="003E62D9">
              <w:rPr>
                <w:rFonts w:ascii="Arial" w:eastAsia="맑은 고딕" w:hAnsi="Arial" w:cs="Arial"/>
                <w:kern w:val="0"/>
                <w:szCs w:val="20"/>
              </w:rPr>
              <w:t xml:space="preserve"> user tries to access the data and information which are permitted only attendant</w:t>
            </w:r>
            <w:r w:rsidR="002819EA" w:rsidRPr="003E62D9">
              <w:rPr>
                <w:rFonts w:ascii="Arial" w:eastAsia="맑은 고딕" w:hAnsi="Arial" w:cs="Arial"/>
                <w:kern w:val="0"/>
                <w:szCs w:val="20"/>
              </w:rPr>
              <w:t>s</w:t>
            </w:r>
            <w:r w:rsidRPr="003E62D9">
              <w:rPr>
                <w:rFonts w:ascii="Arial" w:eastAsia="맑은 고딕" w:hAnsi="Arial" w:cs="Arial"/>
                <w:kern w:val="0"/>
                <w:szCs w:val="20"/>
              </w:rPr>
              <w:t xml:space="preserve"> and owner. </w:t>
            </w:r>
            <w:r w:rsidR="00DE02D0" w:rsidRPr="003E62D9">
              <w:rPr>
                <w:rFonts w:ascii="Arial" w:eastAsia="맑은 고딕" w:hAnsi="Arial" w:cs="Arial"/>
                <w:kern w:val="0"/>
                <w:szCs w:val="20"/>
              </w:rPr>
              <w:t>The system prevents all unauthorized access.</w:t>
            </w:r>
          </w:p>
        </w:tc>
      </w:tr>
      <w:tr w:rsidR="00587E20" w:rsidRPr="003E62D9" w14:paraId="248407A7"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4823F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99B364" w14:textId="77777777" w:rsidR="00587E20" w:rsidRPr="003E62D9" w:rsidRDefault="00587E20" w:rsidP="00DE02D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Unauthorized </w:t>
            </w:r>
            <w:r w:rsidR="00DE02D0" w:rsidRPr="003E62D9">
              <w:rPr>
                <w:rFonts w:ascii="Arial" w:eastAsia="맑은 고딕" w:hAnsi="Arial" w:cs="Arial"/>
                <w:kern w:val="0"/>
                <w:szCs w:val="20"/>
              </w:rPr>
              <w:t>user</w:t>
            </w:r>
            <w:r w:rsidRPr="003E62D9">
              <w:rPr>
                <w:rFonts w:ascii="Arial" w:eastAsia="맑은 고딕" w:hAnsi="Arial" w:cs="Arial"/>
                <w:kern w:val="0"/>
                <w:szCs w:val="20"/>
              </w:rPr>
              <w:t>, unauthorized system</w:t>
            </w:r>
          </w:p>
        </w:tc>
      </w:tr>
      <w:tr w:rsidR="00587E20" w:rsidRPr="003E62D9" w14:paraId="0A8D9C5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26631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53A61" w14:textId="262FE302"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Unauthorized attempt</w:t>
            </w:r>
            <w:r w:rsidR="002819EA" w:rsidRPr="003E62D9">
              <w:rPr>
                <w:rFonts w:ascii="Arial" w:eastAsia="맑은 고딕" w:hAnsi="Arial" w:cs="Arial"/>
                <w:kern w:val="0"/>
                <w:szCs w:val="20"/>
              </w:rPr>
              <w:t>s</w:t>
            </w:r>
            <w:r w:rsidRPr="003E62D9">
              <w:rPr>
                <w:rFonts w:ascii="Arial" w:eastAsia="맑은 고딕" w:hAnsi="Arial" w:cs="Arial"/>
                <w:kern w:val="0"/>
                <w:szCs w:val="20"/>
              </w:rPr>
              <w:t xml:space="preserve"> to display data and access system service.</w:t>
            </w:r>
          </w:p>
        </w:tc>
      </w:tr>
      <w:tr w:rsidR="00587E20" w:rsidRPr="003E62D9" w14:paraId="2C5EB94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5B38E3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4DC2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system</w:t>
            </w:r>
          </w:p>
        </w:tc>
      </w:tr>
      <w:tr w:rsidR="00587E20" w:rsidRPr="003E62D9" w14:paraId="239FEB7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8F6D553"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2A6A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 (run time)</w:t>
            </w:r>
          </w:p>
        </w:tc>
      </w:tr>
      <w:tr w:rsidR="00587E20" w:rsidRPr="003E62D9" w14:paraId="11FD4EA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1856A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0D6C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data and information are protected from unauthorized access.</w:t>
            </w:r>
          </w:p>
        </w:tc>
      </w:tr>
      <w:tr w:rsidR="00587E20" w:rsidRPr="003E62D9" w14:paraId="403F68B4"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BFA19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6921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How many unauthorized accesses are protected? 100%</w:t>
            </w:r>
          </w:p>
        </w:tc>
      </w:tr>
    </w:tbl>
    <w:p w14:paraId="39760EDE" w14:textId="77777777" w:rsidR="00C21EAE" w:rsidRPr="003E62D9" w:rsidRDefault="00C21EAE" w:rsidP="0097053F">
      <w:pPr>
        <w:widowControl/>
        <w:wordWrap/>
        <w:autoSpaceDE/>
        <w:autoSpaceDN/>
        <w:spacing w:after="0" w:line="240" w:lineRule="auto"/>
        <w:jc w:val="left"/>
        <w:rPr>
          <w:rFonts w:ascii="Arial" w:eastAsia="맑은 고딕" w:hAnsi="Arial" w:cs="Arial"/>
          <w:b/>
          <w:bCs/>
          <w:color w:val="000000"/>
          <w:kern w:val="0"/>
          <w:szCs w:val="24"/>
        </w:rPr>
      </w:pPr>
    </w:p>
    <w:p w14:paraId="01253072" w14:textId="6DD838C4" w:rsidR="00E90593" w:rsidRPr="003E62D9" w:rsidRDefault="00E90593" w:rsidP="00E90593">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6.4</w:t>
      </w:r>
      <w:r w:rsidR="0065296C" w:rsidRPr="003E62D9">
        <w:rPr>
          <w:rFonts w:ascii="Arial" w:eastAsia="맑은 고딕" w:hAnsi="Arial" w:cs="Arial"/>
          <w:b/>
          <w:bCs/>
          <w:color w:val="000000"/>
          <w:kern w:val="0"/>
          <w:szCs w:val="24"/>
        </w:rPr>
        <w:t>) QA</w:t>
      </w:r>
      <w:r w:rsidRPr="003E62D9">
        <w:rPr>
          <w:rFonts w:ascii="Arial" w:eastAsia="맑은 고딕" w:hAnsi="Arial" w:cs="Arial"/>
          <w:b/>
          <w:bCs/>
          <w:color w:val="000000"/>
          <w:kern w:val="0"/>
          <w:szCs w:val="24"/>
        </w:rPr>
        <w:t>04</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1"/>
        <w:gridCol w:w="7955"/>
      </w:tblGrid>
      <w:tr w:rsidR="00E90593" w:rsidRPr="003E62D9" w14:paraId="59D70A98"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C03812"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33B5ED" w14:textId="77777777" w:rsidR="00E90593" w:rsidRPr="003E62D9" w:rsidRDefault="00E90593" w:rsidP="00835478">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471EF3" w:rsidRPr="003E62D9">
              <w:rPr>
                <w:rFonts w:ascii="Arial" w:eastAsia="맑은 고딕" w:hAnsi="Arial" w:cs="Arial"/>
                <w:kern w:val="0"/>
                <w:szCs w:val="20"/>
              </w:rPr>
              <w:t>Add more analysis algorithms or analysis applications</w:t>
            </w:r>
          </w:p>
        </w:tc>
      </w:tr>
      <w:tr w:rsidR="00E90593" w:rsidRPr="003E62D9" w14:paraId="27EEB72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BE41F9"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5BA0A" w14:textId="69F9567F" w:rsidR="00E90593" w:rsidRPr="003E62D9" w:rsidRDefault="0065296C" w:rsidP="00E9059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E90593" w:rsidRPr="003E62D9">
              <w:rPr>
                <w:rFonts w:ascii="Arial" w:eastAsia="맑은 고딕" w:hAnsi="Arial" w:cs="Arial"/>
                <w:kern w:val="0"/>
                <w:szCs w:val="20"/>
              </w:rPr>
              <w:t>04</w:t>
            </w:r>
          </w:p>
        </w:tc>
      </w:tr>
      <w:tr w:rsidR="00E90593" w:rsidRPr="003E62D9" w14:paraId="0BE927B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BF5ECE7"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E2332" w14:textId="77777777" w:rsidR="00E90593" w:rsidRPr="003E62D9" w:rsidRDefault="008135A4"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Extensibility</w:t>
            </w:r>
          </w:p>
        </w:tc>
      </w:tr>
      <w:tr w:rsidR="00E90593" w:rsidRPr="003E62D9" w14:paraId="3DEC1B6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A60070"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B7173" w14:textId="16249ACC" w:rsidR="00E90593" w:rsidRPr="003E62D9" w:rsidRDefault="00E225C3" w:rsidP="00461F6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Developer wants to add new algorithm application to Sure Park software. The system need</w:t>
            </w:r>
            <w:r w:rsidR="002819EA" w:rsidRPr="003E62D9">
              <w:rPr>
                <w:rFonts w:ascii="Arial" w:eastAsia="맑은 고딕" w:hAnsi="Arial" w:cs="Arial"/>
                <w:kern w:val="0"/>
                <w:szCs w:val="20"/>
              </w:rPr>
              <w:t>s</w:t>
            </w:r>
            <w:r w:rsidRPr="003E62D9">
              <w:rPr>
                <w:rFonts w:ascii="Arial" w:eastAsia="맑은 고딕" w:hAnsi="Arial" w:cs="Arial"/>
                <w:kern w:val="0"/>
                <w:szCs w:val="20"/>
              </w:rPr>
              <w:t xml:space="preserve"> to be updated without disrupting operations.</w:t>
            </w:r>
            <w:r w:rsidR="00461F6A" w:rsidRPr="003E62D9">
              <w:rPr>
                <w:rFonts w:ascii="Arial" w:eastAsia="맑은 고딕" w:hAnsi="Arial" w:cs="Arial"/>
                <w:kern w:val="0"/>
                <w:szCs w:val="20"/>
              </w:rPr>
              <w:t xml:space="preserve"> New algorithm can be implemented and tested within 1 week.</w:t>
            </w:r>
          </w:p>
        </w:tc>
      </w:tr>
      <w:tr w:rsidR="00E90593" w:rsidRPr="003E62D9" w14:paraId="3A71453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5E4E57D"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4AB6C" w14:textId="77777777" w:rsidR="00E90593" w:rsidRPr="003E62D9" w:rsidRDefault="00DE02D0"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Developers</w:t>
            </w:r>
          </w:p>
        </w:tc>
      </w:tr>
      <w:tr w:rsidR="00E90593" w:rsidRPr="003E62D9" w14:paraId="5050BAD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6796045"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EF243" w14:textId="77777777" w:rsidR="00E90593" w:rsidRPr="003E62D9" w:rsidRDefault="00835478"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Add </w:t>
            </w:r>
            <w:r w:rsidR="00DE02D0" w:rsidRPr="003E62D9">
              <w:rPr>
                <w:rFonts w:ascii="Arial" w:eastAsia="맑은 고딕" w:hAnsi="Arial" w:cs="Arial"/>
                <w:kern w:val="0"/>
                <w:szCs w:val="20"/>
              </w:rPr>
              <w:t xml:space="preserve">new algorithm to </w:t>
            </w:r>
            <w:r w:rsidRPr="003E62D9">
              <w:rPr>
                <w:rFonts w:ascii="Arial" w:eastAsia="맑은 고딕" w:hAnsi="Arial" w:cs="Arial"/>
                <w:kern w:val="0"/>
                <w:szCs w:val="20"/>
              </w:rPr>
              <w:t>the system</w:t>
            </w:r>
          </w:p>
        </w:tc>
      </w:tr>
      <w:tr w:rsidR="00E90593" w:rsidRPr="003E62D9" w14:paraId="4DD65E2F"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41CEDC0"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9AD34" w14:textId="77777777" w:rsidR="00E90593" w:rsidRPr="003E62D9" w:rsidRDefault="00E225C3" w:rsidP="00DE02D0">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Sure Park system’s software</w:t>
            </w:r>
          </w:p>
        </w:tc>
      </w:tr>
      <w:tr w:rsidR="00E90593" w:rsidRPr="003E62D9" w14:paraId="6638E2E3"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E8170D"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C92FBA" w14:textId="77777777" w:rsidR="00E90593" w:rsidRPr="003E62D9" w:rsidRDefault="00E90593" w:rsidP="002550E2">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2550E2" w:rsidRPr="003E62D9">
              <w:rPr>
                <w:rFonts w:ascii="Arial" w:eastAsia="맑은 고딕" w:hAnsi="Arial" w:cs="Arial"/>
                <w:kern w:val="0"/>
                <w:szCs w:val="20"/>
              </w:rPr>
              <w:t>Normal operation (run time)</w:t>
            </w:r>
          </w:p>
        </w:tc>
      </w:tr>
      <w:tr w:rsidR="00E90593" w:rsidRPr="003E62D9" w14:paraId="78F43E7A"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F650305"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31A783" w14:textId="77777777" w:rsidR="00E225C3" w:rsidRPr="003E62D9" w:rsidRDefault="00461F6A" w:rsidP="00461F6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New algorithm should be added without disrupting operations.</w:t>
            </w:r>
          </w:p>
        </w:tc>
      </w:tr>
      <w:tr w:rsidR="00E90593" w:rsidRPr="003E62D9" w14:paraId="68555CB5"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D0DD21E" w14:textId="77777777" w:rsidR="00E90593" w:rsidRPr="003E62D9" w:rsidRDefault="00E90593" w:rsidP="00471EF3">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2B639" w14:textId="77777777" w:rsidR="00E225C3" w:rsidRPr="003E62D9" w:rsidRDefault="00461F6A" w:rsidP="002550E2">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New algorithm can be implemented and tested within 1 week.</w:t>
            </w:r>
          </w:p>
        </w:tc>
      </w:tr>
    </w:tbl>
    <w:p w14:paraId="2DD267D8" w14:textId="77777777" w:rsidR="00E90593" w:rsidRPr="003E62D9" w:rsidRDefault="00E90593" w:rsidP="00D47F86">
      <w:pPr>
        <w:widowControl/>
        <w:wordWrap/>
        <w:autoSpaceDE/>
        <w:autoSpaceDN/>
        <w:spacing w:after="0" w:line="240" w:lineRule="auto"/>
        <w:jc w:val="left"/>
        <w:rPr>
          <w:rFonts w:ascii="Arial" w:eastAsia="맑은 고딕" w:hAnsi="Arial" w:cs="Arial"/>
          <w:color w:val="000000"/>
          <w:kern w:val="0"/>
          <w:szCs w:val="20"/>
        </w:rPr>
      </w:pPr>
    </w:p>
    <w:p w14:paraId="7BE68602" w14:textId="281B8134" w:rsidR="00587E20" w:rsidRPr="003E62D9" w:rsidRDefault="00587E20" w:rsidP="00587E20">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6.5</w:t>
      </w:r>
      <w:r w:rsidR="0065296C" w:rsidRPr="003E62D9">
        <w:rPr>
          <w:rFonts w:ascii="Arial" w:eastAsia="맑은 고딕" w:hAnsi="Arial" w:cs="Arial"/>
          <w:b/>
          <w:bCs/>
          <w:color w:val="000000"/>
          <w:kern w:val="0"/>
          <w:szCs w:val="24"/>
        </w:rPr>
        <w:t>) QA</w:t>
      </w:r>
      <w:r w:rsidRPr="003E62D9">
        <w:rPr>
          <w:rFonts w:ascii="Arial" w:eastAsia="맑은 고딕" w:hAnsi="Arial" w:cs="Arial"/>
          <w:b/>
          <w:bCs/>
          <w:color w:val="000000"/>
          <w:kern w:val="0"/>
          <w:szCs w:val="24"/>
        </w:rPr>
        <w:t>05</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1"/>
        <w:gridCol w:w="7955"/>
      </w:tblGrid>
      <w:tr w:rsidR="00587E20" w:rsidRPr="003E62D9" w14:paraId="35D584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5AFF1F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E15DBA" w14:textId="2DC1CBBA" w:rsidR="00587E20" w:rsidRPr="003E62D9" w:rsidRDefault="00CD0592"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Retrieve an available </w:t>
            </w:r>
            <w:r w:rsidR="00587E20" w:rsidRPr="003E62D9">
              <w:rPr>
                <w:rFonts w:ascii="Arial" w:eastAsia="맑은 고딕" w:hAnsi="Arial" w:cs="Arial"/>
                <w:kern w:val="0"/>
                <w:szCs w:val="20"/>
              </w:rPr>
              <w:t>parking slot</w:t>
            </w:r>
            <w:r w:rsidRPr="003E62D9">
              <w:rPr>
                <w:rFonts w:ascii="Arial" w:eastAsia="맑은 고딕" w:hAnsi="Arial" w:cs="Arial"/>
                <w:kern w:val="0"/>
                <w:szCs w:val="20"/>
              </w:rPr>
              <w:t xml:space="preserve"> ASAP.</w:t>
            </w:r>
          </w:p>
        </w:tc>
      </w:tr>
      <w:tr w:rsidR="00587E20" w:rsidRPr="003E62D9" w14:paraId="000385F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51E3CE"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D48EC" w14:textId="0C099DCB"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05</w:t>
            </w:r>
          </w:p>
        </w:tc>
      </w:tr>
      <w:tr w:rsidR="00587E20" w:rsidRPr="003E62D9" w14:paraId="29F8D10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23619F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DC63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Performance</w:t>
            </w:r>
          </w:p>
        </w:tc>
      </w:tr>
      <w:tr w:rsidR="00587E20" w:rsidRPr="003E62D9" w14:paraId="47942CF6"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76DFF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7B5C63" w14:textId="44028C69" w:rsidR="00587E20" w:rsidRPr="003E62D9" w:rsidRDefault="00CD0592"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When d</w:t>
            </w:r>
            <w:r w:rsidR="00587E20" w:rsidRPr="003E62D9">
              <w:rPr>
                <w:rFonts w:ascii="Arial" w:eastAsia="맑은 고딕" w:hAnsi="Arial" w:cs="Arial"/>
                <w:kern w:val="0"/>
                <w:szCs w:val="20"/>
              </w:rPr>
              <w:t>river want</w:t>
            </w:r>
            <w:r w:rsidR="00461F6A" w:rsidRPr="003E62D9">
              <w:rPr>
                <w:rFonts w:ascii="Arial" w:eastAsia="맑은 고딕" w:hAnsi="Arial" w:cs="Arial"/>
                <w:kern w:val="0"/>
                <w:szCs w:val="20"/>
              </w:rPr>
              <w:t>s</w:t>
            </w:r>
            <w:r w:rsidR="00587E20" w:rsidRPr="003E62D9">
              <w:rPr>
                <w:rFonts w:ascii="Arial" w:eastAsia="맑은 고딕" w:hAnsi="Arial" w:cs="Arial"/>
                <w:kern w:val="0"/>
                <w:szCs w:val="20"/>
              </w:rPr>
              <w:t xml:space="preserve"> to </w:t>
            </w:r>
            <w:r w:rsidR="00074D1E" w:rsidRPr="003E62D9">
              <w:rPr>
                <w:rFonts w:ascii="Arial" w:eastAsia="맑은 고딕" w:hAnsi="Arial" w:cs="Arial"/>
                <w:kern w:val="0"/>
                <w:szCs w:val="20"/>
              </w:rPr>
              <w:t>get</w:t>
            </w:r>
            <w:r w:rsidR="002819EA" w:rsidRPr="003E62D9">
              <w:rPr>
                <w:rFonts w:ascii="Arial" w:eastAsia="맑은 고딕" w:hAnsi="Arial" w:cs="Arial"/>
                <w:kern w:val="0"/>
                <w:szCs w:val="20"/>
              </w:rPr>
              <w:t xml:space="preserve"> an</w:t>
            </w:r>
            <w:r w:rsidR="00587E20" w:rsidRPr="003E62D9">
              <w:rPr>
                <w:rFonts w:ascii="Arial" w:eastAsia="맑은 고딕" w:hAnsi="Arial" w:cs="Arial"/>
                <w:kern w:val="0"/>
                <w:szCs w:val="20"/>
              </w:rPr>
              <w:t xml:space="preserve"> empty parking slot, system </w:t>
            </w:r>
            <w:r w:rsidR="00074D1E" w:rsidRPr="003E62D9">
              <w:rPr>
                <w:rFonts w:ascii="Arial" w:eastAsia="맑은 고딕" w:hAnsi="Arial" w:cs="Arial"/>
                <w:kern w:val="0"/>
                <w:szCs w:val="20"/>
              </w:rPr>
              <w:t xml:space="preserve">must </w:t>
            </w:r>
            <w:r w:rsidR="002819EA" w:rsidRPr="003E62D9">
              <w:rPr>
                <w:rFonts w:ascii="Arial" w:eastAsia="맑은 고딕" w:hAnsi="Arial" w:cs="Arial"/>
                <w:kern w:val="0"/>
                <w:szCs w:val="20"/>
              </w:rPr>
              <w:t>provide</w:t>
            </w:r>
            <w:r w:rsidR="00074D1E" w:rsidRPr="003E62D9">
              <w:rPr>
                <w:rFonts w:ascii="Arial" w:eastAsia="맑은 고딕" w:hAnsi="Arial" w:cs="Arial"/>
                <w:kern w:val="0"/>
                <w:szCs w:val="20"/>
              </w:rPr>
              <w:t xml:space="preserve"> </w:t>
            </w:r>
            <w:r w:rsidR="002819EA" w:rsidRPr="003E62D9">
              <w:rPr>
                <w:rFonts w:ascii="Arial" w:eastAsia="맑은 고딕" w:hAnsi="Arial" w:cs="Arial"/>
                <w:kern w:val="0"/>
                <w:szCs w:val="20"/>
              </w:rPr>
              <w:t>it</w:t>
            </w:r>
            <w:r w:rsidR="00587E20" w:rsidRPr="003E62D9">
              <w:rPr>
                <w:rFonts w:ascii="Arial" w:eastAsia="맑은 고딕" w:hAnsi="Arial" w:cs="Arial"/>
                <w:kern w:val="0"/>
                <w:szCs w:val="20"/>
              </w:rPr>
              <w:t xml:space="preserve"> in 5 </w:t>
            </w:r>
            <w:r w:rsidR="00074D1E" w:rsidRPr="003E62D9">
              <w:rPr>
                <w:rFonts w:ascii="Arial" w:eastAsia="맑은 고딕" w:hAnsi="Arial" w:cs="Arial"/>
                <w:kern w:val="0"/>
                <w:szCs w:val="20"/>
              </w:rPr>
              <w:t xml:space="preserve">sec. </w:t>
            </w:r>
          </w:p>
        </w:tc>
      </w:tr>
      <w:tr w:rsidR="00587E20" w:rsidRPr="003E62D9" w14:paraId="77D8750E"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8DC1E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54309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Driver</w:t>
            </w:r>
          </w:p>
        </w:tc>
      </w:tr>
      <w:tr w:rsidR="00587E20" w:rsidRPr="003E62D9" w14:paraId="337702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0F8B6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62D44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Request reservation.</w:t>
            </w:r>
          </w:p>
        </w:tc>
      </w:tr>
      <w:tr w:rsidR="00587E20" w:rsidRPr="003E62D9" w14:paraId="0FEA212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7B0B6B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DA0AE" w14:textId="21054796"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74D1E" w:rsidRPr="003E62D9">
              <w:rPr>
                <w:rFonts w:ascii="Arial" w:eastAsia="맑은 고딕" w:hAnsi="Arial" w:cs="Arial"/>
                <w:kern w:val="0"/>
                <w:szCs w:val="20"/>
              </w:rPr>
              <w:t>Sure Park system</w:t>
            </w:r>
          </w:p>
        </w:tc>
      </w:tr>
      <w:tr w:rsidR="00587E20" w:rsidRPr="003E62D9" w14:paraId="518C9B3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05DAB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A53FC8" w14:textId="5094DE47" w:rsidR="00587E20" w:rsidRPr="003E62D9" w:rsidRDefault="00074D1E" w:rsidP="003F34E4">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 (run time)</w:t>
            </w:r>
          </w:p>
        </w:tc>
      </w:tr>
      <w:tr w:rsidR="00587E20" w:rsidRPr="003E62D9" w14:paraId="61C307E8"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2AA83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83A0F7" w14:textId="6671306F" w:rsidR="00587E20" w:rsidRPr="003E62D9" w:rsidRDefault="00074D1E"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Retrieve about parking slot status.</w:t>
            </w:r>
          </w:p>
        </w:tc>
      </w:tr>
      <w:tr w:rsidR="00587E20" w:rsidRPr="003E62D9" w14:paraId="21D5E554"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1349F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8634B" w14:textId="33C175B1" w:rsidR="00587E20" w:rsidRPr="003E62D9" w:rsidRDefault="00587E20"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74D1E" w:rsidRPr="003E62D9">
              <w:rPr>
                <w:rFonts w:ascii="Arial" w:eastAsia="맑은 고딕" w:hAnsi="Arial" w:cs="Arial"/>
                <w:kern w:val="0"/>
                <w:szCs w:val="20"/>
              </w:rPr>
              <w:t xml:space="preserve">The system must return </w:t>
            </w:r>
            <w:r w:rsidR="002819EA" w:rsidRPr="003E62D9">
              <w:rPr>
                <w:rFonts w:ascii="Arial" w:eastAsia="맑은 고딕" w:hAnsi="Arial" w:cs="Arial"/>
                <w:kern w:val="0"/>
                <w:szCs w:val="20"/>
              </w:rPr>
              <w:t xml:space="preserve">the </w:t>
            </w:r>
            <w:r w:rsidR="00074D1E" w:rsidRPr="003E62D9">
              <w:rPr>
                <w:rFonts w:ascii="Arial" w:eastAsia="맑은 고딕" w:hAnsi="Arial" w:cs="Arial"/>
                <w:kern w:val="0"/>
                <w:szCs w:val="20"/>
              </w:rPr>
              <w:t>parking slot status in 5 sec.</w:t>
            </w:r>
          </w:p>
        </w:tc>
      </w:tr>
    </w:tbl>
    <w:p w14:paraId="25CB7A05" w14:textId="77777777"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0A14D5A1" w14:textId="0D989DDC" w:rsidR="00587E20" w:rsidRPr="003E62D9" w:rsidRDefault="00587E20" w:rsidP="00587E20">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6.6</w:t>
      </w:r>
      <w:r w:rsidR="0065296C" w:rsidRPr="003E62D9">
        <w:rPr>
          <w:rFonts w:ascii="Arial" w:eastAsia="맑은 고딕" w:hAnsi="Arial" w:cs="Arial"/>
          <w:b/>
          <w:bCs/>
          <w:color w:val="000000"/>
          <w:kern w:val="0"/>
          <w:szCs w:val="24"/>
        </w:rPr>
        <w:t>) QA</w:t>
      </w:r>
      <w:r w:rsidRPr="003E62D9">
        <w:rPr>
          <w:rFonts w:ascii="Arial" w:eastAsia="맑은 고딕" w:hAnsi="Arial" w:cs="Arial"/>
          <w:b/>
          <w:bCs/>
          <w:color w:val="000000"/>
          <w:kern w:val="0"/>
          <w:szCs w:val="24"/>
        </w:rPr>
        <w:t>06</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7"/>
        <w:gridCol w:w="7949"/>
      </w:tblGrid>
      <w:tr w:rsidR="00587E20" w:rsidRPr="003E62D9" w14:paraId="3284FA45"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C5443B9"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6FFED" w14:textId="30D1683E" w:rsidR="00587E20" w:rsidRPr="003E62D9" w:rsidRDefault="00587E20" w:rsidP="003F34E4">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2819EA" w:rsidRPr="003E62D9">
              <w:rPr>
                <w:rFonts w:ascii="Arial" w:eastAsia="맑은 고딕" w:hAnsi="Arial" w:cs="Arial"/>
                <w:kern w:val="0"/>
                <w:szCs w:val="20"/>
              </w:rPr>
              <w:t xml:space="preserve">Obtain </w:t>
            </w:r>
            <w:r w:rsidRPr="003E62D9">
              <w:rPr>
                <w:rFonts w:ascii="Arial" w:eastAsia="맑은 고딕" w:hAnsi="Arial" w:cs="Arial"/>
                <w:kern w:val="0"/>
                <w:szCs w:val="20"/>
              </w:rPr>
              <w:t>basic statistics on facility usage.</w:t>
            </w:r>
          </w:p>
        </w:tc>
      </w:tr>
      <w:tr w:rsidR="00587E20" w:rsidRPr="003E62D9" w14:paraId="1BC9DE3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281F45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8A90B" w14:textId="3EAED4C5"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06</w:t>
            </w:r>
          </w:p>
        </w:tc>
      </w:tr>
      <w:tr w:rsidR="00587E20" w:rsidRPr="003E62D9" w14:paraId="1E0C51F0"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A5FC2C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C0D08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Usability</w:t>
            </w:r>
          </w:p>
        </w:tc>
      </w:tr>
      <w:tr w:rsidR="00587E20" w:rsidRPr="003E62D9" w14:paraId="0884338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B032F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9EF75B" w14:textId="59D77B1B" w:rsidR="00587E20" w:rsidRPr="003E62D9" w:rsidRDefault="00587E20" w:rsidP="00074D1E">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owner want</w:t>
            </w:r>
            <w:r w:rsidR="00074D1E" w:rsidRPr="003E62D9">
              <w:rPr>
                <w:rFonts w:ascii="Arial" w:eastAsia="맑은 고딕" w:hAnsi="Arial" w:cs="Arial"/>
                <w:kern w:val="0"/>
                <w:szCs w:val="20"/>
              </w:rPr>
              <w:t>s</w:t>
            </w:r>
            <w:r w:rsidRPr="003E62D9">
              <w:rPr>
                <w:rFonts w:ascii="Arial" w:eastAsia="맑은 고딕" w:hAnsi="Arial" w:cs="Arial"/>
                <w:kern w:val="0"/>
                <w:szCs w:val="20"/>
              </w:rPr>
              <w:t xml:space="preserve"> to check basic statistics on facility usages. </w:t>
            </w:r>
            <w:r w:rsidR="007D4877" w:rsidRPr="003E62D9">
              <w:rPr>
                <w:rFonts w:ascii="Arial" w:eastAsia="맑은 고딕" w:hAnsi="Arial" w:cs="Arial"/>
                <w:kern w:val="0"/>
                <w:szCs w:val="20"/>
              </w:rPr>
              <w:t xml:space="preserve">The owner </w:t>
            </w:r>
            <w:r w:rsidR="007D4877" w:rsidRPr="003E62D9">
              <w:rPr>
                <w:rFonts w:ascii="Arial" w:eastAsia="맑은 고딕" w:hAnsi="Arial" w:cs="Arial"/>
                <w:kern w:val="0"/>
                <w:szCs w:val="20"/>
              </w:rPr>
              <w:lastRenderedPageBreak/>
              <w:t xml:space="preserve">can show statistic report in </w:t>
            </w:r>
            <w:r w:rsidR="00074D1E" w:rsidRPr="003E62D9">
              <w:rPr>
                <w:rFonts w:ascii="Arial" w:eastAsia="맑은 고딕" w:hAnsi="Arial" w:cs="Arial"/>
                <w:kern w:val="0"/>
                <w:szCs w:val="20"/>
              </w:rPr>
              <w:t xml:space="preserve">3 </w:t>
            </w:r>
            <w:r w:rsidR="007D4877" w:rsidRPr="003E62D9">
              <w:rPr>
                <w:rFonts w:ascii="Arial" w:eastAsia="맑은 고딕" w:hAnsi="Arial" w:cs="Arial"/>
                <w:kern w:val="0"/>
                <w:szCs w:val="20"/>
              </w:rPr>
              <w:t>step after login.</w:t>
            </w:r>
          </w:p>
        </w:tc>
      </w:tr>
      <w:tr w:rsidR="00587E20" w:rsidRPr="003E62D9" w14:paraId="67B5D75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BA8BB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lastRenderedPageBreak/>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8F40CD" w14:textId="6C98F30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2819EA" w:rsidRPr="003E62D9">
              <w:rPr>
                <w:rFonts w:ascii="Arial" w:eastAsia="맑은 고딕" w:hAnsi="Arial" w:cs="Arial"/>
                <w:kern w:val="0"/>
                <w:szCs w:val="20"/>
              </w:rPr>
              <w:t>The o</w:t>
            </w:r>
            <w:r w:rsidRPr="003E62D9">
              <w:rPr>
                <w:rFonts w:ascii="Arial" w:eastAsia="맑은 고딕" w:hAnsi="Arial" w:cs="Arial"/>
                <w:kern w:val="0"/>
                <w:szCs w:val="20"/>
              </w:rPr>
              <w:t>wner</w:t>
            </w:r>
          </w:p>
        </w:tc>
      </w:tr>
      <w:tr w:rsidR="00587E20" w:rsidRPr="003E62D9" w14:paraId="5DF1D4B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12B012"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9745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Check statistics on facility usage.</w:t>
            </w:r>
          </w:p>
        </w:tc>
      </w:tr>
      <w:tr w:rsidR="00587E20" w:rsidRPr="003E62D9" w14:paraId="4173DC68"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7B8FB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5EBCD" w14:textId="4522E1A1"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74D1E" w:rsidRPr="003E62D9">
              <w:rPr>
                <w:rFonts w:ascii="Arial" w:eastAsia="맑은 고딕" w:hAnsi="Arial" w:cs="Arial"/>
                <w:kern w:val="0"/>
                <w:szCs w:val="20"/>
              </w:rPr>
              <w:t>Sure Park system</w:t>
            </w:r>
          </w:p>
        </w:tc>
      </w:tr>
      <w:tr w:rsidR="00587E20" w:rsidRPr="003E62D9" w14:paraId="4EC8C90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DB5FD2"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C0997" w14:textId="5CFB797D" w:rsidR="00587E20" w:rsidRPr="003E62D9" w:rsidRDefault="003F34E4"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w:t>
            </w:r>
            <w:r w:rsidR="007D4877" w:rsidRPr="003E62D9">
              <w:rPr>
                <w:rFonts w:ascii="Arial" w:eastAsia="맑은 고딕" w:hAnsi="Arial" w:cs="Arial"/>
                <w:kern w:val="0"/>
                <w:szCs w:val="20"/>
              </w:rPr>
              <w:t xml:space="preserve"> (Run time)</w:t>
            </w:r>
          </w:p>
        </w:tc>
      </w:tr>
      <w:tr w:rsidR="00587E20" w:rsidRPr="003E62D9" w14:paraId="29D5336D"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D6312D"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92DF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7D4877" w:rsidRPr="003E62D9">
              <w:rPr>
                <w:rFonts w:ascii="Arial" w:eastAsia="맑은 고딕" w:hAnsi="Arial" w:cs="Arial"/>
                <w:kern w:val="0"/>
                <w:szCs w:val="20"/>
              </w:rPr>
              <w:t>Display b</w:t>
            </w:r>
            <w:r w:rsidRPr="003E62D9">
              <w:rPr>
                <w:rFonts w:ascii="Arial" w:eastAsia="맑은 고딕" w:hAnsi="Arial" w:cs="Arial"/>
                <w:kern w:val="0"/>
                <w:szCs w:val="20"/>
              </w:rPr>
              <w:t>asic statistics</w:t>
            </w:r>
          </w:p>
        </w:tc>
      </w:tr>
      <w:tr w:rsidR="00587E20" w:rsidRPr="003E62D9" w14:paraId="01CA340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322962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6D01A" w14:textId="3DE4B115" w:rsidR="00587E20" w:rsidRPr="003E62D9" w:rsidRDefault="00587E20" w:rsidP="007D4877">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w:t>
            </w:r>
            <w:r w:rsidR="007D4877" w:rsidRPr="003E62D9">
              <w:rPr>
                <w:rFonts w:ascii="Arial" w:eastAsia="맑은 고딕" w:hAnsi="Arial" w:cs="Arial"/>
                <w:kern w:val="0"/>
                <w:szCs w:val="20"/>
              </w:rPr>
              <w:t xml:space="preserve">Statistics report can be show in 3 steps after </w:t>
            </w:r>
            <w:r w:rsidR="002819EA" w:rsidRPr="003E62D9">
              <w:rPr>
                <w:rFonts w:ascii="Arial" w:eastAsia="맑은 고딕" w:hAnsi="Arial" w:cs="Arial"/>
                <w:kern w:val="0"/>
                <w:szCs w:val="20"/>
              </w:rPr>
              <w:t xml:space="preserve">the </w:t>
            </w:r>
            <w:r w:rsidR="007D4877" w:rsidRPr="003E62D9">
              <w:rPr>
                <w:rFonts w:ascii="Arial" w:eastAsia="맑은 고딕" w:hAnsi="Arial" w:cs="Arial"/>
                <w:kern w:val="0"/>
                <w:szCs w:val="20"/>
              </w:rPr>
              <w:t>owner log</w:t>
            </w:r>
            <w:r w:rsidR="00074D1E" w:rsidRPr="003E62D9">
              <w:rPr>
                <w:rFonts w:ascii="Arial" w:eastAsia="맑은 고딕" w:hAnsi="Arial" w:cs="Arial"/>
                <w:kern w:val="0"/>
                <w:szCs w:val="20"/>
              </w:rPr>
              <w:t xml:space="preserve"> </w:t>
            </w:r>
            <w:r w:rsidR="007D4877" w:rsidRPr="003E62D9">
              <w:rPr>
                <w:rFonts w:ascii="Arial" w:eastAsia="맑은 고딕" w:hAnsi="Arial" w:cs="Arial"/>
                <w:kern w:val="0"/>
                <w:szCs w:val="20"/>
              </w:rPr>
              <w:t>in.</w:t>
            </w:r>
          </w:p>
        </w:tc>
      </w:tr>
    </w:tbl>
    <w:p w14:paraId="453A2444" w14:textId="77777777" w:rsidR="00587E20" w:rsidRPr="003E62D9"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628E21FD" w14:textId="37C29135" w:rsidR="00587E20" w:rsidRPr="003E62D9" w:rsidRDefault="00587E20" w:rsidP="00587E20">
      <w:pPr>
        <w:widowControl/>
        <w:wordWrap/>
        <w:autoSpaceDE/>
        <w:autoSpaceDN/>
        <w:spacing w:after="0" w:line="240" w:lineRule="auto"/>
        <w:ind w:left="540"/>
        <w:jc w:val="left"/>
        <w:rPr>
          <w:rFonts w:ascii="Arial" w:eastAsia="맑은 고딕" w:hAnsi="Arial" w:cs="Arial"/>
          <w:color w:val="000000"/>
          <w:kern w:val="0"/>
          <w:szCs w:val="24"/>
        </w:rPr>
      </w:pPr>
      <w:r w:rsidRPr="003E62D9">
        <w:rPr>
          <w:rFonts w:ascii="Arial" w:eastAsia="맑은 고딕" w:hAnsi="Arial" w:cs="Arial"/>
          <w:b/>
          <w:bCs/>
          <w:color w:val="000000"/>
          <w:kern w:val="0"/>
          <w:szCs w:val="24"/>
        </w:rPr>
        <w:t>6.7</w:t>
      </w:r>
      <w:r w:rsidR="0065296C" w:rsidRPr="003E62D9">
        <w:rPr>
          <w:rFonts w:ascii="Arial" w:eastAsia="맑은 고딕" w:hAnsi="Arial" w:cs="Arial"/>
          <w:b/>
          <w:bCs/>
          <w:color w:val="000000"/>
          <w:kern w:val="0"/>
          <w:szCs w:val="24"/>
        </w:rPr>
        <w:t>) QA</w:t>
      </w:r>
      <w:r w:rsidRPr="003E62D9">
        <w:rPr>
          <w:rFonts w:ascii="Arial" w:eastAsia="맑은 고딕" w:hAnsi="Arial" w:cs="Arial"/>
          <w:b/>
          <w:bCs/>
          <w:color w:val="000000"/>
          <w:kern w:val="0"/>
          <w:szCs w:val="24"/>
        </w:rPr>
        <w:t>07</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86"/>
        <w:gridCol w:w="7960"/>
      </w:tblGrid>
      <w:tr w:rsidR="00587E20" w:rsidRPr="003E62D9" w14:paraId="5188D21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1BADD3A"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5A646" w14:textId="41AE1EBB" w:rsidR="00587E20" w:rsidRPr="003E62D9" w:rsidRDefault="00074D1E" w:rsidP="00F41D5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w:t>
            </w:r>
            <w:r w:rsidR="00587E20" w:rsidRPr="003E62D9">
              <w:rPr>
                <w:rFonts w:ascii="Arial" w:eastAsia="맑은 고딕" w:hAnsi="Arial" w:cs="Arial"/>
                <w:kern w:val="0"/>
                <w:szCs w:val="20"/>
              </w:rPr>
              <w:t>ommunicate</w:t>
            </w:r>
            <w:r w:rsidRPr="003E62D9">
              <w:rPr>
                <w:rFonts w:ascii="Arial" w:eastAsia="맑은 고딕" w:hAnsi="Arial" w:cs="Arial"/>
                <w:kern w:val="0"/>
                <w:szCs w:val="20"/>
              </w:rPr>
              <w:t xml:space="preserve"> </w:t>
            </w:r>
            <w:r w:rsidR="002819EA" w:rsidRPr="003E62D9">
              <w:rPr>
                <w:rFonts w:ascii="Arial" w:eastAsia="맑은 고딕" w:hAnsi="Arial" w:cs="Arial"/>
                <w:kern w:val="0"/>
                <w:szCs w:val="20"/>
              </w:rPr>
              <w:t xml:space="preserve">between </w:t>
            </w:r>
            <w:r w:rsidR="00F41D5C" w:rsidRPr="003E62D9">
              <w:rPr>
                <w:rFonts w:ascii="Arial" w:eastAsia="맑은 고딕" w:hAnsi="Arial" w:cs="Arial"/>
                <w:kern w:val="0"/>
                <w:szCs w:val="20"/>
              </w:rPr>
              <w:t xml:space="preserve">facility controller </w:t>
            </w:r>
            <w:r w:rsidRPr="003E62D9">
              <w:rPr>
                <w:rFonts w:ascii="Arial" w:eastAsia="맑은 고딕" w:hAnsi="Arial" w:cs="Arial"/>
                <w:kern w:val="0"/>
                <w:szCs w:val="20"/>
              </w:rPr>
              <w:t xml:space="preserve">and </w:t>
            </w:r>
            <w:r w:rsidR="002819EA" w:rsidRPr="003E62D9">
              <w:rPr>
                <w:rFonts w:ascii="Arial" w:eastAsia="맑은 고딕" w:hAnsi="Arial" w:cs="Arial"/>
                <w:kern w:val="0"/>
                <w:szCs w:val="20"/>
              </w:rPr>
              <w:t>S</w:t>
            </w:r>
            <w:r w:rsidR="00F41D5C" w:rsidRPr="003E62D9">
              <w:rPr>
                <w:rFonts w:ascii="Arial" w:eastAsia="맑은 고딕" w:hAnsi="Arial" w:cs="Arial"/>
                <w:kern w:val="0"/>
                <w:szCs w:val="20"/>
              </w:rPr>
              <w:t xml:space="preserve">ure </w:t>
            </w:r>
            <w:r w:rsidR="002819EA" w:rsidRPr="003E62D9">
              <w:rPr>
                <w:rFonts w:ascii="Arial" w:eastAsia="맑은 고딕" w:hAnsi="Arial" w:cs="Arial"/>
                <w:kern w:val="0"/>
                <w:szCs w:val="20"/>
              </w:rPr>
              <w:t>P</w:t>
            </w:r>
            <w:r w:rsidR="00F41D5C" w:rsidRPr="003E62D9">
              <w:rPr>
                <w:rFonts w:ascii="Arial" w:eastAsia="맑은 고딕" w:hAnsi="Arial" w:cs="Arial"/>
                <w:kern w:val="0"/>
                <w:szCs w:val="20"/>
              </w:rPr>
              <w:t xml:space="preserve">ark </w:t>
            </w:r>
            <w:r w:rsidRPr="003E62D9">
              <w:rPr>
                <w:rFonts w:ascii="Arial" w:eastAsia="맑은 고딕" w:hAnsi="Arial" w:cs="Arial"/>
                <w:kern w:val="0"/>
                <w:szCs w:val="20"/>
              </w:rPr>
              <w:t>system.</w:t>
            </w:r>
          </w:p>
        </w:tc>
      </w:tr>
      <w:tr w:rsidR="00587E20" w:rsidRPr="003E62D9" w14:paraId="1589B3A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8F02368"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B13F6" w14:textId="210FFF3C" w:rsidR="00587E20" w:rsidRPr="003E62D9" w:rsidRDefault="0065296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w:t>
            </w:r>
            <w:r w:rsidR="00587E20" w:rsidRPr="003E62D9">
              <w:rPr>
                <w:rFonts w:ascii="Arial" w:eastAsia="맑은 고딕" w:hAnsi="Arial" w:cs="Arial"/>
                <w:kern w:val="0"/>
                <w:szCs w:val="20"/>
              </w:rPr>
              <w:t>07</w:t>
            </w:r>
          </w:p>
        </w:tc>
      </w:tr>
      <w:tr w:rsidR="00587E20" w:rsidRPr="003E62D9" w14:paraId="44ADBE8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EBD4403"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E7121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Interoperability</w:t>
            </w:r>
          </w:p>
        </w:tc>
      </w:tr>
      <w:tr w:rsidR="00587E20" w:rsidRPr="003E62D9" w14:paraId="51326252"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72B6B4"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962DD" w14:textId="618C7B19" w:rsidR="00587E20" w:rsidRPr="003E62D9" w:rsidRDefault="00587E20" w:rsidP="00F41D5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F41D5C" w:rsidRPr="003E62D9">
              <w:rPr>
                <w:rFonts w:ascii="Arial" w:eastAsia="맑은 고딕" w:hAnsi="Arial" w:cs="Arial"/>
                <w:kern w:val="0"/>
                <w:szCs w:val="20"/>
              </w:rPr>
              <w:t xml:space="preserve">When </w:t>
            </w:r>
            <w:r w:rsidR="002819EA" w:rsidRPr="003E62D9">
              <w:rPr>
                <w:rFonts w:ascii="Arial" w:eastAsia="맑은 고딕" w:hAnsi="Arial" w:cs="Arial"/>
                <w:kern w:val="0"/>
                <w:szCs w:val="20"/>
              </w:rPr>
              <w:t xml:space="preserve">a </w:t>
            </w:r>
            <w:r w:rsidR="00F41D5C" w:rsidRPr="003E62D9">
              <w:rPr>
                <w:rFonts w:ascii="Arial" w:eastAsia="맑은 고딕" w:hAnsi="Arial" w:cs="Arial"/>
                <w:kern w:val="0"/>
                <w:szCs w:val="20"/>
              </w:rPr>
              <w:t>driver enter</w:t>
            </w:r>
            <w:r w:rsidR="002819EA" w:rsidRPr="003E62D9">
              <w:rPr>
                <w:rFonts w:ascii="Arial" w:eastAsia="맑은 고딕" w:hAnsi="Arial" w:cs="Arial"/>
                <w:kern w:val="0"/>
                <w:szCs w:val="20"/>
              </w:rPr>
              <w:t>s</w:t>
            </w:r>
            <w:r w:rsidR="00F41D5C" w:rsidRPr="003E62D9">
              <w:rPr>
                <w:rFonts w:ascii="Arial" w:eastAsia="맑은 고딕" w:hAnsi="Arial" w:cs="Arial"/>
                <w:kern w:val="0"/>
                <w:szCs w:val="20"/>
              </w:rPr>
              <w:t xml:space="preserve"> and go</w:t>
            </w:r>
            <w:r w:rsidR="002819EA" w:rsidRPr="003E62D9">
              <w:rPr>
                <w:rFonts w:ascii="Arial" w:eastAsia="맑은 고딕" w:hAnsi="Arial" w:cs="Arial"/>
                <w:kern w:val="0"/>
                <w:szCs w:val="20"/>
              </w:rPr>
              <w:t>es</w:t>
            </w:r>
            <w:r w:rsidR="00F41D5C" w:rsidRPr="003E62D9">
              <w:rPr>
                <w:rFonts w:ascii="Arial" w:eastAsia="맑은 고딕" w:hAnsi="Arial" w:cs="Arial"/>
                <w:kern w:val="0"/>
                <w:szCs w:val="20"/>
              </w:rPr>
              <w:t xml:space="preserve"> out </w:t>
            </w:r>
            <w:r w:rsidR="002819EA" w:rsidRPr="003E62D9">
              <w:rPr>
                <w:rFonts w:ascii="Arial" w:eastAsia="맑은 고딕" w:hAnsi="Arial" w:cs="Arial"/>
                <w:kern w:val="0"/>
                <w:szCs w:val="20"/>
              </w:rPr>
              <w:t xml:space="preserve">the </w:t>
            </w:r>
            <w:r w:rsidR="00F41D5C" w:rsidRPr="003E62D9">
              <w:rPr>
                <w:rFonts w:ascii="Arial" w:eastAsia="맑은 고딕" w:hAnsi="Arial" w:cs="Arial"/>
                <w:kern w:val="0"/>
                <w:szCs w:val="20"/>
              </w:rPr>
              <w:t>parking garage, facility controller and Sure park system must communicate without communication loss.</w:t>
            </w:r>
          </w:p>
        </w:tc>
      </w:tr>
      <w:tr w:rsidR="00587E20" w:rsidRPr="003E62D9" w14:paraId="268334DD"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F2B9CF"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CF01C2" w14:textId="19352594" w:rsidR="00587E20" w:rsidRPr="003E62D9" w:rsidRDefault="00F41D5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and Sure park system</w:t>
            </w:r>
          </w:p>
        </w:tc>
      </w:tr>
      <w:tr w:rsidR="00587E20" w:rsidRPr="003E62D9" w14:paraId="5D666AD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8FBD68"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1FE52" w14:textId="4FDDCE3D" w:rsidR="00587E20" w:rsidRPr="003E62D9" w:rsidRDefault="00F41D5C" w:rsidP="00F41D5C">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Exchange updated status or commands.</w:t>
            </w:r>
          </w:p>
        </w:tc>
      </w:tr>
      <w:tr w:rsidR="00587E20" w:rsidRPr="003E62D9" w14:paraId="7C2B16FC"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1D1517"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EF789" w14:textId="4D11378F" w:rsidR="00587E20" w:rsidRPr="003E62D9" w:rsidRDefault="00F41D5C"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Facility controller and Sure park system</w:t>
            </w:r>
          </w:p>
        </w:tc>
      </w:tr>
      <w:tr w:rsidR="00587E20" w:rsidRPr="003E62D9" w14:paraId="5E9A0B4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C1DC80C"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9029A2" w14:textId="288D54C6" w:rsidR="00587E20" w:rsidRPr="003E62D9" w:rsidRDefault="007D4877"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Normal operation</w:t>
            </w:r>
            <w:r w:rsidR="00F41D5C" w:rsidRPr="003E62D9">
              <w:rPr>
                <w:rFonts w:ascii="Arial" w:eastAsia="맑은 고딕" w:hAnsi="Arial" w:cs="Arial"/>
                <w:kern w:val="0"/>
                <w:szCs w:val="20"/>
              </w:rPr>
              <w:t xml:space="preserve"> (run time)</w:t>
            </w:r>
          </w:p>
        </w:tc>
      </w:tr>
      <w:tr w:rsidR="00587E20" w:rsidRPr="003E62D9" w14:paraId="77E01F4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6B0BF46"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A6B7A5"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Communication success.</w:t>
            </w:r>
          </w:p>
        </w:tc>
      </w:tr>
      <w:tr w:rsidR="00587E20" w:rsidRPr="003E62D9" w14:paraId="1D8C71E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C1C43E0"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D001" w14:textId="77777777" w:rsidR="00587E20" w:rsidRPr="003E62D9" w:rsidRDefault="00587E20" w:rsidP="004769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Communication success rate</w:t>
            </w:r>
            <w:r w:rsidR="00E26D12" w:rsidRPr="003E62D9">
              <w:rPr>
                <w:rFonts w:ascii="Arial" w:eastAsia="맑은 고딕" w:hAnsi="Arial" w:cs="Arial"/>
                <w:kern w:val="0"/>
                <w:szCs w:val="20"/>
              </w:rPr>
              <w:t xml:space="preserve"> : 100%</w:t>
            </w:r>
            <w:r w:rsidRPr="003E62D9">
              <w:rPr>
                <w:rFonts w:ascii="Arial" w:eastAsia="맑은 고딕" w:hAnsi="Arial" w:cs="Arial"/>
                <w:kern w:val="0"/>
                <w:szCs w:val="20"/>
              </w:rPr>
              <w:t>(100 times communication try and 100 times success.)</w:t>
            </w:r>
          </w:p>
        </w:tc>
      </w:tr>
    </w:tbl>
    <w:p w14:paraId="2FFBA0D0" w14:textId="77777777" w:rsidR="00587E20" w:rsidRPr="003E62D9" w:rsidDel="009628AE" w:rsidRDefault="00587E20" w:rsidP="00587E20">
      <w:pPr>
        <w:widowControl/>
        <w:wordWrap/>
        <w:autoSpaceDE/>
        <w:autoSpaceDN/>
        <w:spacing w:after="0" w:line="240" w:lineRule="auto"/>
        <w:jc w:val="left"/>
        <w:rPr>
          <w:del w:id="440" w:author="김재헌" w:date="2016-05-24T17:48:00Z"/>
          <w:rFonts w:ascii="Arial" w:eastAsia="맑은 고딕" w:hAnsi="Arial" w:cs="Arial"/>
          <w:color w:val="000000"/>
          <w:kern w:val="0"/>
          <w:szCs w:val="20"/>
        </w:rPr>
      </w:pPr>
    </w:p>
    <w:p w14:paraId="44E6D1AE" w14:textId="77777777" w:rsidR="009628AE" w:rsidRDefault="009628AE" w:rsidP="009628AE">
      <w:pPr>
        <w:widowControl/>
        <w:wordWrap/>
        <w:autoSpaceDE/>
        <w:autoSpaceDN/>
        <w:spacing w:after="0" w:line="240" w:lineRule="auto"/>
        <w:jc w:val="left"/>
        <w:rPr>
          <w:ins w:id="441" w:author="김재헌" w:date="2016-05-24T17:48:00Z"/>
          <w:rFonts w:ascii="Arial" w:eastAsia="맑은 고딕" w:hAnsi="Arial" w:cs="Arial"/>
          <w:color w:val="000000"/>
          <w:kern w:val="0"/>
          <w:szCs w:val="20"/>
        </w:rPr>
      </w:pPr>
    </w:p>
    <w:p w14:paraId="6606E609" w14:textId="76A7D5FC" w:rsidR="009628AE" w:rsidRPr="003E62D9" w:rsidRDefault="009628AE" w:rsidP="009628AE">
      <w:pPr>
        <w:widowControl/>
        <w:wordWrap/>
        <w:autoSpaceDE/>
        <w:autoSpaceDN/>
        <w:spacing w:after="0" w:line="240" w:lineRule="auto"/>
        <w:ind w:left="540"/>
        <w:jc w:val="left"/>
        <w:rPr>
          <w:ins w:id="442" w:author="김재헌" w:date="2016-05-24T17:48:00Z"/>
          <w:rFonts w:ascii="Arial" w:eastAsia="맑은 고딕" w:hAnsi="Arial" w:cs="Arial"/>
          <w:color w:val="000000"/>
          <w:kern w:val="0"/>
          <w:szCs w:val="24"/>
        </w:rPr>
      </w:pPr>
      <w:ins w:id="443" w:author="김재헌" w:date="2016-05-24T17:48:00Z">
        <w:r w:rsidRPr="003E62D9">
          <w:rPr>
            <w:rFonts w:ascii="Arial" w:eastAsia="맑은 고딕" w:hAnsi="Arial" w:cs="Arial"/>
            <w:b/>
            <w:bCs/>
            <w:color w:val="000000"/>
            <w:kern w:val="0"/>
            <w:szCs w:val="24"/>
          </w:rPr>
          <w:t>6.</w:t>
        </w:r>
        <w:r>
          <w:rPr>
            <w:rFonts w:ascii="Arial" w:eastAsia="맑은 고딕" w:hAnsi="Arial" w:cs="Arial"/>
            <w:b/>
            <w:bCs/>
            <w:color w:val="000000"/>
            <w:kern w:val="0"/>
            <w:szCs w:val="24"/>
          </w:rPr>
          <w:t>8</w:t>
        </w:r>
        <w:r w:rsidRPr="003E62D9">
          <w:rPr>
            <w:rFonts w:ascii="Arial" w:eastAsia="맑은 고딕" w:hAnsi="Arial" w:cs="Arial"/>
            <w:b/>
            <w:bCs/>
            <w:color w:val="000000"/>
            <w:kern w:val="0"/>
            <w:szCs w:val="24"/>
          </w:rPr>
          <w:t>) QA0</w:t>
        </w:r>
        <w:r>
          <w:rPr>
            <w:rFonts w:ascii="Arial" w:eastAsia="맑은 고딕" w:hAnsi="Arial" w:cs="Arial"/>
            <w:b/>
            <w:bCs/>
            <w:color w:val="000000"/>
            <w:kern w:val="0"/>
            <w:szCs w:val="24"/>
          </w:rPr>
          <w:t>8</w:t>
        </w:r>
      </w:ins>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86"/>
        <w:gridCol w:w="7960"/>
      </w:tblGrid>
      <w:tr w:rsidR="009628AE" w:rsidRPr="003E62D9" w14:paraId="1312C64D" w14:textId="77777777" w:rsidTr="00BB3F77">
        <w:trPr>
          <w:ins w:id="444"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1B3E1B4" w14:textId="77777777" w:rsidR="009628AE" w:rsidRPr="003E62D9" w:rsidRDefault="009628AE" w:rsidP="00BB3F77">
            <w:pPr>
              <w:widowControl/>
              <w:wordWrap/>
              <w:autoSpaceDE/>
              <w:autoSpaceDN/>
              <w:spacing w:after="0" w:line="240" w:lineRule="auto"/>
              <w:jc w:val="left"/>
              <w:rPr>
                <w:ins w:id="445" w:author="김재헌" w:date="2016-05-24T17:48:00Z"/>
                <w:rFonts w:ascii="Arial" w:eastAsia="맑은 고딕" w:hAnsi="Arial" w:cs="Arial"/>
                <w:kern w:val="0"/>
                <w:szCs w:val="20"/>
              </w:rPr>
            </w:pPr>
            <w:ins w:id="446" w:author="김재헌" w:date="2016-05-24T17:48:00Z">
              <w:r w:rsidRPr="003E62D9">
                <w:rPr>
                  <w:rFonts w:ascii="Arial" w:eastAsia="맑은 고딕" w:hAnsi="Arial" w:cs="Arial"/>
                  <w:b/>
                  <w:bCs/>
                  <w:kern w:val="0"/>
                  <w:szCs w:val="20"/>
                </w:rPr>
                <w:t>Title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E68896" w14:textId="77777777" w:rsidR="009628AE" w:rsidRPr="003E62D9" w:rsidRDefault="009628AE" w:rsidP="00BB3F77">
            <w:pPr>
              <w:widowControl/>
              <w:wordWrap/>
              <w:autoSpaceDE/>
              <w:autoSpaceDN/>
              <w:spacing w:after="0" w:line="240" w:lineRule="auto"/>
              <w:jc w:val="left"/>
              <w:rPr>
                <w:ins w:id="447" w:author="김재헌" w:date="2016-05-24T17:48:00Z"/>
                <w:rFonts w:ascii="Arial" w:eastAsia="맑은 고딕" w:hAnsi="Arial" w:cs="Arial"/>
                <w:kern w:val="0"/>
                <w:szCs w:val="20"/>
              </w:rPr>
            </w:pPr>
            <w:ins w:id="448" w:author="김재헌" w:date="2016-05-24T17:48:00Z">
              <w:r w:rsidRPr="003E62D9">
                <w:rPr>
                  <w:rFonts w:ascii="Arial" w:eastAsia="맑은 고딕" w:hAnsi="Arial" w:cs="Arial"/>
                  <w:kern w:val="0"/>
                  <w:szCs w:val="20"/>
                </w:rPr>
                <w:t xml:space="preserve">Scale </w:t>
              </w:r>
              <w:r>
                <w:rPr>
                  <w:rFonts w:ascii="Arial" w:eastAsia="맑은 고딕" w:hAnsi="Arial" w:cs="Arial"/>
                  <w:kern w:val="0"/>
                  <w:szCs w:val="20"/>
                </w:rPr>
                <w:t>up/</w:t>
              </w:r>
              <w:r w:rsidRPr="003E62D9">
                <w:rPr>
                  <w:rFonts w:ascii="Arial" w:eastAsia="맑은 고딕" w:hAnsi="Arial" w:cs="Arial"/>
                  <w:kern w:val="0"/>
                  <w:szCs w:val="20"/>
                </w:rPr>
                <w:t>out to parking facilities</w:t>
              </w:r>
            </w:ins>
          </w:p>
        </w:tc>
      </w:tr>
      <w:tr w:rsidR="009628AE" w:rsidRPr="003E62D9" w14:paraId="4561FC3A" w14:textId="77777777" w:rsidTr="00BB3F77">
        <w:trPr>
          <w:ins w:id="449"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4E295A" w14:textId="77777777" w:rsidR="009628AE" w:rsidRPr="003E62D9" w:rsidRDefault="009628AE" w:rsidP="00BB3F77">
            <w:pPr>
              <w:widowControl/>
              <w:wordWrap/>
              <w:autoSpaceDE/>
              <w:autoSpaceDN/>
              <w:spacing w:after="0" w:line="240" w:lineRule="auto"/>
              <w:jc w:val="left"/>
              <w:rPr>
                <w:ins w:id="450" w:author="김재헌" w:date="2016-05-24T17:48:00Z"/>
                <w:rFonts w:ascii="Arial" w:eastAsia="맑은 고딕" w:hAnsi="Arial" w:cs="Arial"/>
                <w:kern w:val="0"/>
                <w:szCs w:val="20"/>
              </w:rPr>
            </w:pPr>
            <w:ins w:id="451" w:author="김재헌" w:date="2016-05-24T17:48:00Z">
              <w:r w:rsidRPr="003E62D9">
                <w:rPr>
                  <w:rFonts w:ascii="Arial" w:eastAsia="맑은 고딕" w:hAnsi="Arial" w:cs="Arial"/>
                  <w:b/>
                  <w:bCs/>
                  <w:kern w:val="0"/>
                  <w:szCs w:val="20"/>
                </w:rPr>
                <w:t>ID</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953013" w14:textId="77777777" w:rsidR="009628AE" w:rsidRPr="003E62D9" w:rsidRDefault="009628AE" w:rsidP="00BB3F77">
            <w:pPr>
              <w:widowControl/>
              <w:wordWrap/>
              <w:autoSpaceDE/>
              <w:autoSpaceDN/>
              <w:spacing w:after="0" w:line="240" w:lineRule="auto"/>
              <w:jc w:val="left"/>
              <w:rPr>
                <w:ins w:id="452" w:author="김재헌" w:date="2016-05-24T17:48:00Z"/>
                <w:rFonts w:ascii="Arial" w:eastAsia="맑은 고딕" w:hAnsi="Arial" w:cs="Arial"/>
                <w:kern w:val="0"/>
                <w:szCs w:val="20"/>
              </w:rPr>
            </w:pPr>
            <w:ins w:id="453" w:author="김재헌" w:date="2016-05-24T17:48:00Z">
              <w:r w:rsidRPr="003E62D9">
                <w:rPr>
                  <w:rFonts w:ascii="Arial" w:eastAsia="맑은 고딕" w:hAnsi="Arial" w:cs="Arial"/>
                  <w:kern w:val="0"/>
                  <w:szCs w:val="20"/>
                </w:rPr>
                <w:t>QA0</w:t>
              </w:r>
              <w:r>
                <w:rPr>
                  <w:rFonts w:ascii="Arial" w:eastAsia="맑은 고딕" w:hAnsi="Arial" w:cs="Arial"/>
                  <w:kern w:val="0"/>
                  <w:szCs w:val="20"/>
                </w:rPr>
                <w:t>8</w:t>
              </w:r>
            </w:ins>
          </w:p>
        </w:tc>
      </w:tr>
      <w:tr w:rsidR="009628AE" w:rsidRPr="003E62D9" w14:paraId="479D5117" w14:textId="77777777" w:rsidTr="00BB3F77">
        <w:trPr>
          <w:ins w:id="454"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16272B" w14:textId="77777777" w:rsidR="009628AE" w:rsidRPr="003E62D9" w:rsidRDefault="009628AE" w:rsidP="00BB3F77">
            <w:pPr>
              <w:widowControl/>
              <w:wordWrap/>
              <w:autoSpaceDE/>
              <w:autoSpaceDN/>
              <w:spacing w:after="0" w:line="240" w:lineRule="auto"/>
              <w:jc w:val="left"/>
              <w:rPr>
                <w:ins w:id="455" w:author="김재헌" w:date="2016-05-24T17:48:00Z"/>
                <w:rFonts w:ascii="Arial" w:eastAsia="맑은 고딕" w:hAnsi="Arial" w:cs="Arial"/>
                <w:kern w:val="0"/>
                <w:szCs w:val="20"/>
              </w:rPr>
            </w:pPr>
            <w:ins w:id="456" w:author="김재헌" w:date="2016-05-24T17:48:00Z">
              <w:r w:rsidRPr="003E62D9">
                <w:rPr>
                  <w:rFonts w:ascii="Arial" w:eastAsia="맑은 고딕" w:hAnsi="Arial" w:cs="Arial"/>
                  <w:b/>
                  <w:bCs/>
                  <w:kern w:val="0"/>
                  <w:szCs w:val="20"/>
                </w:rPr>
                <w:t>Quality Attribute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E97E40" w14:textId="77777777" w:rsidR="009628AE" w:rsidRPr="003E62D9" w:rsidRDefault="009628AE" w:rsidP="00BB3F77">
            <w:pPr>
              <w:widowControl/>
              <w:wordWrap/>
              <w:autoSpaceDE/>
              <w:autoSpaceDN/>
              <w:spacing w:after="0" w:line="240" w:lineRule="auto"/>
              <w:jc w:val="left"/>
              <w:rPr>
                <w:ins w:id="457" w:author="김재헌" w:date="2016-05-24T17:48:00Z"/>
                <w:rFonts w:ascii="Arial" w:eastAsia="맑은 고딕" w:hAnsi="Arial" w:cs="Arial"/>
                <w:color w:val="000000" w:themeColor="text1"/>
                <w:kern w:val="0"/>
                <w:szCs w:val="20"/>
              </w:rPr>
            </w:pPr>
            <w:ins w:id="458" w:author="김재헌" w:date="2016-05-24T17:48:00Z">
              <w:r>
                <w:rPr>
                  <w:rFonts w:ascii="Arial" w:eastAsia="맑은 고딕" w:hAnsi="Arial" w:cs="Arial"/>
                  <w:color w:val="000000" w:themeColor="text1"/>
                  <w:kern w:val="0"/>
                  <w:szCs w:val="20"/>
                </w:rPr>
                <w:t>Modifiability</w:t>
              </w:r>
            </w:ins>
          </w:p>
        </w:tc>
      </w:tr>
      <w:tr w:rsidR="009628AE" w:rsidRPr="003E62D9" w14:paraId="603BD157" w14:textId="77777777" w:rsidTr="00BB3F77">
        <w:trPr>
          <w:ins w:id="459"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93CB24C" w14:textId="77777777" w:rsidR="009628AE" w:rsidRPr="003E62D9" w:rsidRDefault="009628AE" w:rsidP="00BB3F77">
            <w:pPr>
              <w:widowControl/>
              <w:wordWrap/>
              <w:autoSpaceDE/>
              <w:autoSpaceDN/>
              <w:spacing w:after="0" w:line="240" w:lineRule="auto"/>
              <w:jc w:val="left"/>
              <w:rPr>
                <w:ins w:id="460" w:author="김재헌" w:date="2016-05-24T17:48:00Z"/>
                <w:rFonts w:ascii="Arial" w:eastAsia="맑은 고딕" w:hAnsi="Arial" w:cs="Arial"/>
                <w:kern w:val="0"/>
                <w:szCs w:val="20"/>
              </w:rPr>
            </w:pPr>
            <w:ins w:id="461" w:author="김재헌" w:date="2016-05-24T17:48:00Z">
              <w:r w:rsidRPr="003E62D9">
                <w:rPr>
                  <w:rFonts w:ascii="Arial" w:eastAsia="맑은 고딕" w:hAnsi="Arial" w:cs="Arial"/>
                  <w:b/>
                  <w:bCs/>
                  <w:kern w:val="0"/>
                  <w:szCs w:val="20"/>
                </w:rPr>
                <w:t>Scenario</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9110BC" w14:textId="77777777" w:rsidR="009628AE" w:rsidRPr="003E62D9" w:rsidRDefault="009628AE" w:rsidP="00BB3F77">
            <w:pPr>
              <w:widowControl/>
              <w:wordWrap/>
              <w:autoSpaceDE/>
              <w:autoSpaceDN/>
              <w:spacing w:after="0" w:line="240" w:lineRule="auto"/>
              <w:jc w:val="left"/>
              <w:rPr>
                <w:ins w:id="462" w:author="김재헌" w:date="2016-05-24T17:48:00Z"/>
                <w:rFonts w:ascii="Arial" w:eastAsia="맑은 고딕" w:hAnsi="Arial" w:cs="Arial"/>
                <w:color w:val="000000" w:themeColor="text1"/>
                <w:kern w:val="0"/>
                <w:szCs w:val="20"/>
              </w:rPr>
            </w:pPr>
            <w:ins w:id="463" w:author="김재헌" w:date="2016-05-24T17:48:00Z">
              <w:r>
                <w:rPr>
                  <w:rFonts w:ascii="Arial" w:eastAsia="맑은 고딕" w:hAnsi="Arial" w:cs="Arial"/>
                  <w:color w:val="000000" w:themeColor="text1"/>
                  <w:kern w:val="0"/>
                  <w:szCs w:val="20"/>
                </w:rPr>
                <w:t>The developers want to design scale up/out the system. The new system is implemented and tested in a week.</w:t>
              </w:r>
            </w:ins>
          </w:p>
        </w:tc>
      </w:tr>
      <w:tr w:rsidR="009628AE" w:rsidRPr="003E62D9" w14:paraId="4668B562" w14:textId="77777777" w:rsidTr="00BB3F77">
        <w:trPr>
          <w:ins w:id="464"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1DAD6A9" w14:textId="77777777" w:rsidR="009628AE" w:rsidRPr="003E62D9" w:rsidRDefault="009628AE" w:rsidP="00BB3F77">
            <w:pPr>
              <w:widowControl/>
              <w:wordWrap/>
              <w:autoSpaceDE/>
              <w:autoSpaceDN/>
              <w:spacing w:after="0" w:line="240" w:lineRule="auto"/>
              <w:jc w:val="left"/>
              <w:rPr>
                <w:ins w:id="465" w:author="김재헌" w:date="2016-05-24T17:48:00Z"/>
                <w:rFonts w:ascii="Arial" w:eastAsia="맑은 고딕" w:hAnsi="Arial" w:cs="Arial"/>
                <w:kern w:val="0"/>
                <w:szCs w:val="20"/>
              </w:rPr>
            </w:pPr>
            <w:ins w:id="466" w:author="김재헌" w:date="2016-05-24T17:48:00Z">
              <w:r w:rsidRPr="003E62D9">
                <w:rPr>
                  <w:rFonts w:ascii="Arial" w:eastAsia="맑은 고딕" w:hAnsi="Arial" w:cs="Arial"/>
                  <w:b/>
                  <w:bCs/>
                  <w:kern w:val="0"/>
                  <w:szCs w:val="20"/>
                </w:rPr>
                <w:t>Source of stimulus</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A0C59" w14:textId="77777777" w:rsidR="009628AE" w:rsidRPr="003E62D9" w:rsidRDefault="009628AE" w:rsidP="00BB3F77">
            <w:pPr>
              <w:widowControl/>
              <w:wordWrap/>
              <w:autoSpaceDE/>
              <w:autoSpaceDN/>
              <w:spacing w:after="0" w:line="240" w:lineRule="auto"/>
              <w:jc w:val="left"/>
              <w:rPr>
                <w:ins w:id="467" w:author="김재헌" w:date="2016-05-24T17:48:00Z"/>
                <w:rFonts w:ascii="Arial" w:eastAsia="맑은 고딕" w:hAnsi="Arial" w:cs="Arial"/>
                <w:color w:val="000000" w:themeColor="text1"/>
                <w:kern w:val="0"/>
                <w:szCs w:val="20"/>
              </w:rPr>
            </w:pPr>
            <w:ins w:id="468" w:author="김재헌" w:date="2016-05-24T17:48:00Z">
              <w:r>
                <w:rPr>
                  <w:rFonts w:ascii="Arial" w:eastAsia="맑은 고딕" w:hAnsi="Arial" w:cs="Arial"/>
                  <w:color w:val="000000" w:themeColor="text1"/>
                  <w:kern w:val="0"/>
                  <w:szCs w:val="20"/>
                </w:rPr>
                <w:t>Developers</w:t>
              </w:r>
            </w:ins>
          </w:p>
        </w:tc>
      </w:tr>
      <w:tr w:rsidR="009628AE" w:rsidRPr="003E62D9" w14:paraId="003911E0" w14:textId="77777777" w:rsidTr="00BB3F77">
        <w:trPr>
          <w:ins w:id="469"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A033E9A" w14:textId="77777777" w:rsidR="009628AE" w:rsidRPr="003E62D9" w:rsidRDefault="009628AE" w:rsidP="00BB3F77">
            <w:pPr>
              <w:widowControl/>
              <w:wordWrap/>
              <w:autoSpaceDE/>
              <w:autoSpaceDN/>
              <w:spacing w:after="0" w:line="240" w:lineRule="auto"/>
              <w:jc w:val="left"/>
              <w:rPr>
                <w:ins w:id="470" w:author="김재헌" w:date="2016-05-24T17:48:00Z"/>
                <w:rFonts w:ascii="Arial" w:eastAsia="맑은 고딕" w:hAnsi="Arial" w:cs="Arial"/>
                <w:kern w:val="0"/>
                <w:szCs w:val="20"/>
              </w:rPr>
            </w:pPr>
            <w:ins w:id="471" w:author="김재헌" w:date="2016-05-24T17:48:00Z">
              <w:r w:rsidRPr="003E62D9">
                <w:rPr>
                  <w:rFonts w:ascii="Arial" w:eastAsia="맑은 고딕" w:hAnsi="Arial" w:cs="Arial"/>
                  <w:b/>
                  <w:bCs/>
                  <w:kern w:val="0"/>
                  <w:szCs w:val="20"/>
                </w:rPr>
                <w:t>Stimulus</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857728" w14:textId="77777777" w:rsidR="009628AE" w:rsidRPr="003E62D9" w:rsidRDefault="009628AE" w:rsidP="00BB3F77">
            <w:pPr>
              <w:widowControl/>
              <w:wordWrap/>
              <w:autoSpaceDE/>
              <w:autoSpaceDN/>
              <w:spacing w:after="0" w:line="240" w:lineRule="auto"/>
              <w:jc w:val="left"/>
              <w:rPr>
                <w:ins w:id="472" w:author="김재헌" w:date="2016-05-24T17:48:00Z"/>
                <w:rFonts w:ascii="Arial" w:eastAsia="맑은 고딕" w:hAnsi="Arial" w:cs="Arial"/>
                <w:color w:val="000000" w:themeColor="text1"/>
                <w:kern w:val="0"/>
                <w:szCs w:val="20"/>
              </w:rPr>
            </w:pPr>
            <w:ins w:id="473" w:author="김재헌" w:date="2016-05-24T17:48:00Z">
              <w:r>
                <w:rPr>
                  <w:rFonts w:ascii="Arial" w:eastAsia="맑은 고딕" w:hAnsi="Arial" w:cs="Arial"/>
                  <w:color w:val="000000" w:themeColor="text1"/>
                  <w:kern w:val="0"/>
                  <w:szCs w:val="20"/>
                </w:rPr>
                <w:t>The developers who would like scale up/out</w:t>
              </w:r>
              <w:r>
                <w:rPr>
                  <w:rFonts w:ascii="Arial" w:eastAsia="맑은 고딕" w:hAnsi="Arial" w:cs="Arial" w:hint="eastAsia"/>
                  <w:color w:val="000000" w:themeColor="text1"/>
                  <w:kern w:val="0"/>
                  <w:szCs w:val="20"/>
                </w:rPr>
                <w:t>.</w:t>
              </w:r>
            </w:ins>
          </w:p>
        </w:tc>
      </w:tr>
      <w:tr w:rsidR="009628AE" w:rsidRPr="003E62D9" w14:paraId="17C39ECA" w14:textId="77777777" w:rsidTr="00BB3F77">
        <w:trPr>
          <w:ins w:id="474"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86F77C6" w14:textId="77777777" w:rsidR="009628AE" w:rsidRPr="003E62D9" w:rsidRDefault="009628AE" w:rsidP="00BB3F77">
            <w:pPr>
              <w:widowControl/>
              <w:wordWrap/>
              <w:autoSpaceDE/>
              <w:autoSpaceDN/>
              <w:spacing w:after="0" w:line="240" w:lineRule="auto"/>
              <w:jc w:val="left"/>
              <w:rPr>
                <w:ins w:id="475" w:author="김재헌" w:date="2016-05-24T17:48:00Z"/>
                <w:rFonts w:ascii="Arial" w:eastAsia="맑은 고딕" w:hAnsi="Arial" w:cs="Arial"/>
                <w:kern w:val="0"/>
                <w:szCs w:val="20"/>
              </w:rPr>
            </w:pPr>
            <w:ins w:id="476" w:author="김재헌" w:date="2016-05-24T17:48:00Z">
              <w:r w:rsidRPr="003E62D9">
                <w:rPr>
                  <w:rFonts w:ascii="Arial" w:eastAsia="맑은 고딕" w:hAnsi="Arial" w:cs="Arial"/>
                  <w:b/>
                  <w:bCs/>
                  <w:kern w:val="0"/>
                  <w:szCs w:val="20"/>
                </w:rPr>
                <w:t>Artifact</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529FA7" w14:textId="77777777" w:rsidR="009628AE" w:rsidRPr="003E62D9" w:rsidRDefault="009628AE" w:rsidP="00BB3F77">
            <w:pPr>
              <w:widowControl/>
              <w:wordWrap/>
              <w:autoSpaceDE/>
              <w:autoSpaceDN/>
              <w:spacing w:after="0" w:line="240" w:lineRule="auto"/>
              <w:jc w:val="left"/>
              <w:rPr>
                <w:ins w:id="477" w:author="김재헌" w:date="2016-05-24T17:48:00Z"/>
                <w:rFonts w:ascii="Arial" w:eastAsia="맑은 고딕" w:hAnsi="Arial" w:cs="Arial"/>
                <w:color w:val="000000" w:themeColor="text1"/>
                <w:kern w:val="0"/>
                <w:szCs w:val="20"/>
              </w:rPr>
            </w:pPr>
            <w:ins w:id="478" w:author="김재헌" w:date="2016-05-24T17:48:00Z">
              <w:r>
                <w:rPr>
                  <w:rFonts w:ascii="Arial" w:eastAsia="맑은 고딕" w:hAnsi="Arial" w:cs="Arial"/>
                  <w:color w:val="000000" w:themeColor="text1"/>
                  <w:kern w:val="0"/>
                  <w:szCs w:val="20"/>
                </w:rPr>
                <w:t>The source code</w:t>
              </w:r>
            </w:ins>
          </w:p>
        </w:tc>
      </w:tr>
      <w:tr w:rsidR="009628AE" w:rsidRPr="003E62D9" w14:paraId="311B405E" w14:textId="77777777" w:rsidTr="00BB3F77">
        <w:trPr>
          <w:ins w:id="479"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AF6C0C" w14:textId="77777777" w:rsidR="009628AE" w:rsidRPr="003E62D9" w:rsidRDefault="009628AE" w:rsidP="00BB3F77">
            <w:pPr>
              <w:widowControl/>
              <w:wordWrap/>
              <w:autoSpaceDE/>
              <w:autoSpaceDN/>
              <w:spacing w:after="0" w:line="240" w:lineRule="auto"/>
              <w:jc w:val="left"/>
              <w:rPr>
                <w:ins w:id="480" w:author="김재헌" w:date="2016-05-24T17:48:00Z"/>
                <w:rFonts w:ascii="Arial" w:eastAsia="맑은 고딕" w:hAnsi="Arial" w:cs="Arial"/>
                <w:kern w:val="0"/>
                <w:szCs w:val="20"/>
              </w:rPr>
            </w:pPr>
            <w:ins w:id="481" w:author="김재헌" w:date="2016-05-24T17:48:00Z">
              <w:r w:rsidRPr="003E62D9">
                <w:rPr>
                  <w:rFonts w:ascii="Arial" w:eastAsia="맑은 고딕" w:hAnsi="Arial" w:cs="Arial"/>
                  <w:b/>
                  <w:bCs/>
                  <w:kern w:val="0"/>
                  <w:szCs w:val="20"/>
                </w:rPr>
                <w:t>Environment</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D0D8D5" w14:textId="77777777" w:rsidR="009628AE" w:rsidRPr="003E62D9" w:rsidRDefault="009628AE" w:rsidP="00BB3F77">
            <w:pPr>
              <w:widowControl/>
              <w:wordWrap/>
              <w:autoSpaceDE/>
              <w:autoSpaceDN/>
              <w:spacing w:after="0" w:line="240" w:lineRule="auto"/>
              <w:jc w:val="left"/>
              <w:rPr>
                <w:ins w:id="482" w:author="김재헌" w:date="2016-05-24T17:48:00Z"/>
                <w:rFonts w:ascii="Arial" w:eastAsia="맑은 고딕" w:hAnsi="Arial" w:cs="Arial"/>
                <w:color w:val="000000" w:themeColor="text1"/>
                <w:kern w:val="0"/>
                <w:szCs w:val="20"/>
              </w:rPr>
            </w:pPr>
            <w:ins w:id="483" w:author="김재헌" w:date="2016-05-24T17:48:00Z">
              <w:r>
                <w:rPr>
                  <w:rFonts w:ascii="Arial" w:eastAsia="맑은 고딕" w:hAnsi="Arial" w:cs="Arial"/>
                  <w:color w:val="000000" w:themeColor="text1"/>
                  <w:kern w:val="0"/>
                  <w:szCs w:val="20"/>
                </w:rPr>
                <w:t>Design process</w:t>
              </w:r>
            </w:ins>
          </w:p>
        </w:tc>
      </w:tr>
      <w:tr w:rsidR="009628AE" w:rsidRPr="003E62D9" w14:paraId="33365649" w14:textId="77777777" w:rsidTr="00BB3F77">
        <w:trPr>
          <w:ins w:id="484"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D811995" w14:textId="77777777" w:rsidR="009628AE" w:rsidRPr="003E62D9" w:rsidRDefault="009628AE" w:rsidP="00BB3F77">
            <w:pPr>
              <w:widowControl/>
              <w:wordWrap/>
              <w:autoSpaceDE/>
              <w:autoSpaceDN/>
              <w:spacing w:after="0" w:line="240" w:lineRule="auto"/>
              <w:jc w:val="left"/>
              <w:rPr>
                <w:ins w:id="485" w:author="김재헌" w:date="2016-05-24T17:48:00Z"/>
                <w:rFonts w:ascii="Arial" w:eastAsia="맑은 고딕" w:hAnsi="Arial" w:cs="Arial"/>
                <w:kern w:val="0"/>
                <w:szCs w:val="20"/>
              </w:rPr>
            </w:pPr>
            <w:ins w:id="486" w:author="김재헌" w:date="2016-05-24T17:48:00Z">
              <w:r w:rsidRPr="003E62D9">
                <w:rPr>
                  <w:rFonts w:ascii="Arial" w:eastAsia="맑은 고딕" w:hAnsi="Arial" w:cs="Arial"/>
                  <w:b/>
                  <w:bCs/>
                  <w:kern w:val="0"/>
                  <w:szCs w:val="20"/>
                </w:rPr>
                <w:t>Response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BF5540" w14:textId="77777777" w:rsidR="009628AE" w:rsidRPr="003E62D9" w:rsidRDefault="009628AE" w:rsidP="00BB3F77">
            <w:pPr>
              <w:widowControl/>
              <w:wordWrap/>
              <w:autoSpaceDE/>
              <w:autoSpaceDN/>
              <w:spacing w:after="0" w:line="240" w:lineRule="auto"/>
              <w:jc w:val="left"/>
              <w:rPr>
                <w:ins w:id="487" w:author="김재헌" w:date="2016-05-24T17:48:00Z"/>
                <w:rFonts w:ascii="Arial" w:eastAsia="맑은 고딕" w:hAnsi="Arial" w:cs="Arial"/>
                <w:color w:val="000000" w:themeColor="text1"/>
                <w:kern w:val="0"/>
                <w:szCs w:val="20"/>
              </w:rPr>
            </w:pPr>
            <w:ins w:id="488" w:author="김재헌" w:date="2016-05-24T17:48:00Z">
              <w:r>
                <w:rPr>
                  <w:rFonts w:ascii="Arial" w:eastAsia="맑은 고딕" w:hAnsi="Arial" w:cs="Arial"/>
                  <w:color w:val="000000" w:themeColor="text1"/>
                  <w:kern w:val="0"/>
                  <w:szCs w:val="20"/>
                </w:rPr>
                <w:t>Complete the implementation and testing.</w:t>
              </w:r>
            </w:ins>
          </w:p>
        </w:tc>
      </w:tr>
      <w:tr w:rsidR="009628AE" w:rsidRPr="003E62D9" w14:paraId="3C055968" w14:textId="77777777" w:rsidTr="00BB3F77">
        <w:trPr>
          <w:ins w:id="489" w:author="김재헌" w:date="2016-05-24T17:48: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9906C9" w14:textId="77777777" w:rsidR="009628AE" w:rsidRPr="003E62D9" w:rsidRDefault="009628AE" w:rsidP="00BB3F77">
            <w:pPr>
              <w:widowControl/>
              <w:wordWrap/>
              <w:autoSpaceDE/>
              <w:autoSpaceDN/>
              <w:spacing w:after="0" w:line="240" w:lineRule="auto"/>
              <w:jc w:val="left"/>
              <w:rPr>
                <w:ins w:id="490" w:author="김재헌" w:date="2016-05-24T17:48:00Z"/>
                <w:rFonts w:ascii="Arial" w:eastAsia="맑은 고딕" w:hAnsi="Arial" w:cs="Arial"/>
                <w:kern w:val="0"/>
                <w:szCs w:val="20"/>
              </w:rPr>
            </w:pPr>
            <w:ins w:id="491" w:author="김재헌" w:date="2016-05-24T17:48:00Z">
              <w:r w:rsidRPr="003E62D9">
                <w:rPr>
                  <w:rFonts w:ascii="Arial" w:eastAsia="맑은 고딕" w:hAnsi="Arial" w:cs="Arial"/>
                  <w:b/>
                  <w:bCs/>
                  <w:kern w:val="0"/>
                  <w:szCs w:val="20"/>
                </w:rPr>
                <w:lastRenderedPageBreak/>
                <w:t>Response measure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A625CE" w14:textId="77777777" w:rsidR="009628AE" w:rsidRPr="003E62D9" w:rsidRDefault="009628AE" w:rsidP="00BB3F77">
            <w:pPr>
              <w:tabs>
                <w:tab w:val="left" w:pos="5349"/>
              </w:tabs>
              <w:rPr>
                <w:ins w:id="492" w:author="김재헌" w:date="2016-05-24T17:48:00Z"/>
                <w:rFonts w:ascii="Arial" w:eastAsia="맑은 고딕" w:hAnsi="Arial" w:cs="Arial"/>
                <w:szCs w:val="20"/>
              </w:rPr>
            </w:pPr>
            <w:ins w:id="493" w:author="김재헌" w:date="2016-05-24T17:48:00Z">
              <w:r>
                <w:rPr>
                  <w:rFonts w:ascii="Arial" w:eastAsia="맑은 고딕" w:hAnsi="Arial" w:cs="Arial"/>
                  <w:szCs w:val="20"/>
                </w:rPr>
                <w:t>Complete the implementation and testing in a week.</w:t>
              </w:r>
            </w:ins>
          </w:p>
        </w:tc>
      </w:tr>
    </w:tbl>
    <w:p w14:paraId="75D9FDA9" w14:textId="77777777" w:rsidR="00803A41" w:rsidRPr="003E62D9" w:rsidRDefault="00803A41" w:rsidP="00803A41">
      <w:pPr>
        <w:widowControl/>
        <w:wordWrap/>
        <w:autoSpaceDE/>
        <w:autoSpaceDN/>
        <w:spacing w:after="0" w:line="240" w:lineRule="auto"/>
        <w:jc w:val="left"/>
        <w:rPr>
          <w:ins w:id="494" w:author="김재헌" w:date="2016-05-24T18:07:00Z"/>
          <w:rFonts w:ascii="Arial" w:eastAsia="맑은 고딕" w:hAnsi="Arial" w:cs="Arial"/>
          <w:color w:val="000000"/>
          <w:kern w:val="0"/>
          <w:szCs w:val="20"/>
        </w:rPr>
      </w:pPr>
    </w:p>
    <w:p w14:paraId="46E54151" w14:textId="77777777" w:rsidR="00803A41" w:rsidRPr="003E62D9" w:rsidRDefault="00803A41" w:rsidP="00803A41">
      <w:pPr>
        <w:widowControl/>
        <w:wordWrap/>
        <w:autoSpaceDE/>
        <w:autoSpaceDN/>
        <w:spacing w:after="0" w:line="240" w:lineRule="auto"/>
        <w:ind w:left="540"/>
        <w:jc w:val="left"/>
        <w:rPr>
          <w:ins w:id="495" w:author="김재헌" w:date="2016-05-24T18:07:00Z"/>
          <w:rFonts w:ascii="Arial" w:eastAsia="맑은 고딕" w:hAnsi="Arial" w:cs="Arial"/>
          <w:color w:val="000000"/>
          <w:kern w:val="0"/>
          <w:szCs w:val="24"/>
        </w:rPr>
      </w:pPr>
      <w:ins w:id="496" w:author="김재헌" w:date="2016-05-24T18:07:00Z">
        <w:r w:rsidRPr="003E62D9">
          <w:rPr>
            <w:rFonts w:ascii="Arial" w:eastAsia="맑은 고딕" w:hAnsi="Arial" w:cs="Arial"/>
            <w:b/>
            <w:bCs/>
            <w:color w:val="000000"/>
            <w:kern w:val="0"/>
            <w:szCs w:val="24"/>
          </w:rPr>
          <w:t>6</w:t>
        </w:r>
        <w:r>
          <w:rPr>
            <w:rFonts w:ascii="Arial" w:eastAsia="맑은 고딕" w:hAnsi="Arial" w:cs="Arial"/>
            <w:b/>
            <w:bCs/>
            <w:color w:val="000000"/>
            <w:kern w:val="0"/>
            <w:szCs w:val="24"/>
          </w:rPr>
          <w:t>.9</w:t>
        </w:r>
        <w:r w:rsidRPr="003E62D9">
          <w:rPr>
            <w:rFonts w:ascii="Arial" w:eastAsia="맑은 고딕" w:hAnsi="Arial" w:cs="Arial"/>
            <w:b/>
            <w:bCs/>
            <w:color w:val="000000"/>
            <w:kern w:val="0"/>
            <w:szCs w:val="24"/>
          </w:rPr>
          <w:t>) QA0</w:t>
        </w:r>
        <w:r>
          <w:rPr>
            <w:rFonts w:ascii="Arial" w:eastAsia="맑은 고딕" w:hAnsi="Arial" w:cs="Arial"/>
            <w:b/>
            <w:bCs/>
            <w:color w:val="000000"/>
            <w:kern w:val="0"/>
            <w:szCs w:val="24"/>
          </w:rPr>
          <w:t>9</w:t>
        </w:r>
      </w:ins>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3"/>
        <w:gridCol w:w="7953"/>
      </w:tblGrid>
      <w:tr w:rsidR="00803A41" w:rsidRPr="003E62D9" w14:paraId="1A6E8326" w14:textId="77777777" w:rsidTr="00BB3F77">
        <w:trPr>
          <w:ins w:id="497"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07A341" w14:textId="77777777" w:rsidR="00803A41" w:rsidRPr="003E62D9" w:rsidRDefault="00803A41" w:rsidP="00BB3F77">
            <w:pPr>
              <w:widowControl/>
              <w:wordWrap/>
              <w:autoSpaceDE/>
              <w:autoSpaceDN/>
              <w:spacing w:after="0" w:line="240" w:lineRule="auto"/>
              <w:jc w:val="left"/>
              <w:rPr>
                <w:ins w:id="498" w:author="김재헌" w:date="2016-05-24T18:07:00Z"/>
                <w:rFonts w:ascii="Arial" w:eastAsia="맑은 고딕" w:hAnsi="Arial" w:cs="Arial"/>
                <w:kern w:val="0"/>
                <w:szCs w:val="20"/>
              </w:rPr>
            </w:pPr>
            <w:ins w:id="499" w:author="김재헌" w:date="2016-05-24T18:07:00Z">
              <w:r w:rsidRPr="003E62D9">
                <w:rPr>
                  <w:rFonts w:ascii="Arial" w:eastAsia="맑은 고딕" w:hAnsi="Arial" w:cs="Arial"/>
                  <w:b/>
                  <w:bCs/>
                  <w:kern w:val="0"/>
                  <w:szCs w:val="20"/>
                </w:rPr>
                <w:t>Title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0EE4DC" w14:textId="77777777" w:rsidR="00803A41" w:rsidRPr="003E62D9" w:rsidRDefault="00803A41" w:rsidP="00BB3F77">
            <w:pPr>
              <w:widowControl/>
              <w:wordWrap/>
              <w:autoSpaceDE/>
              <w:autoSpaceDN/>
              <w:spacing w:after="0" w:line="240" w:lineRule="auto"/>
              <w:jc w:val="left"/>
              <w:rPr>
                <w:ins w:id="500" w:author="김재헌" w:date="2016-05-24T18:07:00Z"/>
                <w:rFonts w:ascii="Arial" w:eastAsia="맑은 고딕" w:hAnsi="Arial" w:cs="Arial"/>
                <w:kern w:val="0"/>
                <w:szCs w:val="20"/>
              </w:rPr>
            </w:pPr>
            <w:ins w:id="501" w:author="김재헌" w:date="2016-05-24T18:07:00Z">
              <w:r w:rsidRPr="003E62D9">
                <w:rPr>
                  <w:rFonts w:ascii="Arial" w:eastAsia="맑은 고딕" w:hAnsi="Arial" w:cs="Arial"/>
                  <w:kern w:val="0"/>
                  <w:szCs w:val="20"/>
                </w:rPr>
                <w:t xml:space="preserve">Detect malfunction of the </w:t>
              </w:r>
              <w:r>
                <w:rPr>
                  <w:rFonts w:ascii="Arial" w:eastAsia="맑은 고딕" w:hAnsi="Arial" w:cs="Arial"/>
                  <w:kern w:val="0"/>
                  <w:szCs w:val="20"/>
                </w:rPr>
                <w:t>Sure park system’s software</w:t>
              </w:r>
            </w:ins>
          </w:p>
        </w:tc>
      </w:tr>
      <w:tr w:rsidR="00803A41" w:rsidRPr="003E62D9" w14:paraId="1BD712BC" w14:textId="77777777" w:rsidTr="00BB3F77">
        <w:trPr>
          <w:ins w:id="502"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CA9F743" w14:textId="77777777" w:rsidR="00803A41" w:rsidRPr="003E62D9" w:rsidRDefault="00803A41" w:rsidP="00BB3F77">
            <w:pPr>
              <w:widowControl/>
              <w:wordWrap/>
              <w:autoSpaceDE/>
              <w:autoSpaceDN/>
              <w:spacing w:after="0" w:line="240" w:lineRule="auto"/>
              <w:jc w:val="left"/>
              <w:rPr>
                <w:ins w:id="503" w:author="김재헌" w:date="2016-05-24T18:07:00Z"/>
                <w:rFonts w:ascii="Arial" w:eastAsia="맑은 고딕" w:hAnsi="Arial" w:cs="Arial"/>
                <w:kern w:val="0"/>
                <w:szCs w:val="20"/>
              </w:rPr>
            </w:pPr>
            <w:ins w:id="504" w:author="김재헌" w:date="2016-05-24T18:07:00Z">
              <w:r w:rsidRPr="003E62D9">
                <w:rPr>
                  <w:rFonts w:ascii="Arial" w:eastAsia="맑은 고딕" w:hAnsi="Arial" w:cs="Arial"/>
                  <w:b/>
                  <w:bCs/>
                  <w:kern w:val="0"/>
                  <w:szCs w:val="20"/>
                </w:rPr>
                <w:t>ID</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F907E" w14:textId="77777777" w:rsidR="00803A41" w:rsidRPr="003E62D9" w:rsidRDefault="00803A41" w:rsidP="00BB3F77">
            <w:pPr>
              <w:widowControl/>
              <w:wordWrap/>
              <w:autoSpaceDE/>
              <w:autoSpaceDN/>
              <w:spacing w:after="0" w:line="240" w:lineRule="auto"/>
              <w:jc w:val="left"/>
              <w:rPr>
                <w:ins w:id="505" w:author="김재헌" w:date="2016-05-24T18:07:00Z"/>
                <w:rFonts w:ascii="Arial" w:eastAsia="맑은 고딕" w:hAnsi="Arial" w:cs="Arial"/>
                <w:kern w:val="0"/>
                <w:szCs w:val="20"/>
              </w:rPr>
            </w:pPr>
            <w:ins w:id="506" w:author="김재헌" w:date="2016-05-24T18:07:00Z">
              <w:r w:rsidRPr="003E62D9">
                <w:rPr>
                  <w:rFonts w:ascii="Arial" w:eastAsia="맑은 고딕" w:hAnsi="Arial" w:cs="Arial"/>
                  <w:kern w:val="0"/>
                  <w:szCs w:val="20"/>
                </w:rPr>
                <w:t>QA</w:t>
              </w:r>
              <w:r>
                <w:rPr>
                  <w:rFonts w:ascii="Arial" w:eastAsia="맑은 고딕" w:hAnsi="Arial" w:cs="Arial"/>
                  <w:kern w:val="0"/>
                  <w:szCs w:val="20"/>
                </w:rPr>
                <w:t>09</w:t>
              </w:r>
            </w:ins>
          </w:p>
        </w:tc>
      </w:tr>
      <w:tr w:rsidR="00803A41" w:rsidRPr="003E62D9" w14:paraId="0A2BE0EF" w14:textId="77777777" w:rsidTr="00BB3F77">
        <w:trPr>
          <w:ins w:id="507"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F66B6C" w14:textId="77777777" w:rsidR="00803A41" w:rsidRPr="003E62D9" w:rsidRDefault="00803A41" w:rsidP="00BB3F77">
            <w:pPr>
              <w:widowControl/>
              <w:wordWrap/>
              <w:autoSpaceDE/>
              <w:autoSpaceDN/>
              <w:spacing w:after="0" w:line="240" w:lineRule="auto"/>
              <w:jc w:val="left"/>
              <w:rPr>
                <w:ins w:id="508" w:author="김재헌" w:date="2016-05-24T18:07:00Z"/>
                <w:rFonts w:ascii="Arial" w:eastAsia="맑은 고딕" w:hAnsi="Arial" w:cs="Arial"/>
                <w:kern w:val="0"/>
                <w:szCs w:val="20"/>
              </w:rPr>
            </w:pPr>
            <w:ins w:id="509" w:author="김재헌" w:date="2016-05-24T18:07:00Z">
              <w:r w:rsidRPr="003E62D9">
                <w:rPr>
                  <w:rFonts w:ascii="Arial" w:eastAsia="맑은 고딕" w:hAnsi="Arial" w:cs="Arial"/>
                  <w:b/>
                  <w:bCs/>
                  <w:kern w:val="0"/>
                  <w:szCs w:val="20"/>
                </w:rPr>
                <w:t>Quality Attribute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83DFC2" w14:textId="77777777" w:rsidR="00803A41" w:rsidRPr="003E62D9" w:rsidRDefault="00803A41" w:rsidP="00BB3F77">
            <w:pPr>
              <w:widowControl/>
              <w:wordWrap/>
              <w:autoSpaceDE/>
              <w:autoSpaceDN/>
              <w:spacing w:after="0" w:line="240" w:lineRule="auto"/>
              <w:jc w:val="left"/>
              <w:rPr>
                <w:ins w:id="510" w:author="김재헌" w:date="2016-05-24T18:07:00Z"/>
                <w:rFonts w:ascii="Arial" w:eastAsia="맑은 고딕" w:hAnsi="Arial" w:cs="Arial"/>
                <w:kern w:val="0"/>
                <w:szCs w:val="20"/>
              </w:rPr>
            </w:pPr>
            <w:ins w:id="511" w:author="김재헌" w:date="2016-05-24T18:07:00Z">
              <w:r w:rsidRPr="003E62D9">
                <w:rPr>
                  <w:rFonts w:ascii="Arial" w:eastAsia="맑은 고딕" w:hAnsi="Arial" w:cs="Arial"/>
                  <w:kern w:val="0"/>
                  <w:szCs w:val="20"/>
                </w:rPr>
                <w:t>Availability</w:t>
              </w:r>
            </w:ins>
          </w:p>
        </w:tc>
      </w:tr>
      <w:tr w:rsidR="00803A41" w:rsidRPr="003E62D9" w14:paraId="6E870940" w14:textId="77777777" w:rsidTr="00BB3F77">
        <w:trPr>
          <w:ins w:id="512"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060E0ED" w14:textId="77777777" w:rsidR="00803A41" w:rsidRPr="003E62D9" w:rsidRDefault="00803A41" w:rsidP="00BB3F77">
            <w:pPr>
              <w:widowControl/>
              <w:wordWrap/>
              <w:autoSpaceDE/>
              <w:autoSpaceDN/>
              <w:spacing w:after="0" w:line="240" w:lineRule="auto"/>
              <w:jc w:val="left"/>
              <w:rPr>
                <w:ins w:id="513" w:author="김재헌" w:date="2016-05-24T18:07:00Z"/>
                <w:rFonts w:ascii="Arial" w:eastAsia="맑은 고딕" w:hAnsi="Arial" w:cs="Arial"/>
                <w:kern w:val="0"/>
                <w:szCs w:val="20"/>
              </w:rPr>
            </w:pPr>
            <w:ins w:id="514" w:author="김재헌" w:date="2016-05-24T18:07:00Z">
              <w:r w:rsidRPr="003E62D9">
                <w:rPr>
                  <w:rFonts w:ascii="Arial" w:eastAsia="맑은 고딕" w:hAnsi="Arial" w:cs="Arial"/>
                  <w:b/>
                  <w:bCs/>
                  <w:kern w:val="0"/>
                  <w:szCs w:val="20"/>
                </w:rPr>
                <w:t>Scenario</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A1D577" w14:textId="77777777" w:rsidR="00803A41" w:rsidRPr="003E62D9" w:rsidRDefault="00803A41" w:rsidP="00BB3F77">
            <w:pPr>
              <w:widowControl/>
              <w:wordWrap/>
              <w:autoSpaceDE/>
              <w:autoSpaceDN/>
              <w:spacing w:after="0" w:line="240" w:lineRule="auto"/>
              <w:jc w:val="left"/>
              <w:rPr>
                <w:ins w:id="515" w:author="김재헌" w:date="2016-05-24T18:07:00Z"/>
                <w:rFonts w:ascii="Arial" w:eastAsia="맑은 고딕" w:hAnsi="Arial" w:cs="Arial"/>
                <w:kern w:val="0"/>
                <w:szCs w:val="20"/>
              </w:rPr>
            </w:pPr>
            <w:ins w:id="516" w:author="김재헌" w:date="2016-05-24T18:07:00Z">
              <w:r>
                <w:rPr>
                  <w:rFonts w:ascii="Arial" w:eastAsia="맑은 고딕" w:hAnsi="Arial" w:cs="Arial"/>
                  <w:kern w:val="0"/>
                  <w:szCs w:val="20"/>
                </w:rPr>
                <w:t>Sure park system’s software</w:t>
              </w:r>
              <w:r w:rsidRPr="003E62D9">
                <w:rPr>
                  <w:rFonts w:ascii="Arial" w:eastAsia="맑은 고딕" w:hAnsi="Arial" w:cs="Arial"/>
                  <w:kern w:val="0"/>
                  <w:szCs w:val="20"/>
                </w:rPr>
                <w:t xml:space="preserve"> </w:t>
              </w:r>
              <w:r>
                <w:rPr>
                  <w:rFonts w:ascii="Arial" w:eastAsia="맑은 고딕" w:hAnsi="Arial" w:cs="Arial"/>
                  <w:kern w:val="0"/>
                  <w:szCs w:val="20"/>
                </w:rPr>
                <w:t>detects software failure.</w:t>
              </w:r>
              <w:r w:rsidRPr="003E62D9">
                <w:rPr>
                  <w:rFonts w:ascii="Arial" w:eastAsia="맑은 고딕" w:hAnsi="Arial" w:cs="Arial"/>
                  <w:kern w:val="0"/>
                  <w:szCs w:val="20"/>
                </w:rPr>
                <w:t xml:space="preserve"> In this case, Sure Park system’s software notify attendants in 30 seconds</w:t>
              </w:r>
              <w:r>
                <w:rPr>
                  <w:rFonts w:ascii="Arial" w:eastAsia="맑은 고딕" w:hAnsi="Arial" w:cs="Arial"/>
                  <w:kern w:val="0"/>
                  <w:szCs w:val="20"/>
                </w:rPr>
                <w:t xml:space="preserve"> and restart in 1mins.</w:t>
              </w:r>
            </w:ins>
          </w:p>
        </w:tc>
      </w:tr>
      <w:tr w:rsidR="00803A41" w:rsidRPr="003E62D9" w14:paraId="6E16F95E" w14:textId="77777777" w:rsidTr="00BB3F77">
        <w:trPr>
          <w:ins w:id="517"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D7ABFFB" w14:textId="77777777" w:rsidR="00803A41" w:rsidRPr="003E62D9" w:rsidRDefault="00803A41" w:rsidP="00BB3F77">
            <w:pPr>
              <w:widowControl/>
              <w:wordWrap/>
              <w:autoSpaceDE/>
              <w:autoSpaceDN/>
              <w:spacing w:after="0" w:line="240" w:lineRule="auto"/>
              <w:jc w:val="left"/>
              <w:rPr>
                <w:ins w:id="518" w:author="김재헌" w:date="2016-05-24T18:07:00Z"/>
                <w:rFonts w:ascii="Arial" w:eastAsia="맑은 고딕" w:hAnsi="Arial" w:cs="Arial"/>
                <w:kern w:val="0"/>
                <w:szCs w:val="20"/>
              </w:rPr>
            </w:pPr>
            <w:ins w:id="519" w:author="김재헌" w:date="2016-05-24T18:07:00Z">
              <w:r w:rsidRPr="003E62D9">
                <w:rPr>
                  <w:rFonts w:ascii="Arial" w:eastAsia="맑은 고딕" w:hAnsi="Arial" w:cs="Arial"/>
                  <w:b/>
                  <w:bCs/>
                  <w:kern w:val="0"/>
                  <w:szCs w:val="20"/>
                </w:rPr>
                <w:t>Source of stimulus</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3D107" w14:textId="77777777" w:rsidR="00803A41" w:rsidRPr="003E62D9" w:rsidRDefault="00803A41" w:rsidP="00BB3F77">
            <w:pPr>
              <w:widowControl/>
              <w:wordWrap/>
              <w:autoSpaceDE/>
              <w:autoSpaceDN/>
              <w:spacing w:after="0" w:line="240" w:lineRule="auto"/>
              <w:jc w:val="left"/>
              <w:rPr>
                <w:ins w:id="520" w:author="김재헌" w:date="2016-05-24T18:07:00Z"/>
                <w:rFonts w:ascii="Arial" w:eastAsia="맑은 고딕" w:hAnsi="Arial" w:cs="Arial"/>
                <w:kern w:val="0"/>
                <w:szCs w:val="20"/>
              </w:rPr>
            </w:pPr>
            <w:ins w:id="521" w:author="김재헌" w:date="2016-05-24T18:07:00Z">
              <w:r>
                <w:rPr>
                  <w:rFonts w:ascii="Arial" w:eastAsia="맑은 고딕" w:hAnsi="Arial" w:cs="Arial"/>
                  <w:kern w:val="0"/>
                  <w:szCs w:val="20"/>
                </w:rPr>
                <w:t>Sure park system’s software</w:t>
              </w:r>
            </w:ins>
          </w:p>
        </w:tc>
      </w:tr>
      <w:tr w:rsidR="00803A41" w:rsidRPr="003E62D9" w14:paraId="083C76FA" w14:textId="77777777" w:rsidTr="00BB3F77">
        <w:trPr>
          <w:ins w:id="522"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26986DC" w14:textId="77777777" w:rsidR="00803A41" w:rsidRPr="003E62D9" w:rsidRDefault="00803A41" w:rsidP="00BB3F77">
            <w:pPr>
              <w:widowControl/>
              <w:wordWrap/>
              <w:autoSpaceDE/>
              <w:autoSpaceDN/>
              <w:spacing w:after="0" w:line="240" w:lineRule="auto"/>
              <w:jc w:val="left"/>
              <w:rPr>
                <w:ins w:id="523" w:author="김재헌" w:date="2016-05-24T18:07:00Z"/>
                <w:rFonts w:ascii="Arial" w:eastAsia="맑은 고딕" w:hAnsi="Arial" w:cs="Arial"/>
                <w:kern w:val="0"/>
                <w:szCs w:val="20"/>
              </w:rPr>
            </w:pPr>
            <w:ins w:id="524" w:author="김재헌" w:date="2016-05-24T18:07:00Z">
              <w:r w:rsidRPr="003E62D9">
                <w:rPr>
                  <w:rFonts w:ascii="Arial" w:eastAsia="맑은 고딕" w:hAnsi="Arial" w:cs="Arial"/>
                  <w:b/>
                  <w:bCs/>
                  <w:kern w:val="0"/>
                  <w:szCs w:val="20"/>
                </w:rPr>
                <w:t>Stimulus</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675534" w14:textId="77777777" w:rsidR="00803A41" w:rsidRPr="003E62D9" w:rsidRDefault="00803A41" w:rsidP="00BB3F77">
            <w:pPr>
              <w:widowControl/>
              <w:wordWrap/>
              <w:autoSpaceDE/>
              <w:autoSpaceDN/>
              <w:spacing w:after="0" w:line="240" w:lineRule="auto"/>
              <w:jc w:val="left"/>
              <w:rPr>
                <w:ins w:id="525" w:author="김재헌" w:date="2016-05-24T18:07:00Z"/>
                <w:rFonts w:ascii="Arial" w:eastAsia="맑은 고딕" w:hAnsi="Arial" w:cs="Arial"/>
                <w:kern w:val="0"/>
                <w:szCs w:val="20"/>
              </w:rPr>
            </w:pPr>
            <w:ins w:id="526" w:author="김재헌" w:date="2016-05-24T18:07:00Z">
              <w:r w:rsidRPr="003E62D9">
                <w:rPr>
                  <w:rFonts w:ascii="Arial" w:eastAsia="맑은 고딕" w:hAnsi="Arial" w:cs="Arial"/>
                  <w:kern w:val="0"/>
                  <w:szCs w:val="20"/>
                </w:rPr>
                <w:t xml:space="preserve">Malfunction of </w:t>
              </w:r>
              <w:r>
                <w:rPr>
                  <w:rFonts w:ascii="Arial" w:eastAsia="맑은 고딕" w:hAnsi="Arial" w:cs="Arial"/>
                  <w:kern w:val="0"/>
                  <w:szCs w:val="20"/>
                </w:rPr>
                <w:t>Sure park system</w:t>
              </w:r>
            </w:ins>
          </w:p>
        </w:tc>
      </w:tr>
      <w:tr w:rsidR="00803A41" w:rsidRPr="003E62D9" w14:paraId="79AE34BD" w14:textId="77777777" w:rsidTr="00BB3F77">
        <w:trPr>
          <w:ins w:id="527"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ACF917" w14:textId="77777777" w:rsidR="00803A41" w:rsidRPr="003E62D9" w:rsidRDefault="00803A41" w:rsidP="00BB3F77">
            <w:pPr>
              <w:widowControl/>
              <w:wordWrap/>
              <w:autoSpaceDE/>
              <w:autoSpaceDN/>
              <w:spacing w:after="0" w:line="240" w:lineRule="auto"/>
              <w:jc w:val="left"/>
              <w:rPr>
                <w:ins w:id="528" w:author="김재헌" w:date="2016-05-24T18:07:00Z"/>
                <w:rFonts w:ascii="Arial" w:eastAsia="맑은 고딕" w:hAnsi="Arial" w:cs="Arial"/>
                <w:kern w:val="0"/>
                <w:szCs w:val="20"/>
              </w:rPr>
            </w:pPr>
            <w:ins w:id="529" w:author="김재헌" w:date="2016-05-24T18:07:00Z">
              <w:r w:rsidRPr="003E62D9">
                <w:rPr>
                  <w:rFonts w:ascii="Arial" w:eastAsia="맑은 고딕" w:hAnsi="Arial" w:cs="Arial"/>
                  <w:b/>
                  <w:bCs/>
                  <w:kern w:val="0"/>
                  <w:szCs w:val="20"/>
                </w:rPr>
                <w:t>Artifact</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DC978A" w14:textId="77777777" w:rsidR="00803A41" w:rsidRPr="003E62D9" w:rsidRDefault="00803A41" w:rsidP="00BB3F77">
            <w:pPr>
              <w:widowControl/>
              <w:wordWrap/>
              <w:autoSpaceDE/>
              <w:autoSpaceDN/>
              <w:spacing w:after="0" w:line="240" w:lineRule="auto"/>
              <w:jc w:val="left"/>
              <w:rPr>
                <w:ins w:id="530" w:author="김재헌" w:date="2016-05-24T18:07:00Z"/>
                <w:rFonts w:ascii="Arial" w:eastAsia="맑은 고딕" w:hAnsi="Arial" w:cs="Arial"/>
                <w:kern w:val="0"/>
                <w:szCs w:val="20"/>
              </w:rPr>
            </w:pPr>
            <w:ins w:id="531" w:author="김재헌" w:date="2016-05-24T18:07:00Z">
              <w:r w:rsidRPr="003E62D9">
                <w:rPr>
                  <w:rFonts w:ascii="Arial" w:eastAsia="맑은 고딕" w:hAnsi="Arial" w:cs="Arial"/>
                  <w:kern w:val="0"/>
                  <w:szCs w:val="20"/>
                </w:rPr>
                <w:t>Sure Park system’s software</w:t>
              </w:r>
            </w:ins>
          </w:p>
        </w:tc>
      </w:tr>
      <w:tr w:rsidR="00803A41" w:rsidRPr="003E62D9" w14:paraId="4038453A" w14:textId="77777777" w:rsidTr="00BB3F77">
        <w:trPr>
          <w:ins w:id="532"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B2A2BED" w14:textId="77777777" w:rsidR="00803A41" w:rsidRPr="003E62D9" w:rsidRDefault="00803A41" w:rsidP="00BB3F77">
            <w:pPr>
              <w:widowControl/>
              <w:wordWrap/>
              <w:autoSpaceDE/>
              <w:autoSpaceDN/>
              <w:spacing w:after="0" w:line="240" w:lineRule="auto"/>
              <w:jc w:val="left"/>
              <w:rPr>
                <w:ins w:id="533" w:author="김재헌" w:date="2016-05-24T18:07:00Z"/>
                <w:rFonts w:ascii="Arial" w:eastAsia="맑은 고딕" w:hAnsi="Arial" w:cs="Arial"/>
                <w:kern w:val="0"/>
                <w:szCs w:val="20"/>
              </w:rPr>
            </w:pPr>
            <w:ins w:id="534" w:author="김재헌" w:date="2016-05-24T18:07:00Z">
              <w:r w:rsidRPr="003E62D9">
                <w:rPr>
                  <w:rFonts w:ascii="Arial" w:eastAsia="맑은 고딕" w:hAnsi="Arial" w:cs="Arial"/>
                  <w:b/>
                  <w:bCs/>
                  <w:kern w:val="0"/>
                  <w:szCs w:val="20"/>
                </w:rPr>
                <w:t>Environment</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E3E0EB" w14:textId="77777777" w:rsidR="00803A41" w:rsidRPr="003E62D9" w:rsidRDefault="00803A41" w:rsidP="00BB3F77">
            <w:pPr>
              <w:widowControl/>
              <w:wordWrap/>
              <w:autoSpaceDE/>
              <w:autoSpaceDN/>
              <w:spacing w:after="0" w:line="240" w:lineRule="auto"/>
              <w:jc w:val="left"/>
              <w:rPr>
                <w:ins w:id="535" w:author="김재헌" w:date="2016-05-24T18:07:00Z"/>
                <w:rFonts w:ascii="Arial" w:eastAsia="맑은 고딕" w:hAnsi="Arial" w:cs="Arial"/>
                <w:kern w:val="0"/>
                <w:szCs w:val="20"/>
              </w:rPr>
            </w:pPr>
            <w:ins w:id="536" w:author="김재헌" w:date="2016-05-24T18:07:00Z">
              <w:r w:rsidRPr="003E62D9">
                <w:rPr>
                  <w:rFonts w:ascii="Arial" w:eastAsia="맑은 고딕" w:hAnsi="Arial" w:cs="Arial"/>
                  <w:kern w:val="0"/>
                  <w:szCs w:val="20"/>
                </w:rPr>
                <w:t>During normal operation</w:t>
              </w:r>
            </w:ins>
          </w:p>
        </w:tc>
      </w:tr>
      <w:tr w:rsidR="00803A41" w:rsidRPr="003E62D9" w14:paraId="773FBAA1" w14:textId="77777777" w:rsidTr="00BB3F77">
        <w:trPr>
          <w:ins w:id="537"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C4A234" w14:textId="77777777" w:rsidR="00803A41" w:rsidRPr="003E62D9" w:rsidRDefault="00803A41" w:rsidP="00BB3F77">
            <w:pPr>
              <w:widowControl/>
              <w:wordWrap/>
              <w:autoSpaceDE/>
              <w:autoSpaceDN/>
              <w:spacing w:after="0" w:line="240" w:lineRule="auto"/>
              <w:jc w:val="left"/>
              <w:rPr>
                <w:ins w:id="538" w:author="김재헌" w:date="2016-05-24T18:07:00Z"/>
                <w:rFonts w:ascii="Arial" w:eastAsia="맑은 고딕" w:hAnsi="Arial" w:cs="Arial"/>
                <w:kern w:val="0"/>
                <w:szCs w:val="20"/>
              </w:rPr>
            </w:pPr>
            <w:ins w:id="539" w:author="김재헌" w:date="2016-05-24T18:07:00Z">
              <w:r w:rsidRPr="003E62D9">
                <w:rPr>
                  <w:rFonts w:ascii="Arial" w:eastAsia="맑은 고딕" w:hAnsi="Arial" w:cs="Arial"/>
                  <w:b/>
                  <w:bCs/>
                  <w:kern w:val="0"/>
                  <w:szCs w:val="20"/>
                </w:rPr>
                <w:t>Response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8F8075" w14:textId="77777777" w:rsidR="00803A41" w:rsidRPr="003E62D9" w:rsidRDefault="00803A41" w:rsidP="00BB3F77">
            <w:pPr>
              <w:widowControl/>
              <w:wordWrap/>
              <w:autoSpaceDE/>
              <w:autoSpaceDN/>
              <w:spacing w:after="0" w:line="240" w:lineRule="auto"/>
              <w:jc w:val="left"/>
              <w:rPr>
                <w:ins w:id="540" w:author="김재헌" w:date="2016-05-24T18:07:00Z"/>
                <w:rFonts w:ascii="Arial" w:eastAsia="맑은 고딕" w:hAnsi="Arial" w:cs="Arial"/>
                <w:kern w:val="0"/>
                <w:szCs w:val="20"/>
              </w:rPr>
            </w:pPr>
            <w:ins w:id="541" w:author="김재헌" w:date="2016-05-24T18:07:00Z">
              <w:r w:rsidRPr="003E62D9">
                <w:rPr>
                  <w:rFonts w:ascii="Arial" w:eastAsia="맑은 고딕" w:hAnsi="Arial" w:cs="Arial"/>
                  <w:kern w:val="0"/>
                  <w:szCs w:val="20"/>
                </w:rPr>
                <w:t xml:space="preserve">The </w:t>
              </w:r>
              <w:r>
                <w:rPr>
                  <w:rFonts w:ascii="Arial" w:eastAsia="맑은 고딕" w:hAnsi="Arial" w:cs="Arial"/>
                  <w:kern w:val="0"/>
                  <w:szCs w:val="20"/>
                </w:rPr>
                <w:t>system software</w:t>
              </w:r>
              <w:r w:rsidRPr="003E62D9">
                <w:rPr>
                  <w:rFonts w:ascii="Arial" w:eastAsia="맑은 고딕" w:hAnsi="Arial" w:cs="Arial"/>
                  <w:kern w:val="0"/>
                  <w:szCs w:val="20"/>
                </w:rPr>
                <w:t xml:space="preserve"> fault is detected, the system logs the fault and notifies attendants.</w:t>
              </w:r>
            </w:ins>
          </w:p>
        </w:tc>
      </w:tr>
      <w:tr w:rsidR="00803A41" w:rsidRPr="003E62D9" w14:paraId="6DCB5BDA" w14:textId="77777777" w:rsidTr="00BB3F77">
        <w:trPr>
          <w:ins w:id="542" w:author="김재헌" w:date="2016-05-24T18:07:00Z"/>
        </w:trPr>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2E7A02E" w14:textId="77777777" w:rsidR="00803A41" w:rsidRPr="003E62D9" w:rsidRDefault="00803A41" w:rsidP="00BB3F77">
            <w:pPr>
              <w:widowControl/>
              <w:wordWrap/>
              <w:autoSpaceDE/>
              <w:autoSpaceDN/>
              <w:spacing w:after="0" w:line="240" w:lineRule="auto"/>
              <w:jc w:val="left"/>
              <w:rPr>
                <w:ins w:id="543" w:author="김재헌" w:date="2016-05-24T18:07:00Z"/>
                <w:rFonts w:ascii="Arial" w:eastAsia="맑은 고딕" w:hAnsi="Arial" w:cs="Arial"/>
                <w:kern w:val="0"/>
                <w:szCs w:val="20"/>
              </w:rPr>
            </w:pPr>
            <w:ins w:id="544" w:author="김재헌" w:date="2016-05-24T18:07:00Z">
              <w:r w:rsidRPr="003E62D9">
                <w:rPr>
                  <w:rFonts w:ascii="Arial" w:eastAsia="맑은 고딕" w:hAnsi="Arial" w:cs="Arial"/>
                  <w:b/>
                  <w:bCs/>
                  <w:kern w:val="0"/>
                  <w:szCs w:val="20"/>
                </w:rPr>
                <w:t>Response measure</w:t>
              </w:r>
            </w:ins>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F901EA" w14:textId="77777777" w:rsidR="00803A41" w:rsidRPr="003E62D9" w:rsidRDefault="00803A41" w:rsidP="00BB3F77">
            <w:pPr>
              <w:widowControl/>
              <w:wordWrap/>
              <w:autoSpaceDE/>
              <w:autoSpaceDN/>
              <w:spacing w:after="0" w:line="240" w:lineRule="auto"/>
              <w:jc w:val="left"/>
              <w:rPr>
                <w:ins w:id="545" w:author="김재헌" w:date="2016-05-24T18:07:00Z"/>
                <w:rFonts w:ascii="Arial" w:eastAsia="맑은 고딕" w:hAnsi="Arial" w:cs="Arial"/>
                <w:kern w:val="0"/>
                <w:szCs w:val="20"/>
              </w:rPr>
            </w:pPr>
            <w:ins w:id="546" w:author="김재헌" w:date="2016-05-24T18:07:00Z">
              <w:r w:rsidRPr="003E62D9">
                <w:rPr>
                  <w:rFonts w:ascii="Arial" w:eastAsia="맑은 고딕" w:hAnsi="Arial" w:cs="Arial"/>
                  <w:kern w:val="0"/>
                  <w:szCs w:val="20"/>
                </w:rPr>
                <w:t>The system should notify attend</w:t>
              </w:r>
              <w:r>
                <w:rPr>
                  <w:rFonts w:ascii="Arial" w:eastAsia="맑은 고딕" w:hAnsi="Arial" w:cs="Arial"/>
                  <w:kern w:val="0"/>
                  <w:szCs w:val="20"/>
                </w:rPr>
                <w:t>ants of the fault in 30 seconds and restart in 1 mins.</w:t>
              </w:r>
            </w:ins>
          </w:p>
        </w:tc>
      </w:tr>
    </w:tbl>
    <w:p w14:paraId="2075E4CB" w14:textId="79D85BDF" w:rsidR="00803A41" w:rsidRPr="003E62D9" w:rsidRDefault="00803A41" w:rsidP="00D47F86">
      <w:pPr>
        <w:widowControl/>
        <w:wordWrap/>
        <w:autoSpaceDE/>
        <w:autoSpaceDN/>
        <w:spacing w:after="0" w:line="240" w:lineRule="auto"/>
        <w:jc w:val="left"/>
        <w:rPr>
          <w:rFonts w:ascii="Arial" w:eastAsia="맑은 고딕" w:hAnsi="Arial" w:cs="Arial"/>
          <w:color w:val="000000"/>
          <w:kern w:val="0"/>
          <w:szCs w:val="20"/>
        </w:rPr>
      </w:pPr>
      <w:ins w:id="547" w:author="김재헌" w:date="2016-05-24T18:07:00Z">
        <w:r w:rsidRPr="003E62D9">
          <w:rPr>
            <w:rFonts w:ascii="Arial" w:eastAsia="맑은 고딕" w:hAnsi="Arial" w:cs="Arial"/>
            <w:color w:val="000000"/>
            <w:kern w:val="0"/>
            <w:szCs w:val="20"/>
          </w:rPr>
          <w:t> </w:t>
        </w:r>
      </w:ins>
    </w:p>
    <w:p w14:paraId="51021AB3" w14:textId="77777777" w:rsidR="00D47F86" w:rsidRPr="003E62D9" w:rsidRDefault="00D47F86" w:rsidP="00346191">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Quality Attribute Utility</w:t>
      </w:r>
    </w:p>
    <w:tbl>
      <w:tblPr>
        <w:tblW w:w="10146"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Change w:id="548" w:author="김재헌" w:date="2016-05-25T17:40:00Z">
          <w:tblPr>
            <w:tblW w:w="9367"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PrChange>
      </w:tblPr>
      <w:tblGrid>
        <w:gridCol w:w="795"/>
        <w:gridCol w:w="2037"/>
        <w:gridCol w:w="3652"/>
        <w:gridCol w:w="1324"/>
        <w:gridCol w:w="1223"/>
        <w:gridCol w:w="1115"/>
        <w:tblGridChange w:id="549">
          <w:tblGrid>
            <w:gridCol w:w="797"/>
            <w:gridCol w:w="2075"/>
            <w:gridCol w:w="3903"/>
            <w:gridCol w:w="1341"/>
            <w:gridCol w:w="1251"/>
            <w:gridCol w:w="1251"/>
          </w:tblGrid>
        </w:tblGridChange>
      </w:tblGrid>
      <w:tr w:rsidR="00BF711A" w:rsidRPr="003E62D9" w14:paraId="67BCEE00" w14:textId="435F5006" w:rsidTr="00BF711A">
        <w:tc>
          <w:tcPr>
            <w:tcW w:w="79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Change w:id="550" w:author="김재헌" w:date="2016-05-25T17:40:00Z">
              <w:tcPr>
                <w:tcW w:w="79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tcPrChange>
          </w:tcPr>
          <w:p w14:paraId="58C71413" w14:textId="77777777" w:rsidR="00BF711A" w:rsidRPr="003E62D9" w:rsidRDefault="00BF711A"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203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Change w:id="551" w:author="김재헌" w:date="2016-05-25T17:40:00Z">
              <w:tcPr>
                <w:tcW w:w="207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tcPrChange>
          </w:tcPr>
          <w:p w14:paraId="685A0EF1" w14:textId="77777777" w:rsidR="00BF711A" w:rsidRPr="003E62D9" w:rsidRDefault="00BF711A"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Quality Attribute</w:t>
            </w:r>
          </w:p>
        </w:tc>
        <w:tc>
          <w:tcPr>
            <w:tcW w:w="365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Change w:id="552" w:author="김재헌" w:date="2016-05-25T17:40:00Z">
              <w:tcPr>
                <w:tcW w:w="390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tcPrChange>
          </w:tcPr>
          <w:p w14:paraId="61FC1EEC" w14:textId="77777777" w:rsidR="00BF711A" w:rsidRPr="003E62D9" w:rsidRDefault="00BF711A"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c>
          <w:tcPr>
            <w:tcW w:w="132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Change w:id="553" w:author="김재헌" w:date="2016-05-25T17:40:00Z">
              <w:tcPr>
                <w:tcW w:w="134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tcPrChange>
          </w:tcPr>
          <w:p w14:paraId="203B28BD" w14:textId="6C48150D" w:rsidR="00BF711A" w:rsidRPr="003E62D9" w:rsidRDefault="00BF711A"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Difficulty</w:t>
            </w:r>
          </w:p>
        </w:tc>
        <w:tc>
          <w:tcPr>
            <w:tcW w:w="122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Change w:id="554" w:author="김재헌" w:date="2016-05-25T17:40:00Z">
              <w:tcPr>
                <w:tcW w:w="12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tcPrChange>
          </w:tcPr>
          <w:p w14:paraId="1896AECF" w14:textId="77777777" w:rsidR="00BF711A" w:rsidRPr="003E62D9" w:rsidRDefault="00BF711A"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Priority</w:t>
            </w:r>
          </w:p>
        </w:tc>
        <w:tc>
          <w:tcPr>
            <w:tcW w:w="1115" w:type="dxa"/>
            <w:tcBorders>
              <w:top w:val="single" w:sz="8" w:space="0" w:color="A3A3A3"/>
              <w:left w:val="single" w:sz="8" w:space="0" w:color="A3A3A3"/>
              <w:bottom w:val="single" w:sz="8" w:space="0" w:color="A3A3A3"/>
              <w:right w:val="single" w:sz="8" w:space="0" w:color="A3A3A3"/>
            </w:tcBorders>
            <w:shd w:val="clear" w:color="auto" w:fill="FBE5D5"/>
            <w:tcPrChange w:id="555" w:author="김재헌" w:date="2016-05-25T17:40:00Z">
              <w:tcPr>
                <w:tcW w:w="1251" w:type="dxa"/>
                <w:tcBorders>
                  <w:top w:val="single" w:sz="8" w:space="0" w:color="A3A3A3"/>
                  <w:left w:val="single" w:sz="8" w:space="0" w:color="A3A3A3"/>
                  <w:bottom w:val="single" w:sz="8" w:space="0" w:color="A3A3A3"/>
                  <w:right w:val="single" w:sz="8" w:space="0" w:color="A3A3A3"/>
                </w:tcBorders>
                <w:shd w:val="clear" w:color="auto" w:fill="FBE5D5"/>
              </w:tcPr>
            </w:tcPrChange>
          </w:tcPr>
          <w:p w14:paraId="3A8DCCDF" w14:textId="79A4719E" w:rsidR="00BF711A" w:rsidRPr="003E62D9" w:rsidRDefault="00BF711A" w:rsidP="00D47F86">
            <w:pPr>
              <w:widowControl/>
              <w:wordWrap/>
              <w:autoSpaceDE/>
              <w:autoSpaceDN/>
              <w:spacing w:after="0" w:line="240" w:lineRule="auto"/>
              <w:jc w:val="center"/>
              <w:rPr>
                <w:ins w:id="556" w:author="김재헌" w:date="2016-05-25T17:40:00Z"/>
                <w:rFonts w:ascii="Arial" w:eastAsia="맑은 고딕" w:hAnsi="Arial" w:cs="Arial"/>
                <w:b/>
                <w:bCs/>
                <w:kern w:val="0"/>
                <w:szCs w:val="20"/>
              </w:rPr>
            </w:pPr>
            <w:ins w:id="557" w:author="김재헌" w:date="2016-05-25T17:40:00Z">
              <w:r>
                <w:rPr>
                  <w:rFonts w:ascii="Arial" w:eastAsia="맑은 고딕" w:hAnsi="Arial" w:cs="Arial"/>
                  <w:b/>
                  <w:bCs/>
                  <w:kern w:val="0"/>
                  <w:szCs w:val="20"/>
                </w:rPr>
                <w:t>Total</w:t>
              </w:r>
            </w:ins>
            <w:ins w:id="558" w:author="김재헌" w:date="2016-05-25T17:41:00Z">
              <w:r w:rsidR="00B326B0">
                <w:rPr>
                  <w:rFonts w:ascii="Arial" w:eastAsia="맑은 고딕" w:hAnsi="Arial" w:cs="Arial"/>
                  <w:b/>
                  <w:bCs/>
                  <w:kern w:val="0"/>
                  <w:szCs w:val="20"/>
                </w:rPr>
                <w:t xml:space="preserve"> Score</w:t>
              </w:r>
            </w:ins>
          </w:p>
        </w:tc>
      </w:tr>
      <w:tr w:rsidR="00BF711A" w:rsidRPr="003E62D9" w14:paraId="575925D3" w14:textId="6CF966EB" w:rsidTr="00BF711A">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559" w:author="김재헌" w:date="2016-05-25T17:40:00Z">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60355AF" w14:textId="12856715"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QA01</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560" w:author="김재헌" w:date="2016-05-25T17:40:00Z">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8FAF2B0" w14:textId="61186467"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Scalability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561" w:author="김재헌" w:date="2016-05-25T17:40:00Z">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E3D3B28" w14:textId="12F4708D"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Scale out to other parking facilities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562" w:author="김재헌" w:date="2016-05-25T17:40:00Z">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7E13329D" w14:textId="11981859"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9</w:t>
            </w:r>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563" w:author="김재헌" w:date="2016-05-25T17:40:00Z">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41899D02" w14:textId="3F6D8271"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ins w:id="564" w:author="김재헌" w:date="2016-05-24T18:11:00Z">
              <w:r w:rsidRPr="003E62D9">
                <w:rPr>
                  <w:rFonts w:ascii="Arial" w:eastAsia="맑은 고딕" w:hAnsi="Arial" w:cs="Arial"/>
                  <w:kern w:val="0"/>
                  <w:szCs w:val="20"/>
                </w:rPr>
                <w:t>9</w:t>
              </w:r>
            </w:ins>
            <w:del w:id="565" w:author="김재헌" w:date="2016-05-24T18:11:00Z">
              <w:r w:rsidRPr="003E62D9" w:rsidDel="002F1003">
                <w:rPr>
                  <w:rFonts w:ascii="Arial" w:eastAsia="맑은 고딕" w:hAnsi="Arial" w:cs="Arial"/>
                  <w:kern w:val="0"/>
                  <w:szCs w:val="20"/>
                </w:rPr>
                <w:delText>9</w:delText>
              </w:r>
            </w:del>
          </w:p>
        </w:tc>
        <w:tc>
          <w:tcPr>
            <w:tcW w:w="1115" w:type="dxa"/>
            <w:tcBorders>
              <w:top w:val="single" w:sz="8" w:space="0" w:color="A3A3A3"/>
              <w:left w:val="single" w:sz="8" w:space="0" w:color="A3A3A3"/>
              <w:bottom w:val="single" w:sz="8" w:space="0" w:color="A3A3A3"/>
              <w:right w:val="single" w:sz="8" w:space="0" w:color="A3A3A3"/>
            </w:tcBorders>
            <w:tcPrChange w:id="566" w:author="김재헌" w:date="2016-05-25T17:40:00Z">
              <w:tcPr>
                <w:tcW w:w="1251" w:type="dxa"/>
                <w:tcBorders>
                  <w:top w:val="single" w:sz="8" w:space="0" w:color="A3A3A3"/>
                  <w:left w:val="single" w:sz="8" w:space="0" w:color="A3A3A3"/>
                  <w:bottom w:val="single" w:sz="8" w:space="0" w:color="A3A3A3"/>
                  <w:right w:val="single" w:sz="8" w:space="0" w:color="A3A3A3"/>
                </w:tcBorders>
              </w:tcPr>
            </w:tcPrChange>
          </w:tcPr>
          <w:p w14:paraId="36EE3265" w14:textId="1A709EF5" w:rsidR="00BF711A" w:rsidRPr="003E62D9" w:rsidRDefault="00BF711A" w:rsidP="0065296C">
            <w:pPr>
              <w:widowControl/>
              <w:wordWrap/>
              <w:autoSpaceDE/>
              <w:autoSpaceDN/>
              <w:spacing w:after="0" w:line="240" w:lineRule="auto"/>
              <w:jc w:val="center"/>
              <w:rPr>
                <w:ins w:id="567" w:author="김재헌" w:date="2016-05-25T17:40:00Z"/>
                <w:rFonts w:ascii="Arial" w:eastAsia="맑은 고딕" w:hAnsi="Arial" w:cs="Arial"/>
                <w:kern w:val="0"/>
                <w:szCs w:val="20"/>
              </w:rPr>
            </w:pPr>
            <w:ins w:id="568" w:author="김재헌" w:date="2016-05-25T17:40:00Z">
              <w:r w:rsidRPr="00B326B0">
                <w:rPr>
                  <w:rFonts w:ascii="Arial" w:eastAsia="맑은 고딕" w:hAnsi="Arial" w:cs="Arial"/>
                  <w:color w:val="FF0000"/>
                  <w:kern w:val="0"/>
                  <w:szCs w:val="20"/>
                  <w:rPrChange w:id="569" w:author="김재헌" w:date="2016-05-25T17:48:00Z">
                    <w:rPr>
                      <w:rFonts w:ascii="Arial" w:eastAsia="맑은 고딕" w:hAnsi="Arial" w:cs="Arial"/>
                      <w:kern w:val="0"/>
                      <w:szCs w:val="20"/>
                    </w:rPr>
                  </w:rPrChange>
                </w:rPr>
                <w:t>81</w:t>
              </w:r>
            </w:ins>
          </w:p>
        </w:tc>
      </w:tr>
      <w:tr w:rsidR="00BF711A" w:rsidRPr="003E62D9" w14:paraId="6BF9E953" w14:textId="6B100B41" w:rsidTr="00BF711A">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570" w:author="김재헌" w:date="2016-05-25T17:40:00Z">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120CF02A" w14:textId="2E3E4A0A" w:rsidR="00BF711A" w:rsidRPr="00B326B0" w:rsidRDefault="00BF711A" w:rsidP="00D47F86">
            <w:pPr>
              <w:widowControl/>
              <w:wordWrap/>
              <w:autoSpaceDE/>
              <w:autoSpaceDN/>
              <w:spacing w:after="0" w:line="240" w:lineRule="auto"/>
              <w:jc w:val="left"/>
              <w:rPr>
                <w:rFonts w:ascii="Arial" w:eastAsia="맑은 고딕" w:hAnsi="Arial" w:cs="Arial"/>
                <w:color w:val="000000" w:themeColor="text1"/>
                <w:kern w:val="0"/>
                <w:szCs w:val="20"/>
                <w:rPrChange w:id="571" w:author="김재헌" w:date="2016-05-25T17:42:00Z">
                  <w:rPr>
                    <w:rFonts w:ascii="Arial" w:eastAsia="맑은 고딕" w:hAnsi="Arial" w:cs="Arial"/>
                    <w:kern w:val="0"/>
                    <w:szCs w:val="20"/>
                  </w:rPr>
                </w:rPrChange>
              </w:rPr>
            </w:pPr>
            <w:r w:rsidRPr="00B326B0">
              <w:rPr>
                <w:rFonts w:ascii="Arial" w:eastAsia="맑은 고딕" w:hAnsi="Arial" w:cs="Arial"/>
                <w:color w:val="000000" w:themeColor="text1"/>
                <w:kern w:val="0"/>
                <w:szCs w:val="20"/>
                <w:rPrChange w:id="572" w:author="김재헌" w:date="2016-05-25T17:42:00Z">
                  <w:rPr>
                    <w:rFonts w:ascii="Arial" w:eastAsia="맑은 고딕" w:hAnsi="Arial" w:cs="Arial"/>
                    <w:kern w:val="0"/>
                    <w:szCs w:val="20"/>
                  </w:rPr>
                </w:rPrChange>
              </w:rPr>
              <w:t>QA02</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573" w:author="김재헌" w:date="2016-05-25T17:40:00Z">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15662CF0" w14:textId="678CD0CF" w:rsidR="00BF711A" w:rsidRPr="00B326B0" w:rsidRDefault="00BF711A" w:rsidP="00D47F86">
            <w:pPr>
              <w:widowControl/>
              <w:wordWrap/>
              <w:autoSpaceDE/>
              <w:autoSpaceDN/>
              <w:spacing w:after="0" w:line="240" w:lineRule="auto"/>
              <w:jc w:val="left"/>
              <w:rPr>
                <w:rFonts w:ascii="Arial" w:eastAsia="맑은 고딕" w:hAnsi="Arial" w:cs="Arial"/>
                <w:color w:val="000000" w:themeColor="text1"/>
                <w:kern w:val="0"/>
                <w:szCs w:val="20"/>
                <w:rPrChange w:id="574" w:author="김재헌" w:date="2016-05-25T17:42:00Z">
                  <w:rPr>
                    <w:rFonts w:ascii="Arial" w:eastAsia="맑은 고딕" w:hAnsi="Arial" w:cs="Arial"/>
                    <w:kern w:val="0"/>
                    <w:szCs w:val="20"/>
                  </w:rPr>
                </w:rPrChange>
              </w:rPr>
            </w:pPr>
            <w:r w:rsidRPr="00B326B0">
              <w:rPr>
                <w:rFonts w:ascii="Arial" w:eastAsia="맑은 고딕" w:hAnsi="Arial" w:cs="Arial"/>
                <w:color w:val="000000" w:themeColor="text1"/>
                <w:kern w:val="0"/>
                <w:szCs w:val="20"/>
                <w:rPrChange w:id="575" w:author="김재헌" w:date="2016-05-25T17:42:00Z">
                  <w:rPr>
                    <w:rFonts w:ascii="Arial" w:eastAsia="맑은 고딕" w:hAnsi="Arial" w:cs="Arial"/>
                    <w:kern w:val="0"/>
                    <w:szCs w:val="20"/>
                  </w:rPr>
                </w:rPrChange>
              </w:rPr>
              <w:t> Availability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576" w:author="김재헌" w:date="2016-05-25T17:40:00Z">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BD6B713" w14:textId="54399AD4" w:rsidR="00BF711A" w:rsidRPr="00B326B0" w:rsidRDefault="00BF711A" w:rsidP="00D47F86">
            <w:pPr>
              <w:widowControl/>
              <w:wordWrap/>
              <w:autoSpaceDE/>
              <w:autoSpaceDN/>
              <w:spacing w:after="0" w:line="240" w:lineRule="auto"/>
              <w:jc w:val="left"/>
              <w:rPr>
                <w:rFonts w:ascii="Arial" w:eastAsia="맑은 고딕" w:hAnsi="Arial" w:cs="Arial"/>
                <w:color w:val="000000" w:themeColor="text1"/>
                <w:kern w:val="0"/>
                <w:szCs w:val="20"/>
                <w:rPrChange w:id="577" w:author="김재헌" w:date="2016-05-25T17:42:00Z">
                  <w:rPr>
                    <w:rFonts w:ascii="Arial" w:eastAsia="맑은 고딕" w:hAnsi="Arial" w:cs="Arial"/>
                    <w:kern w:val="0"/>
                    <w:szCs w:val="20"/>
                  </w:rPr>
                </w:rPrChange>
              </w:rPr>
            </w:pPr>
            <w:r w:rsidRPr="00B326B0">
              <w:rPr>
                <w:rFonts w:ascii="Arial" w:eastAsia="맑은 고딕" w:hAnsi="Arial" w:cs="Arial"/>
                <w:color w:val="000000" w:themeColor="text1"/>
                <w:kern w:val="0"/>
                <w:szCs w:val="20"/>
                <w:rPrChange w:id="578" w:author="김재헌" w:date="2016-05-25T17:42:00Z">
                  <w:rPr>
                    <w:rFonts w:ascii="Arial" w:eastAsia="맑은 고딕" w:hAnsi="Arial" w:cs="Arial"/>
                    <w:kern w:val="0"/>
                    <w:szCs w:val="20"/>
                  </w:rPr>
                </w:rPrChange>
              </w:rPr>
              <w:t> Detect malfunction of the facility controller</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579" w:author="김재헌" w:date="2016-05-25T17:40:00Z">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473A1D1B" w14:textId="7C3EBD68" w:rsidR="00BF711A" w:rsidRPr="00B326B0" w:rsidRDefault="00BF711A" w:rsidP="0065296C">
            <w:pPr>
              <w:widowControl/>
              <w:wordWrap/>
              <w:autoSpaceDE/>
              <w:autoSpaceDN/>
              <w:spacing w:after="0" w:line="240" w:lineRule="auto"/>
              <w:jc w:val="center"/>
              <w:rPr>
                <w:rFonts w:ascii="Arial" w:eastAsia="맑은 고딕" w:hAnsi="Arial" w:cs="Arial"/>
                <w:color w:val="000000" w:themeColor="text1"/>
                <w:kern w:val="0"/>
                <w:szCs w:val="20"/>
                <w:rPrChange w:id="580" w:author="김재헌" w:date="2016-05-25T17:42:00Z">
                  <w:rPr>
                    <w:rFonts w:ascii="Arial" w:eastAsia="맑은 고딕" w:hAnsi="Arial" w:cs="Arial"/>
                    <w:kern w:val="0"/>
                    <w:szCs w:val="20"/>
                  </w:rPr>
                </w:rPrChange>
              </w:rPr>
            </w:pPr>
            <w:del w:id="581" w:author="김재헌" w:date="2016-05-25T17:45:00Z">
              <w:r w:rsidRPr="00B326B0" w:rsidDel="00B326B0">
                <w:rPr>
                  <w:rFonts w:ascii="Arial" w:eastAsia="맑은 고딕" w:hAnsi="Arial" w:cs="Arial"/>
                  <w:color w:val="000000" w:themeColor="text1"/>
                  <w:kern w:val="0"/>
                  <w:szCs w:val="20"/>
                  <w:rPrChange w:id="582" w:author="김재헌" w:date="2016-05-25T17:42:00Z">
                    <w:rPr>
                      <w:rFonts w:ascii="Arial" w:eastAsia="맑은 고딕" w:hAnsi="Arial" w:cs="Arial"/>
                      <w:kern w:val="0"/>
                      <w:szCs w:val="20"/>
                    </w:rPr>
                  </w:rPrChange>
                </w:rPr>
                <w:delText>3</w:delText>
              </w:r>
            </w:del>
            <w:ins w:id="583" w:author="김재헌" w:date="2016-05-25T17:45:00Z">
              <w:r w:rsidR="00B326B0">
                <w:rPr>
                  <w:rFonts w:ascii="Arial" w:eastAsia="맑은 고딕" w:hAnsi="Arial" w:cs="Arial"/>
                  <w:color w:val="000000" w:themeColor="text1"/>
                  <w:kern w:val="0"/>
                  <w:szCs w:val="20"/>
                </w:rPr>
                <w:t>3</w:t>
              </w:r>
            </w:ins>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584" w:author="김재헌" w:date="2016-05-25T17:40:00Z">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1B7B8068" w14:textId="62555F75" w:rsidR="00BF711A" w:rsidRPr="00B326B0" w:rsidRDefault="00B326B0" w:rsidP="0065296C">
            <w:pPr>
              <w:widowControl/>
              <w:wordWrap/>
              <w:autoSpaceDE/>
              <w:autoSpaceDN/>
              <w:spacing w:after="0" w:line="240" w:lineRule="auto"/>
              <w:jc w:val="center"/>
              <w:rPr>
                <w:rFonts w:ascii="Arial" w:eastAsia="맑은 고딕" w:hAnsi="Arial" w:cs="Arial"/>
                <w:color w:val="000000" w:themeColor="text1"/>
                <w:kern w:val="0"/>
                <w:szCs w:val="20"/>
                <w:rPrChange w:id="585" w:author="김재헌" w:date="2016-05-25T17:42:00Z">
                  <w:rPr>
                    <w:rFonts w:ascii="Arial" w:eastAsia="맑은 고딕" w:hAnsi="Arial" w:cs="Arial"/>
                    <w:kern w:val="0"/>
                    <w:szCs w:val="20"/>
                  </w:rPr>
                </w:rPrChange>
              </w:rPr>
            </w:pPr>
            <w:ins w:id="586" w:author="김재헌" w:date="2016-05-25T17:43:00Z">
              <w:r>
                <w:rPr>
                  <w:rFonts w:ascii="Arial" w:eastAsia="맑은 고딕" w:hAnsi="Arial" w:cs="Arial"/>
                  <w:color w:val="000000" w:themeColor="text1"/>
                  <w:kern w:val="0"/>
                  <w:szCs w:val="20"/>
                </w:rPr>
                <w:t>9</w:t>
              </w:r>
            </w:ins>
            <w:del w:id="587" w:author="김재헌" w:date="2016-05-24T18:11:00Z">
              <w:r w:rsidR="00BF711A" w:rsidRPr="00B326B0" w:rsidDel="004B237F">
                <w:rPr>
                  <w:rFonts w:ascii="Arial" w:eastAsia="맑은 고딕" w:hAnsi="Arial" w:cs="Arial"/>
                  <w:color w:val="000000" w:themeColor="text1"/>
                  <w:kern w:val="0"/>
                  <w:szCs w:val="20"/>
                  <w:rPrChange w:id="588" w:author="김재헌" w:date="2016-05-25T17:42:00Z">
                    <w:rPr>
                      <w:rFonts w:ascii="Arial" w:eastAsia="맑은 고딕" w:hAnsi="Arial" w:cs="Arial"/>
                      <w:kern w:val="0"/>
                      <w:szCs w:val="20"/>
                    </w:rPr>
                  </w:rPrChange>
                </w:rPr>
                <w:delText>1</w:delText>
              </w:r>
            </w:del>
          </w:p>
        </w:tc>
        <w:tc>
          <w:tcPr>
            <w:tcW w:w="1115" w:type="dxa"/>
            <w:tcBorders>
              <w:top w:val="single" w:sz="8" w:space="0" w:color="A3A3A3"/>
              <w:left w:val="single" w:sz="8" w:space="0" w:color="A3A3A3"/>
              <w:bottom w:val="single" w:sz="8" w:space="0" w:color="A3A3A3"/>
              <w:right w:val="single" w:sz="8" w:space="0" w:color="A3A3A3"/>
            </w:tcBorders>
            <w:tcPrChange w:id="589" w:author="김재헌" w:date="2016-05-25T17:40:00Z">
              <w:tcPr>
                <w:tcW w:w="1251" w:type="dxa"/>
                <w:tcBorders>
                  <w:top w:val="single" w:sz="8" w:space="0" w:color="A3A3A3"/>
                  <w:left w:val="single" w:sz="8" w:space="0" w:color="A3A3A3"/>
                  <w:bottom w:val="single" w:sz="8" w:space="0" w:color="A3A3A3"/>
                  <w:right w:val="single" w:sz="8" w:space="0" w:color="A3A3A3"/>
                </w:tcBorders>
              </w:tcPr>
            </w:tcPrChange>
          </w:tcPr>
          <w:p w14:paraId="618CB027" w14:textId="6D8ED0B4" w:rsidR="00BF711A" w:rsidRPr="00B326B0" w:rsidRDefault="00BF711A" w:rsidP="0065296C">
            <w:pPr>
              <w:widowControl/>
              <w:wordWrap/>
              <w:autoSpaceDE/>
              <w:autoSpaceDN/>
              <w:spacing w:after="0" w:line="240" w:lineRule="auto"/>
              <w:jc w:val="center"/>
              <w:rPr>
                <w:ins w:id="590" w:author="김재헌" w:date="2016-05-25T17:40:00Z"/>
                <w:rFonts w:ascii="Arial" w:eastAsia="맑은 고딕" w:hAnsi="Arial" w:cs="Arial"/>
                <w:color w:val="FF0000"/>
                <w:kern w:val="0"/>
                <w:szCs w:val="20"/>
                <w:rPrChange w:id="591" w:author="김재헌" w:date="2016-05-25T17:42:00Z">
                  <w:rPr>
                    <w:ins w:id="592" w:author="김재헌" w:date="2016-05-25T17:40:00Z"/>
                    <w:rFonts w:ascii="Arial" w:eastAsia="맑은 고딕" w:hAnsi="Arial" w:cs="Arial"/>
                    <w:kern w:val="0"/>
                    <w:szCs w:val="20"/>
                  </w:rPr>
                </w:rPrChange>
              </w:rPr>
            </w:pPr>
            <w:ins w:id="593" w:author="김재헌" w:date="2016-05-25T17:40:00Z">
              <w:r w:rsidRPr="00B326B0">
                <w:rPr>
                  <w:rFonts w:ascii="Arial" w:eastAsia="맑은 고딕" w:hAnsi="Arial" w:cs="Arial"/>
                  <w:color w:val="FF0000"/>
                  <w:kern w:val="0"/>
                  <w:szCs w:val="20"/>
                  <w:rPrChange w:id="594" w:author="김재헌" w:date="2016-05-25T17:48:00Z">
                    <w:rPr>
                      <w:rFonts w:ascii="Arial" w:eastAsia="맑은 고딕" w:hAnsi="Arial" w:cs="Arial"/>
                      <w:kern w:val="0"/>
                      <w:szCs w:val="20"/>
                    </w:rPr>
                  </w:rPrChange>
                </w:rPr>
                <w:t>27</w:t>
              </w:r>
            </w:ins>
          </w:p>
        </w:tc>
      </w:tr>
      <w:tr w:rsidR="00BF711A" w:rsidRPr="003E62D9" w14:paraId="294690BE" w14:textId="6D4EA59A" w:rsidTr="00BF711A">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595" w:author="김재헌" w:date="2016-05-25T17:40:00Z">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6D79034B" w14:textId="0DA035FA"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QA03</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596" w:author="김재헌" w:date="2016-05-25T17:40:00Z">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5680550C" w14:textId="414768DA"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Security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597" w:author="김재헌" w:date="2016-05-25T17:40:00Z">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144B907E" w14:textId="20F8A435"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Protect data and information from unauthorized access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598" w:author="김재헌" w:date="2016-05-25T17:40:00Z">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31F2F12A" w14:textId="5184A61B"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599" w:author="김재헌" w:date="2016-05-25T17:40:00Z">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01AA55C" w14:textId="63C7AFC4"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ins w:id="600" w:author="김재헌" w:date="2016-05-24T18:11:00Z">
              <w:r>
                <w:rPr>
                  <w:rFonts w:ascii="Arial" w:eastAsia="맑은 고딕" w:hAnsi="Arial" w:cs="Arial"/>
                  <w:kern w:val="0"/>
                  <w:szCs w:val="20"/>
                </w:rPr>
                <w:t>3</w:t>
              </w:r>
            </w:ins>
            <w:del w:id="601" w:author="김재헌" w:date="2016-05-24T18:11:00Z">
              <w:r w:rsidRPr="003E62D9" w:rsidDel="002F1003">
                <w:rPr>
                  <w:rFonts w:ascii="Arial" w:eastAsia="맑은 고딕" w:hAnsi="Arial" w:cs="Arial"/>
                  <w:kern w:val="0"/>
                  <w:szCs w:val="20"/>
                </w:rPr>
                <w:delText>9</w:delText>
              </w:r>
            </w:del>
          </w:p>
        </w:tc>
        <w:tc>
          <w:tcPr>
            <w:tcW w:w="1115" w:type="dxa"/>
            <w:tcBorders>
              <w:top w:val="single" w:sz="8" w:space="0" w:color="A3A3A3"/>
              <w:left w:val="single" w:sz="8" w:space="0" w:color="A3A3A3"/>
              <w:bottom w:val="single" w:sz="8" w:space="0" w:color="A3A3A3"/>
              <w:right w:val="single" w:sz="8" w:space="0" w:color="A3A3A3"/>
            </w:tcBorders>
            <w:tcPrChange w:id="602" w:author="김재헌" w:date="2016-05-25T17:40:00Z">
              <w:tcPr>
                <w:tcW w:w="1251" w:type="dxa"/>
                <w:tcBorders>
                  <w:top w:val="single" w:sz="8" w:space="0" w:color="A3A3A3"/>
                  <w:left w:val="single" w:sz="8" w:space="0" w:color="A3A3A3"/>
                  <w:bottom w:val="single" w:sz="8" w:space="0" w:color="A3A3A3"/>
                  <w:right w:val="single" w:sz="8" w:space="0" w:color="A3A3A3"/>
                </w:tcBorders>
              </w:tcPr>
            </w:tcPrChange>
          </w:tcPr>
          <w:p w14:paraId="7D33F230" w14:textId="1AE96FF8" w:rsidR="00BF711A" w:rsidRDefault="00BF711A" w:rsidP="0065296C">
            <w:pPr>
              <w:widowControl/>
              <w:wordWrap/>
              <w:autoSpaceDE/>
              <w:autoSpaceDN/>
              <w:spacing w:after="0" w:line="240" w:lineRule="auto"/>
              <w:jc w:val="center"/>
              <w:rPr>
                <w:ins w:id="603" w:author="김재헌" w:date="2016-05-25T17:40:00Z"/>
                <w:rFonts w:ascii="Arial" w:eastAsia="맑은 고딕" w:hAnsi="Arial" w:cs="Arial"/>
                <w:kern w:val="0"/>
                <w:szCs w:val="20"/>
              </w:rPr>
            </w:pPr>
            <w:ins w:id="604" w:author="김재헌" w:date="2016-05-25T17:40:00Z">
              <w:r>
                <w:rPr>
                  <w:rFonts w:ascii="Arial" w:eastAsia="맑은 고딕" w:hAnsi="Arial" w:cs="Arial"/>
                  <w:kern w:val="0"/>
                  <w:szCs w:val="20"/>
                </w:rPr>
                <w:t>9</w:t>
              </w:r>
            </w:ins>
          </w:p>
        </w:tc>
      </w:tr>
      <w:tr w:rsidR="00BF711A" w:rsidRPr="003E62D9" w14:paraId="5E2DAB9A" w14:textId="4CDF1558" w:rsidTr="00BF711A">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605" w:author="김재헌" w:date="2016-05-25T17:40:00Z">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132B8618" w14:textId="715E8C76"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QA04</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606" w:author="김재헌" w:date="2016-05-25T17:40:00Z">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7C3FB9F" w14:textId="6E7017CF"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Extensibility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607" w:author="김재헌" w:date="2016-05-25T17:40:00Z">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498BF62" w14:textId="6A0DD21F"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Add more analysis algorithms or analysis applications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608" w:author="김재헌" w:date="2016-05-25T17:40:00Z">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72F2C40D" w14:textId="3CC1900E"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3</w:t>
            </w:r>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609" w:author="김재헌" w:date="2016-05-25T17:40:00Z">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6658226D" w14:textId="160CAEAF"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ins w:id="610" w:author="김재헌" w:date="2016-05-24T18:11:00Z">
              <w:r w:rsidRPr="003E62D9">
                <w:rPr>
                  <w:rFonts w:ascii="Arial" w:eastAsia="맑은 고딕" w:hAnsi="Arial" w:cs="Arial"/>
                  <w:kern w:val="0"/>
                  <w:szCs w:val="20"/>
                </w:rPr>
                <w:t>3</w:t>
              </w:r>
            </w:ins>
            <w:del w:id="611" w:author="김재헌" w:date="2016-05-24T18:11:00Z">
              <w:r w:rsidRPr="003E62D9" w:rsidDel="002F1003">
                <w:rPr>
                  <w:rFonts w:ascii="Arial" w:eastAsia="맑은 고딕" w:hAnsi="Arial" w:cs="Arial"/>
                  <w:kern w:val="0"/>
                  <w:szCs w:val="20"/>
                </w:rPr>
                <w:delText>3</w:delText>
              </w:r>
            </w:del>
          </w:p>
        </w:tc>
        <w:tc>
          <w:tcPr>
            <w:tcW w:w="1115" w:type="dxa"/>
            <w:tcBorders>
              <w:top w:val="single" w:sz="8" w:space="0" w:color="A3A3A3"/>
              <w:left w:val="single" w:sz="8" w:space="0" w:color="A3A3A3"/>
              <w:bottom w:val="single" w:sz="8" w:space="0" w:color="A3A3A3"/>
              <w:right w:val="single" w:sz="8" w:space="0" w:color="A3A3A3"/>
            </w:tcBorders>
            <w:tcPrChange w:id="612" w:author="김재헌" w:date="2016-05-25T17:40:00Z">
              <w:tcPr>
                <w:tcW w:w="1251" w:type="dxa"/>
                <w:tcBorders>
                  <w:top w:val="single" w:sz="8" w:space="0" w:color="A3A3A3"/>
                  <w:left w:val="single" w:sz="8" w:space="0" w:color="A3A3A3"/>
                  <w:bottom w:val="single" w:sz="8" w:space="0" w:color="A3A3A3"/>
                  <w:right w:val="single" w:sz="8" w:space="0" w:color="A3A3A3"/>
                </w:tcBorders>
              </w:tcPr>
            </w:tcPrChange>
          </w:tcPr>
          <w:p w14:paraId="2542BF31" w14:textId="08794A33" w:rsidR="00BF711A" w:rsidRPr="003E62D9" w:rsidRDefault="00BF711A" w:rsidP="0065296C">
            <w:pPr>
              <w:widowControl/>
              <w:wordWrap/>
              <w:autoSpaceDE/>
              <w:autoSpaceDN/>
              <w:spacing w:after="0" w:line="240" w:lineRule="auto"/>
              <w:jc w:val="center"/>
              <w:rPr>
                <w:ins w:id="613" w:author="김재헌" w:date="2016-05-25T17:40:00Z"/>
                <w:rFonts w:ascii="Arial" w:eastAsia="맑은 고딕" w:hAnsi="Arial" w:cs="Arial"/>
                <w:kern w:val="0"/>
                <w:szCs w:val="20"/>
              </w:rPr>
            </w:pPr>
            <w:ins w:id="614" w:author="김재헌" w:date="2016-05-25T17:40:00Z">
              <w:r>
                <w:rPr>
                  <w:rFonts w:ascii="Arial" w:eastAsia="맑은 고딕" w:hAnsi="Arial" w:cs="Arial"/>
                  <w:kern w:val="0"/>
                  <w:szCs w:val="20"/>
                </w:rPr>
                <w:t>9</w:t>
              </w:r>
            </w:ins>
          </w:p>
        </w:tc>
      </w:tr>
      <w:tr w:rsidR="00BF711A" w:rsidRPr="003E62D9" w14:paraId="4216BA9E" w14:textId="0CAD75B3" w:rsidTr="00BF711A">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615" w:author="김재헌" w:date="2016-05-25T17:40:00Z">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191D2464" w14:textId="48371E51"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QA05</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616" w:author="김재헌" w:date="2016-05-25T17:40:00Z">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E09C3F5" w14:textId="712BAD7F"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Performance</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617" w:author="김재헌" w:date="2016-05-25T17:40:00Z">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27AF4740" w14:textId="715F38B9"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Retrieve an available parking slot ASAP.</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618" w:author="김재헌" w:date="2016-05-25T17:40:00Z">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0A4D3367" w14:textId="68C032AA"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t>
            </w:r>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Change w:id="619" w:author="김재헌" w:date="2016-05-25T17:40:00Z">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cPrChange>
          </w:tcPr>
          <w:p w14:paraId="4EB99F07" w14:textId="3F5269CE"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ins w:id="620" w:author="김재헌" w:date="2016-05-24T18:11:00Z">
              <w:r w:rsidRPr="003E62D9">
                <w:rPr>
                  <w:rFonts w:ascii="Arial" w:eastAsia="맑은 고딕" w:hAnsi="Arial" w:cs="Arial"/>
                  <w:kern w:val="0"/>
                  <w:szCs w:val="20"/>
                </w:rPr>
                <w:t>3</w:t>
              </w:r>
            </w:ins>
            <w:del w:id="621" w:author="김재헌" w:date="2016-05-24T18:11:00Z">
              <w:r w:rsidRPr="003E62D9" w:rsidDel="002F1003">
                <w:rPr>
                  <w:rFonts w:ascii="Arial" w:eastAsia="맑은 고딕" w:hAnsi="Arial" w:cs="Arial"/>
                  <w:kern w:val="0"/>
                  <w:szCs w:val="20"/>
                </w:rPr>
                <w:delText>3</w:delText>
              </w:r>
            </w:del>
          </w:p>
        </w:tc>
        <w:tc>
          <w:tcPr>
            <w:tcW w:w="1115" w:type="dxa"/>
            <w:tcBorders>
              <w:top w:val="single" w:sz="8" w:space="0" w:color="A3A3A3"/>
              <w:left w:val="single" w:sz="8" w:space="0" w:color="A3A3A3"/>
              <w:bottom w:val="single" w:sz="8" w:space="0" w:color="A3A3A3"/>
              <w:right w:val="single" w:sz="8" w:space="0" w:color="A3A3A3"/>
            </w:tcBorders>
            <w:tcPrChange w:id="622" w:author="김재헌" w:date="2016-05-25T17:40:00Z">
              <w:tcPr>
                <w:tcW w:w="1251" w:type="dxa"/>
                <w:tcBorders>
                  <w:top w:val="single" w:sz="8" w:space="0" w:color="A3A3A3"/>
                  <w:left w:val="single" w:sz="8" w:space="0" w:color="A3A3A3"/>
                  <w:bottom w:val="single" w:sz="8" w:space="0" w:color="A3A3A3"/>
                  <w:right w:val="single" w:sz="8" w:space="0" w:color="A3A3A3"/>
                </w:tcBorders>
              </w:tcPr>
            </w:tcPrChange>
          </w:tcPr>
          <w:p w14:paraId="7588FEA9" w14:textId="3020367C" w:rsidR="00BF711A" w:rsidRPr="003E62D9" w:rsidRDefault="00BF711A" w:rsidP="0065296C">
            <w:pPr>
              <w:widowControl/>
              <w:wordWrap/>
              <w:autoSpaceDE/>
              <w:autoSpaceDN/>
              <w:spacing w:after="0" w:line="240" w:lineRule="auto"/>
              <w:jc w:val="center"/>
              <w:rPr>
                <w:ins w:id="623" w:author="김재헌" w:date="2016-05-25T17:40:00Z"/>
                <w:rFonts w:ascii="Arial" w:eastAsia="맑은 고딕" w:hAnsi="Arial" w:cs="Arial"/>
                <w:kern w:val="0"/>
                <w:szCs w:val="20"/>
              </w:rPr>
            </w:pPr>
            <w:ins w:id="624" w:author="김재헌" w:date="2016-05-25T17:41:00Z">
              <w:r>
                <w:rPr>
                  <w:rFonts w:ascii="Arial" w:eastAsia="맑은 고딕" w:hAnsi="Arial" w:cs="Arial"/>
                  <w:kern w:val="0"/>
                  <w:szCs w:val="20"/>
                </w:rPr>
                <w:t>3</w:t>
              </w:r>
            </w:ins>
          </w:p>
        </w:tc>
      </w:tr>
      <w:tr w:rsidR="00BF711A" w:rsidRPr="003E62D9" w14:paraId="73CB2599" w14:textId="239E80CC" w:rsidTr="00BF711A">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625" w:author="김재헌" w:date="2016-05-25T17:40:00Z">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3F425D26" w14:textId="70140EA3"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QA06</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626" w:author="김재헌" w:date="2016-05-25T17:40:00Z">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6FFC4C2D" w14:textId="43721F25"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Usability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627" w:author="김재헌" w:date="2016-05-25T17:40:00Z">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3D033E3A" w14:textId="0B3DDFFE"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Obtain basic statistics on facility usage.</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628" w:author="김재헌" w:date="2016-05-25T17:40:00Z">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407715DB" w14:textId="30648BD6"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1</w:t>
            </w:r>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629" w:author="김재헌" w:date="2016-05-25T17:40:00Z">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338E43C8" w14:textId="5FC56E2C"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ins w:id="630" w:author="김재헌" w:date="2016-05-24T18:11:00Z">
              <w:r w:rsidRPr="003E62D9">
                <w:rPr>
                  <w:rFonts w:ascii="Arial" w:eastAsia="맑은 고딕" w:hAnsi="Arial" w:cs="Arial"/>
                  <w:kern w:val="0"/>
                  <w:szCs w:val="20"/>
                </w:rPr>
                <w:t>1</w:t>
              </w:r>
            </w:ins>
            <w:del w:id="631" w:author="김재헌" w:date="2016-05-24T18:11:00Z">
              <w:r w:rsidRPr="003E62D9" w:rsidDel="002F1003">
                <w:rPr>
                  <w:rFonts w:ascii="Arial" w:eastAsia="맑은 고딕" w:hAnsi="Arial" w:cs="Arial"/>
                  <w:kern w:val="0"/>
                  <w:szCs w:val="20"/>
                </w:rPr>
                <w:delText>1</w:delText>
              </w:r>
            </w:del>
          </w:p>
        </w:tc>
        <w:tc>
          <w:tcPr>
            <w:tcW w:w="1115" w:type="dxa"/>
            <w:tcBorders>
              <w:top w:val="single" w:sz="8" w:space="0" w:color="A3A3A3"/>
              <w:left w:val="single" w:sz="8" w:space="0" w:color="A3A3A3"/>
              <w:bottom w:val="single" w:sz="8" w:space="0" w:color="A3A3A3"/>
              <w:right w:val="single" w:sz="8" w:space="0" w:color="A3A3A3"/>
            </w:tcBorders>
            <w:tcPrChange w:id="632" w:author="김재헌" w:date="2016-05-25T17:40:00Z">
              <w:tcPr>
                <w:tcW w:w="1251" w:type="dxa"/>
                <w:tcBorders>
                  <w:top w:val="single" w:sz="8" w:space="0" w:color="A3A3A3"/>
                  <w:left w:val="single" w:sz="8" w:space="0" w:color="A3A3A3"/>
                  <w:bottom w:val="single" w:sz="8" w:space="0" w:color="A3A3A3"/>
                  <w:right w:val="single" w:sz="8" w:space="0" w:color="A3A3A3"/>
                </w:tcBorders>
              </w:tcPr>
            </w:tcPrChange>
          </w:tcPr>
          <w:p w14:paraId="12BFDF10" w14:textId="5ED6F01D" w:rsidR="00BF711A" w:rsidRPr="003E62D9" w:rsidRDefault="00BF711A" w:rsidP="0065296C">
            <w:pPr>
              <w:widowControl/>
              <w:wordWrap/>
              <w:autoSpaceDE/>
              <w:autoSpaceDN/>
              <w:spacing w:after="0" w:line="240" w:lineRule="auto"/>
              <w:jc w:val="center"/>
              <w:rPr>
                <w:ins w:id="633" w:author="김재헌" w:date="2016-05-25T17:40:00Z"/>
                <w:rFonts w:ascii="Arial" w:eastAsia="맑은 고딕" w:hAnsi="Arial" w:cs="Arial"/>
                <w:kern w:val="0"/>
                <w:szCs w:val="20"/>
              </w:rPr>
            </w:pPr>
            <w:ins w:id="634" w:author="김재헌" w:date="2016-05-25T17:41:00Z">
              <w:r>
                <w:rPr>
                  <w:rFonts w:ascii="Arial" w:eastAsia="맑은 고딕" w:hAnsi="Arial" w:cs="Arial"/>
                  <w:kern w:val="0"/>
                  <w:szCs w:val="20"/>
                </w:rPr>
                <w:t>1</w:t>
              </w:r>
            </w:ins>
          </w:p>
        </w:tc>
      </w:tr>
      <w:tr w:rsidR="00BF711A" w:rsidRPr="003E62D9" w14:paraId="6AA1ADEB" w14:textId="65DD3131" w:rsidTr="00BF711A">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635" w:author="김재헌" w:date="2016-05-25T17:40:00Z">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C66EC5A" w14:textId="4662CCC2"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QA07</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636" w:author="김재헌" w:date="2016-05-25T17:40:00Z">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73862BA2" w14:textId="1DAEC2B6" w:rsidR="00BF711A" w:rsidRPr="003E62D9" w:rsidRDefault="00BF711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Interoperability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637" w:author="김재헌" w:date="2016-05-25T17:40:00Z">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7D44D81D" w14:textId="27B4800B" w:rsidR="00BF711A" w:rsidRPr="003E62D9" w:rsidRDefault="00BF711A">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Communicate between facility controller and Sure Park system.</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638" w:author="김재헌" w:date="2016-05-25T17:40:00Z">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523D0E3" w14:textId="295F73DC" w:rsidR="00BF711A" w:rsidRPr="003E62D9" w:rsidRDefault="00BF711A" w:rsidP="0065296C">
            <w:pPr>
              <w:widowControl/>
              <w:wordWrap/>
              <w:autoSpaceDE/>
              <w:autoSpaceDN/>
              <w:spacing w:after="0" w:line="240" w:lineRule="auto"/>
              <w:jc w:val="center"/>
              <w:rPr>
                <w:rFonts w:ascii="Arial" w:eastAsia="맑은 고딕" w:hAnsi="Arial" w:cs="Arial"/>
                <w:kern w:val="0"/>
                <w:szCs w:val="20"/>
              </w:rPr>
            </w:pPr>
            <w:ins w:id="639" w:author="김재헌" w:date="2016-05-24T18:12:00Z">
              <w:r>
                <w:rPr>
                  <w:rFonts w:ascii="Arial" w:eastAsia="맑은 고딕" w:hAnsi="Arial" w:cs="Arial"/>
                  <w:kern w:val="0"/>
                  <w:szCs w:val="20"/>
                </w:rPr>
                <w:t>3</w:t>
              </w:r>
            </w:ins>
            <w:del w:id="640" w:author="김재헌" w:date="2016-05-24T18:12:00Z">
              <w:r w:rsidRPr="003E62D9" w:rsidDel="007522F0">
                <w:rPr>
                  <w:rFonts w:ascii="Arial" w:eastAsia="맑은 고딕" w:hAnsi="Arial" w:cs="Arial"/>
                  <w:kern w:val="0"/>
                  <w:szCs w:val="20"/>
                </w:rPr>
                <w:delText>9</w:delText>
              </w:r>
            </w:del>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641" w:author="김재헌" w:date="2016-05-25T17:40:00Z">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A117426" w14:textId="0E02C417" w:rsidR="00BF711A" w:rsidRPr="003E62D9" w:rsidRDefault="00B326B0" w:rsidP="0065296C">
            <w:pPr>
              <w:widowControl/>
              <w:wordWrap/>
              <w:autoSpaceDE/>
              <w:autoSpaceDN/>
              <w:spacing w:after="0" w:line="240" w:lineRule="auto"/>
              <w:jc w:val="center"/>
              <w:rPr>
                <w:rFonts w:ascii="Arial" w:eastAsia="맑은 고딕" w:hAnsi="Arial" w:cs="Arial"/>
                <w:kern w:val="0"/>
                <w:szCs w:val="20"/>
              </w:rPr>
            </w:pPr>
            <w:ins w:id="642" w:author="김재헌" w:date="2016-05-25T17:43:00Z">
              <w:r>
                <w:rPr>
                  <w:rFonts w:ascii="Arial" w:eastAsia="맑은 고딕" w:hAnsi="Arial" w:cs="Arial"/>
                  <w:kern w:val="0"/>
                  <w:szCs w:val="20"/>
                </w:rPr>
                <w:t>3</w:t>
              </w:r>
            </w:ins>
            <w:del w:id="643" w:author="김재헌" w:date="2016-05-24T18:11:00Z">
              <w:r w:rsidR="00BF711A" w:rsidRPr="003E62D9" w:rsidDel="002F1003">
                <w:rPr>
                  <w:rFonts w:ascii="Arial" w:eastAsia="맑은 고딕" w:hAnsi="Arial" w:cs="Arial"/>
                  <w:kern w:val="0"/>
                  <w:szCs w:val="20"/>
                </w:rPr>
                <w:delText>9</w:delText>
              </w:r>
            </w:del>
          </w:p>
        </w:tc>
        <w:tc>
          <w:tcPr>
            <w:tcW w:w="1115" w:type="dxa"/>
            <w:tcBorders>
              <w:top w:val="single" w:sz="8" w:space="0" w:color="A3A3A3"/>
              <w:left w:val="single" w:sz="8" w:space="0" w:color="A3A3A3"/>
              <w:bottom w:val="single" w:sz="8" w:space="0" w:color="A3A3A3"/>
              <w:right w:val="single" w:sz="8" w:space="0" w:color="A3A3A3"/>
            </w:tcBorders>
            <w:tcPrChange w:id="644" w:author="김재헌" w:date="2016-05-25T17:40:00Z">
              <w:tcPr>
                <w:tcW w:w="1251" w:type="dxa"/>
                <w:tcBorders>
                  <w:top w:val="single" w:sz="8" w:space="0" w:color="A3A3A3"/>
                  <w:left w:val="single" w:sz="8" w:space="0" w:color="A3A3A3"/>
                  <w:bottom w:val="single" w:sz="8" w:space="0" w:color="A3A3A3"/>
                  <w:right w:val="single" w:sz="8" w:space="0" w:color="A3A3A3"/>
                </w:tcBorders>
              </w:tcPr>
            </w:tcPrChange>
          </w:tcPr>
          <w:p w14:paraId="71B51078" w14:textId="15EB5D5C" w:rsidR="00BF711A" w:rsidRPr="003E62D9" w:rsidRDefault="00B326B0" w:rsidP="0065296C">
            <w:pPr>
              <w:widowControl/>
              <w:wordWrap/>
              <w:autoSpaceDE/>
              <w:autoSpaceDN/>
              <w:spacing w:after="0" w:line="240" w:lineRule="auto"/>
              <w:jc w:val="center"/>
              <w:rPr>
                <w:ins w:id="645" w:author="김재헌" w:date="2016-05-25T17:40:00Z"/>
                <w:rFonts w:ascii="Arial" w:eastAsia="맑은 고딕" w:hAnsi="Arial" w:cs="Arial"/>
                <w:kern w:val="0"/>
                <w:szCs w:val="20"/>
              </w:rPr>
            </w:pPr>
            <w:ins w:id="646" w:author="김재헌" w:date="2016-05-25T17:43:00Z">
              <w:r>
                <w:rPr>
                  <w:rFonts w:ascii="Arial" w:eastAsia="맑은 고딕" w:hAnsi="Arial" w:cs="Arial"/>
                  <w:kern w:val="0"/>
                  <w:szCs w:val="20"/>
                </w:rPr>
                <w:t>9</w:t>
              </w:r>
            </w:ins>
          </w:p>
        </w:tc>
      </w:tr>
      <w:tr w:rsidR="00BF711A" w:rsidRPr="003E62D9" w14:paraId="28E279CA" w14:textId="4A45CC78" w:rsidTr="00BF711A">
        <w:trPr>
          <w:ins w:id="647" w:author="김재헌" w:date="2016-05-24T18:09:00Z"/>
        </w:trPr>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648" w:author="김재헌" w:date="2016-05-25T17:40:00Z">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2997542C" w14:textId="136715A6" w:rsidR="00BF711A" w:rsidRPr="003E62D9" w:rsidRDefault="00BF711A" w:rsidP="00D47F86">
            <w:pPr>
              <w:widowControl/>
              <w:wordWrap/>
              <w:autoSpaceDE/>
              <w:autoSpaceDN/>
              <w:spacing w:after="0" w:line="240" w:lineRule="auto"/>
              <w:jc w:val="left"/>
              <w:rPr>
                <w:ins w:id="649" w:author="김재헌" w:date="2016-05-24T18:09:00Z"/>
                <w:rFonts w:ascii="Arial" w:eastAsia="맑은 고딕" w:hAnsi="Arial" w:cs="Arial"/>
                <w:kern w:val="0"/>
                <w:szCs w:val="20"/>
              </w:rPr>
            </w:pPr>
            <w:ins w:id="650" w:author="김재헌" w:date="2016-05-24T18:10:00Z">
              <w:r>
                <w:rPr>
                  <w:rFonts w:ascii="Arial" w:eastAsia="맑은 고딕" w:hAnsi="Arial" w:cs="Arial"/>
                  <w:kern w:val="0"/>
                  <w:szCs w:val="20"/>
                </w:rPr>
                <w:t>QA08</w:t>
              </w:r>
            </w:ins>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651" w:author="김재헌" w:date="2016-05-25T17:40:00Z">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2D84D8C1" w14:textId="54A21C91" w:rsidR="00BF711A" w:rsidRPr="003E62D9" w:rsidRDefault="00BF711A" w:rsidP="00D47F86">
            <w:pPr>
              <w:widowControl/>
              <w:wordWrap/>
              <w:autoSpaceDE/>
              <w:autoSpaceDN/>
              <w:spacing w:after="0" w:line="240" w:lineRule="auto"/>
              <w:jc w:val="left"/>
              <w:rPr>
                <w:ins w:id="652" w:author="김재헌" w:date="2016-05-24T18:09:00Z"/>
                <w:rFonts w:ascii="Arial" w:eastAsia="맑은 고딕" w:hAnsi="Arial" w:cs="Arial"/>
                <w:kern w:val="0"/>
                <w:szCs w:val="20"/>
              </w:rPr>
            </w:pPr>
            <w:ins w:id="653" w:author="김재헌" w:date="2016-05-24T18:10:00Z">
              <w:r>
                <w:rPr>
                  <w:rFonts w:ascii="Arial" w:eastAsia="맑은 고딕" w:hAnsi="Arial" w:cs="Arial"/>
                  <w:kern w:val="0"/>
                  <w:szCs w:val="20"/>
                </w:rPr>
                <w:t>Modifiability</w:t>
              </w:r>
            </w:ins>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654" w:author="김재헌" w:date="2016-05-25T17:40:00Z">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C7C2380" w14:textId="26E2AA28" w:rsidR="00BF711A" w:rsidRPr="003E62D9" w:rsidRDefault="00BF711A">
            <w:pPr>
              <w:widowControl/>
              <w:wordWrap/>
              <w:autoSpaceDE/>
              <w:autoSpaceDN/>
              <w:spacing w:after="0" w:line="240" w:lineRule="auto"/>
              <w:jc w:val="left"/>
              <w:rPr>
                <w:ins w:id="655" w:author="김재헌" w:date="2016-05-24T18:09:00Z"/>
                <w:rFonts w:ascii="Arial" w:eastAsia="맑은 고딕" w:hAnsi="Arial" w:cs="Arial"/>
                <w:kern w:val="0"/>
                <w:szCs w:val="20"/>
              </w:rPr>
            </w:pPr>
            <w:ins w:id="656" w:author="김재헌" w:date="2016-05-24T18:10:00Z">
              <w:r w:rsidRPr="003E62D9">
                <w:rPr>
                  <w:rFonts w:ascii="Arial" w:eastAsia="맑은 고딕" w:hAnsi="Arial" w:cs="Arial"/>
                  <w:kern w:val="0"/>
                  <w:szCs w:val="20"/>
                </w:rPr>
                <w:t xml:space="preserve">Scale </w:t>
              </w:r>
              <w:r>
                <w:rPr>
                  <w:rFonts w:ascii="Arial" w:eastAsia="맑은 고딕" w:hAnsi="Arial" w:cs="Arial"/>
                  <w:kern w:val="0"/>
                  <w:szCs w:val="20"/>
                </w:rPr>
                <w:t>up/</w:t>
              </w:r>
              <w:r w:rsidRPr="003E62D9">
                <w:rPr>
                  <w:rFonts w:ascii="Arial" w:eastAsia="맑은 고딕" w:hAnsi="Arial" w:cs="Arial"/>
                  <w:kern w:val="0"/>
                  <w:szCs w:val="20"/>
                </w:rPr>
                <w:t>out to parking facilities</w:t>
              </w:r>
            </w:ins>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657" w:author="김재헌" w:date="2016-05-25T17:40:00Z">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216AD8F7" w14:textId="498F2736" w:rsidR="00BF711A" w:rsidRPr="003E62D9" w:rsidRDefault="00BF711A" w:rsidP="0065296C">
            <w:pPr>
              <w:widowControl/>
              <w:wordWrap/>
              <w:autoSpaceDE/>
              <w:autoSpaceDN/>
              <w:spacing w:after="0" w:line="240" w:lineRule="auto"/>
              <w:jc w:val="center"/>
              <w:rPr>
                <w:ins w:id="658" w:author="김재헌" w:date="2016-05-24T18:09:00Z"/>
                <w:rFonts w:ascii="Arial" w:eastAsia="맑은 고딕" w:hAnsi="Arial" w:cs="Arial"/>
                <w:kern w:val="0"/>
                <w:szCs w:val="20"/>
              </w:rPr>
            </w:pPr>
            <w:ins w:id="659" w:author="김재헌" w:date="2016-05-24T18:11:00Z">
              <w:r>
                <w:rPr>
                  <w:rFonts w:ascii="Arial" w:eastAsia="맑은 고딕" w:hAnsi="Arial" w:cs="Arial"/>
                  <w:kern w:val="0"/>
                  <w:szCs w:val="20"/>
                </w:rPr>
                <w:t>9</w:t>
              </w:r>
            </w:ins>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660" w:author="김재헌" w:date="2016-05-25T17:40:00Z">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1B12520D" w14:textId="32B273D4" w:rsidR="00BF711A" w:rsidRPr="003E62D9" w:rsidRDefault="00BF711A" w:rsidP="0065296C">
            <w:pPr>
              <w:widowControl/>
              <w:wordWrap/>
              <w:autoSpaceDE/>
              <w:autoSpaceDN/>
              <w:spacing w:after="0" w:line="240" w:lineRule="auto"/>
              <w:jc w:val="center"/>
              <w:rPr>
                <w:ins w:id="661" w:author="김재헌" w:date="2016-05-24T18:09:00Z"/>
                <w:rFonts w:ascii="Arial" w:eastAsia="맑은 고딕" w:hAnsi="Arial" w:cs="Arial"/>
                <w:kern w:val="0"/>
                <w:szCs w:val="20"/>
              </w:rPr>
            </w:pPr>
            <w:ins w:id="662" w:author="김재헌" w:date="2016-05-24T18:11:00Z">
              <w:r>
                <w:rPr>
                  <w:rFonts w:ascii="Arial" w:eastAsia="맑은 고딕" w:hAnsi="Arial" w:cs="Arial"/>
                  <w:kern w:val="0"/>
                  <w:szCs w:val="20"/>
                </w:rPr>
                <w:t>3</w:t>
              </w:r>
            </w:ins>
          </w:p>
        </w:tc>
        <w:tc>
          <w:tcPr>
            <w:tcW w:w="1115" w:type="dxa"/>
            <w:tcBorders>
              <w:top w:val="single" w:sz="8" w:space="0" w:color="A3A3A3"/>
              <w:left w:val="single" w:sz="8" w:space="0" w:color="A3A3A3"/>
              <w:bottom w:val="single" w:sz="8" w:space="0" w:color="A3A3A3"/>
              <w:right w:val="single" w:sz="8" w:space="0" w:color="A3A3A3"/>
            </w:tcBorders>
            <w:tcPrChange w:id="663" w:author="김재헌" w:date="2016-05-25T17:40:00Z">
              <w:tcPr>
                <w:tcW w:w="1251" w:type="dxa"/>
                <w:tcBorders>
                  <w:top w:val="single" w:sz="8" w:space="0" w:color="A3A3A3"/>
                  <w:left w:val="single" w:sz="8" w:space="0" w:color="A3A3A3"/>
                  <w:bottom w:val="single" w:sz="8" w:space="0" w:color="A3A3A3"/>
                  <w:right w:val="single" w:sz="8" w:space="0" w:color="A3A3A3"/>
                </w:tcBorders>
              </w:tcPr>
            </w:tcPrChange>
          </w:tcPr>
          <w:p w14:paraId="72C2019D" w14:textId="33EF6C17" w:rsidR="00BF711A" w:rsidRDefault="00BF711A" w:rsidP="0065296C">
            <w:pPr>
              <w:widowControl/>
              <w:wordWrap/>
              <w:autoSpaceDE/>
              <w:autoSpaceDN/>
              <w:spacing w:after="0" w:line="240" w:lineRule="auto"/>
              <w:jc w:val="center"/>
              <w:rPr>
                <w:ins w:id="664" w:author="김재헌" w:date="2016-05-25T17:40:00Z"/>
                <w:rFonts w:ascii="Arial" w:eastAsia="맑은 고딕" w:hAnsi="Arial" w:cs="Arial"/>
                <w:kern w:val="0"/>
                <w:szCs w:val="20"/>
              </w:rPr>
            </w:pPr>
            <w:ins w:id="665" w:author="김재헌" w:date="2016-05-25T17:41:00Z">
              <w:r>
                <w:rPr>
                  <w:rFonts w:ascii="Arial" w:eastAsia="맑은 고딕" w:hAnsi="Arial" w:cs="Arial"/>
                  <w:kern w:val="0"/>
                  <w:szCs w:val="20"/>
                </w:rPr>
                <w:t>27</w:t>
              </w:r>
            </w:ins>
          </w:p>
        </w:tc>
      </w:tr>
      <w:tr w:rsidR="00BF711A" w:rsidRPr="003E62D9" w14:paraId="079913C0" w14:textId="17C4E511" w:rsidTr="00BF711A">
        <w:trPr>
          <w:ins w:id="666" w:author="김재헌" w:date="2016-05-24T18:09:00Z"/>
        </w:trPr>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667" w:author="김재헌" w:date="2016-05-25T17:40:00Z">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8541049" w14:textId="74B63DEB" w:rsidR="00BF711A" w:rsidRPr="003E62D9" w:rsidRDefault="00BF711A" w:rsidP="00D47F86">
            <w:pPr>
              <w:widowControl/>
              <w:wordWrap/>
              <w:autoSpaceDE/>
              <w:autoSpaceDN/>
              <w:spacing w:after="0" w:line="240" w:lineRule="auto"/>
              <w:jc w:val="left"/>
              <w:rPr>
                <w:ins w:id="668" w:author="김재헌" w:date="2016-05-24T18:09:00Z"/>
                <w:rFonts w:ascii="Arial" w:eastAsia="맑은 고딕" w:hAnsi="Arial" w:cs="Arial"/>
                <w:kern w:val="0"/>
                <w:szCs w:val="20"/>
              </w:rPr>
            </w:pPr>
            <w:ins w:id="669" w:author="김재헌" w:date="2016-05-24T18:10:00Z">
              <w:r>
                <w:rPr>
                  <w:rFonts w:ascii="Arial" w:eastAsia="맑은 고딕" w:hAnsi="Arial" w:cs="Arial"/>
                  <w:kern w:val="0"/>
                  <w:szCs w:val="20"/>
                </w:rPr>
                <w:t>QA09</w:t>
              </w:r>
            </w:ins>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670" w:author="김재헌" w:date="2016-05-25T17:40:00Z">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2C01ADD7" w14:textId="25160CF7" w:rsidR="00BF711A" w:rsidRPr="003E62D9" w:rsidRDefault="00BF711A" w:rsidP="00D47F86">
            <w:pPr>
              <w:widowControl/>
              <w:wordWrap/>
              <w:autoSpaceDE/>
              <w:autoSpaceDN/>
              <w:spacing w:after="0" w:line="240" w:lineRule="auto"/>
              <w:jc w:val="left"/>
              <w:rPr>
                <w:ins w:id="671" w:author="김재헌" w:date="2016-05-24T18:09:00Z"/>
                <w:rFonts w:ascii="Arial" w:eastAsia="맑은 고딕" w:hAnsi="Arial" w:cs="Arial"/>
                <w:kern w:val="0"/>
                <w:szCs w:val="20"/>
              </w:rPr>
            </w:pPr>
            <w:ins w:id="672" w:author="김재헌" w:date="2016-05-24T18:10:00Z">
              <w:r w:rsidRPr="003E62D9">
                <w:rPr>
                  <w:rFonts w:ascii="Arial" w:eastAsia="맑은 고딕" w:hAnsi="Arial" w:cs="Arial"/>
                  <w:kern w:val="0"/>
                  <w:szCs w:val="20"/>
                </w:rPr>
                <w:t>Availability</w:t>
              </w:r>
            </w:ins>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673" w:author="김재헌" w:date="2016-05-25T17:40:00Z">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776EB78" w14:textId="1A9C8F97" w:rsidR="00BF711A" w:rsidRPr="003E62D9" w:rsidRDefault="00BF711A">
            <w:pPr>
              <w:widowControl/>
              <w:wordWrap/>
              <w:autoSpaceDE/>
              <w:autoSpaceDN/>
              <w:spacing w:after="0" w:line="240" w:lineRule="auto"/>
              <w:jc w:val="left"/>
              <w:rPr>
                <w:ins w:id="674" w:author="김재헌" w:date="2016-05-24T18:09:00Z"/>
                <w:rFonts w:ascii="Arial" w:eastAsia="맑은 고딕" w:hAnsi="Arial" w:cs="Arial"/>
                <w:kern w:val="0"/>
                <w:szCs w:val="20"/>
              </w:rPr>
            </w:pPr>
            <w:ins w:id="675" w:author="김재헌" w:date="2016-05-24T18:10:00Z">
              <w:r w:rsidRPr="003E62D9">
                <w:rPr>
                  <w:rFonts w:ascii="Arial" w:eastAsia="맑은 고딕" w:hAnsi="Arial" w:cs="Arial"/>
                  <w:kern w:val="0"/>
                  <w:szCs w:val="20"/>
                </w:rPr>
                <w:t xml:space="preserve">Detect malfunction of the </w:t>
              </w:r>
              <w:r>
                <w:rPr>
                  <w:rFonts w:ascii="Arial" w:eastAsia="맑은 고딕" w:hAnsi="Arial" w:cs="Arial"/>
                  <w:kern w:val="0"/>
                  <w:szCs w:val="20"/>
                </w:rPr>
                <w:t>Sure park system’s software</w:t>
              </w:r>
            </w:ins>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676" w:author="김재헌" w:date="2016-05-25T17:40:00Z">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083436AF" w14:textId="6C08155D" w:rsidR="00BF711A" w:rsidRPr="003E62D9" w:rsidRDefault="00BF711A" w:rsidP="0065296C">
            <w:pPr>
              <w:widowControl/>
              <w:wordWrap/>
              <w:autoSpaceDE/>
              <w:autoSpaceDN/>
              <w:spacing w:after="0" w:line="240" w:lineRule="auto"/>
              <w:jc w:val="center"/>
              <w:rPr>
                <w:ins w:id="677" w:author="김재헌" w:date="2016-05-24T18:09:00Z"/>
                <w:rFonts w:ascii="Arial" w:eastAsia="맑은 고딕" w:hAnsi="Arial" w:cs="Arial"/>
                <w:kern w:val="0"/>
                <w:szCs w:val="20"/>
              </w:rPr>
            </w:pPr>
            <w:ins w:id="678" w:author="김재헌" w:date="2016-05-24T18:10:00Z">
              <w:r>
                <w:rPr>
                  <w:rFonts w:ascii="Arial" w:eastAsia="맑은 고딕" w:hAnsi="Arial" w:cs="Arial"/>
                  <w:kern w:val="0"/>
                  <w:szCs w:val="20"/>
                </w:rPr>
                <w:t>9</w:t>
              </w:r>
            </w:ins>
          </w:p>
        </w:tc>
        <w:tc>
          <w:tcPr>
            <w:tcW w:w="1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Change w:id="679" w:author="김재헌" w:date="2016-05-25T17:40:00Z">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tcPrChange>
          </w:tcPr>
          <w:p w14:paraId="5622941E" w14:textId="72702486" w:rsidR="00BF711A" w:rsidRPr="003E62D9" w:rsidRDefault="00BF711A" w:rsidP="0065296C">
            <w:pPr>
              <w:widowControl/>
              <w:wordWrap/>
              <w:autoSpaceDE/>
              <w:autoSpaceDN/>
              <w:spacing w:after="0" w:line="240" w:lineRule="auto"/>
              <w:jc w:val="center"/>
              <w:rPr>
                <w:ins w:id="680" w:author="김재헌" w:date="2016-05-24T18:09:00Z"/>
                <w:rFonts w:ascii="Arial" w:eastAsia="맑은 고딕" w:hAnsi="Arial" w:cs="Arial"/>
                <w:kern w:val="0"/>
                <w:szCs w:val="20"/>
              </w:rPr>
            </w:pPr>
            <w:ins w:id="681" w:author="김재헌" w:date="2016-05-24T18:11:00Z">
              <w:r>
                <w:rPr>
                  <w:rFonts w:ascii="Arial" w:eastAsia="맑은 고딕" w:hAnsi="Arial" w:cs="Arial"/>
                  <w:kern w:val="0"/>
                  <w:szCs w:val="20"/>
                </w:rPr>
                <w:t>3</w:t>
              </w:r>
            </w:ins>
          </w:p>
        </w:tc>
        <w:tc>
          <w:tcPr>
            <w:tcW w:w="1115" w:type="dxa"/>
            <w:tcBorders>
              <w:top w:val="single" w:sz="8" w:space="0" w:color="A3A3A3"/>
              <w:left w:val="single" w:sz="8" w:space="0" w:color="A3A3A3"/>
              <w:bottom w:val="single" w:sz="8" w:space="0" w:color="A3A3A3"/>
              <w:right w:val="single" w:sz="8" w:space="0" w:color="A3A3A3"/>
            </w:tcBorders>
            <w:tcPrChange w:id="682" w:author="김재헌" w:date="2016-05-25T17:40:00Z">
              <w:tcPr>
                <w:tcW w:w="1251" w:type="dxa"/>
                <w:tcBorders>
                  <w:top w:val="single" w:sz="8" w:space="0" w:color="A3A3A3"/>
                  <w:left w:val="single" w:sz="8" w:space="0" w:color="A3A3A3"/>
                  <w:bottom w:val="single" w:sz="8" w:space="0" w:color="A3A3A3"/>
                  <w:right w:val="single" w:sz="8" w:space="0" w:color="A3A3A3"/>
                </w:tcBorders>
              </w:tcPr>
            </w:tcPrChange>
          </w:tcPr>
          <w:p w14:paraId="7794688E" w14:textId="03128640" w:rsidR="00BF711A" w:rsidRDefault="00BF711A" w:rsidP="0065296C">
            <w:pPr>
              <w:widowControl/>
              <w:wordWrap/>
              <w:autoSpaceDE/>
              <w:autoSpaceDN/>
              <w:spacing w:after="0" w:line="240" w:lineRule="auto"/>
              <w:jc w:val="center"/>
              <w:rPr>
                <w:ins w:id="683" w:author="김재헌" w:date="2016-05-25T17:40:00Z"/>
                <w:rFonts w:ascii="Arial" w:eastAsia="맑은 고딕" w:hAnsi="Arial" w:cs="Arial"/>
                <w:kern w:val="0"/>
                <w:szCs w:val="20"/>
              </w:rPr>
            </w:pPr>
            <w:ins w:id="684" w:author="김재헌" w:date="2016-05-25T17:41:00Z">
              <w:r>
                <w:rPr>
                  <w:rFonts w:ascii="Arial" w:eastAsia="맑은 고딕" w:hAnsi="Arial" w:cs="Arial"/>
                  <w:kern w:val="0"/>
                  <w:szCs w:val="20"/>
                </w:rPr>
                <w:t>27</w:t>
              </w:r>
            </w:ins>
          </w:p>
        </w:tc>
      </w:tr>
    </w:tbl>
    <w:p w14:paraId="7D020886" w14:textId="77777777" w:rsidR="00D47F86" w:rsidRPr="003E62D9" w:rsidDel="008528D4" w:rsidRDefault="00D47F86" w:rsidP="00D47F86">
      <w:pPr>
        <w:widowControl/>
        <w:wordWrap/>
        <w:autoSpaceDE/>
        <w:autoSpaceDN/>
        <w:spacing w:after="0" w:line="240" w:lineRule="auto"/>
        <w:jc w:val="left"/>
        <w:rPr>
          <w:del w:id="685" w:author="김재헌" w:date="2016-05-24T18:13:00Z"/>
          <w:rFonts w:ascii="Arial" w:eastAsia="맑은 고딕" w:hAnsi="Arial" w:cs="Arial"/>
          <w:color w:val="000000"/>
          <w:kern w:val="0"/>
          <w:szCs w:val="20"/>
        </w:rPr>
      </w:pPr>
      <w:r w:rsidRPr="003E62D9">
        <w:rPr>
          <w:rFonts w:ascii="Arial" w:eastAsia="맑은 고딕" w:hAnsi="Arial" w:cs="Arial"/>
          <w:color w:val="000000"/>
          <w:kern w:val="0"/>
          <w:szCs w:val="20"/>
        </w:rPr>
        <w:t> </w:t>
      </w:r>
    </w:p>
    <w:p w14:paraId="520E07AC"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del w:id="686" w:author="김재헌" w:date="2016-05-24T18:13:00Z">
        <w:r w:rsidRPr="003E62D9" w:rsidDel="008528D4">
          <w:rPr>
            <w:rFonts w:ascii="Arial" w:eastAsia="맑은 고딕" w:hAnsi="Arial" w:cs="Arial"/>
            <w:color w:val="000000"/>
            <w:kern w:val="0"/>
            <w:szCs w:val="20"/>
          </w:rPr>
          <w:delText> </w:delText>
        </w:r>
      </w:del>
    </w:p>
    <w:p w14:paraId="7F492939" w14:textId="77777777" w:rsidR="00D47F86" w:rsidRPr="003E62D9" w:rsidRDefault="00D47F86" w:rsidP="00346191">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lastRenderedPageBreak/>
        <w:t>Business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82"/>
        <w:gridCol w:w="2793"/>
        <w:gridCol w:w="6371"/>
      </w:tblGrid>
      <w:tr w:rsidR="00D47F86" w:rsidRPr="003E62D9" w14:paraId="7A5457E8" w14:textId="77777777"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4BF6472"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32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D7D4341"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Business Constraint</w:t>
            </w:r>
          </w:p>
        </w:tc>
        <w:tc>
          <w:tcPr>
            <w:tcW w:w="80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989E649"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D47F86" w:rsidRPr="003E62D9" w14:paraId="20786998"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D53DF" w14:textId="1A9DFC32"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01</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75DC4"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Reducing complain</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4F42F" w14:textId="05330A0A"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GTPS wants to reduce driver frustration when customers find available parking slot</w:t>
            </w:r>
            <w:r w:rsidR="00020FCF" w:rsidRPr="003E62D9">
              <w:rPr>
                <w:rFonts w:ascii="Arial" w:eastAsia="맑은 고딕" w:hAnsi="Arial" w:cs="Arial"/>
                <w:kern w:val="0"/>
                <w:szCs w:val="20"/>
              </w:rPr>
              <w:t>s</w:t>
            </w:r>
            <w:r w:rsidRPr="003E62D9">
              <w:rPr>
                <w:rFonts w:ascii="Arial" w:eastAsia="맑은 고딕" w:hAnsi="Arial" w:cs="Arial"/>
                <w:kern w:val="0"/>
                <w:szCs w:val="20"/>
              </w:rPr>
              <w:t xml:space="preserve"> and reserve them.</w:t>
            </w:r>
          </w:p>
        </w:tc>
      </w:tr>
      <w:tr w:rsidR="00D47F86" w:rsidRPr="003E62D9" w14:paraId="517293A5"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7C0BD" w14:textId="7F33DE99"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02</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9E84D"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Increasing profits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C1C36B" w14:textId="18DCB814"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More efficient space </w:t>
            </w:r>
            <w:r w:rsidR="00020FCF" w:rsidRPr="003E62D9">
              <w:rPr>
                <w:rFonts w:ascii="Arial" w:eastAsia="맑은 고딕" w:hAnsi="Arial" w:cs="Arial"/>
                <w:kern w:val="0"/>
                <w:szCs w:val="20"/>
              </w:rPr>
              <w:t xml:space="preserve">utilization </w:t>
            </w:r>
            <w:r w:rsidRPr="003E62D9">
              <w:rPr>
                <w:rFonts w:ascii="Arial" w:eastAsia="맑은 고딕" w:hAnsi="Arial" w:cs="Arial"/>
                <w:kern w:val="0"/>
                <w:szCs w:val="20"/>
              </w:rPr>
              <w:t>i</w:t>
            </w:r>
            <w:r w:rsidR="00020FCF" w:rsidRPr="003E62D9">
              <w:rPr>
                <w:rFonts w:ascii="Arial" w:eastAsia="맑은 고딕" w:hAnsi="Arial" w:cs="Arial"/>
                <w:kern w:val="0"/>
                <w:szCs w:val="20"/>
              </w:rPr>
              <w:t>s needed</w:t>
            </w:r>
            <w:r w:rsidRPr="003E62D9">
              <w:rPr>
                <w:rFonts w:ascii="Arial" w:eastAsia="맑은 고딕" w:hAnsi="Arial" w:cs="Arial"/>
                <w:kern w:val="0"/>
                <w:szCs w:val="20"/>
              </w:rPr>
              <w:t>.</w:t>
            </w:r>
          </w:p>
        </w:tc>
      </w:tr>
      <w:tr w:rsidR="00D47F86" w:rsidRPr="003E62D9" w14:paraId="424AC6D6"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70E7D" w14:textId="18F6F87E"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03</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139A51"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Reducing liabilities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3E527" w14:textId="6E6517AB" w:rsidR="00D47F86" w:rsidRPr="003E62D9" w:rsidRDefault="00020FC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It is needed to reduce t</w:t>
            </w:r>
            <w:r w:rsidR="00D47F86" w:rsidRPr="003E62D9">
              <w:rPr>
                <w:rFonts w:ascii="Arial" w:eastAsia="맑은 고딕" w:hAnsi="Arial" w:cs="Arial"/>
                <w:kern w:val="0"/>
                <w:szCs w:val="20"/>
              </w:rPr>
              <w:t>raffic congestion and the chance for accidents inside the parking facilities</w:t>
            </w:r>
            <w:r w:rsidRPr="003E62D9">
              <w:rPr>
                <w:rFonts w:ascii="Arial" w:eastAsia="맑은 고딕" w:hAnsi="Arial" w:cs="Arial"/>
                <w:kern w:val="0"/>
                <w:szCs w:val="20"/>
              </w:rPr>
              <w:t xml:space="preserve">. </w:t>
            </w:r>
          </w:p>
        </w:tc>
      </w:tr>
      <w:tr w:rsidR="00D47F86" w:rsidRPr="003E62D9" w14:paraId="35D11E97"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BAC606" w14:textId="1C0A694C"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04</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4BBC8F"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Reducing operating costs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8D6E65" w14:textId="3749F2DB" w:rsidR="00D47F86" w:rsidRPr="003E62D9" w:rsidRDefault="00676E47"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It is required to </w:t>
            </w:r>
            <w:r w:rsidR="00D47F86" w:rsidRPr="003E62D9">
              <w:rPr>
                <w:rFonts w:ascii="Arial" w:eastAsia="맑은 고딕" w:hAnsi="Arial" w:cs="Arial"/>
                <w:kern w:val="0"/>
                <w:szCs w:val="20"/>
              </w:rPr>
              <w:t xml:space="preserve">utilize personnel </w:t>
            </w:r>
            <w:r w:rsidRPr="003E62D9">
              <w:rPr>
                <w:rFonts w:ascii="Arial" w:eastAsia="맑은 고딕" w:hAnsi="Arial" w:cs="Arial"/>
                <w:kern w:val="0"/>
                <w:szCs w:val="20"/>
              </w:rPr>
              <w:t xml:space="preserve">efficiently </w:t>
            </w:r>
            <w:r w:rsidR="00D47F86" w:rsidRPr="003E62D9">
              <w:rPr>
                <w:rFonts w:ascii="Arial" w:eastAsia="맑은 고딕" w:hAnsi="Arial" w:cs="Arial"/>
                <w:kern w:val="0"/>
                <w:szCs w:val="20"/>
              </w:rPr>
              <w:t>and reduce the number of employee.</w:t>
            </w:r>
          </w:p>
        </w:tc>
      </w:tr>
      <w:tr w:rsidR="00D47F86" w:rsidRPr="003E62D9" w14:paraId="333A04E7"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F511C" w14:textId="118FC24C"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D47F86" w:rsidRPr="003E62D9">
              <w:rPr>
                <w:rFonts w:ascii="Arial" w:eastAsia="맑은 고딕" w:hAnsi="Arial" w:cs="Arial"/>
                <w:kern w:val="0"/>
                <w:szCs w:val="20"/>
              </w:rPr>
              <w:t>05</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7793C"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Applying other garage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2D95F"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GTPS would like to market the system to other garage owners around the world.</w:t>
            </w:r>
          </w:p>
        </w:tc>
      </w:tr>
      <w:tr w:rsidR="00D47F86" w:rsidRPr="003E62D9" w14:paraId="1CCD8A01"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DAE144" w14:textId="2F8D7397"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BC</w:t>
            </w:r>
            <w:r w:rsidR="000F2F39" w:rsidRPr="003E62D9">
              <w:rPr>
                <w:rFonts w:ascii="Arial" w:eastAsia="맑은 고딕" w:hAnsi="Arial" w:cs="Arial"/>
                <w:kern w:val="0"/>
                <w:szCs w:val="20"/>
              </w:rPr>
              <w:t>06</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00D542"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sidR="000F2F39" w:rsidRPr="003E62D9">
              <w:rPr>
                <w:rFonts w:ascii="Arial" w:eastAsia="맑은 고딕" w:hAnsi="Arial" w:cs="Arial"/>
                <w:kern w:val="0"/>
                <w:szCs w:val="20"/>
              </w:rPr>
              <w:t>Delivery</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01F981" w14:textId="2AF69F97" w:rsidR="00D47F86" w:rsidRPr="003E62D9" w:rsidRDefault="0017176F" w:rsidP="0017176F">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The system should be delivered in </w:t>
            </w:r>
            <w:r w:rsidR="009705ED" w:rsidRPr="003E62D9">
              <w:rPr>
                <w:rFonts w:ascii="Arial" w:eastAsia="맑은 고딕" w:hAnsi="Arial" w:cs="Arial"/>
                <w:kern w:val="0"/>
                <w:szCs w:val="20"/>
              </w:rPr>
              <w:t>5</w:t>
            </w:r>
            <w:r w:rsidRPr="003E62D9">
              <w:rPr>
                <w:rFonts w:ascii="Arial" w:eastAsia="맑은 고딕" w:hAnsi="Arial" w:cs="Arial"/>
                <w:kern w:val="0"/>
                <w:szCs w:val="20"/>
              </w:rPr>
              <w:t xml:space="preserve"> weeks. </w:t>
            </w:r>
          </w:p>
        </w:tc>
      </w:tr>
      <w:tr w:rsidR="00D47F86" w:rsidRPr="003E62D9" w14:paraId="3013D116"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40E6D" w14:textId="48AAA30A"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 </w:t>
            </w:r>
            <w:r w:rsidR="0065296C" w:rsidRPr="003E62D9">
              <w:rPr>
                <w:rFonts w:ascii="Arial" w:eastAsia="맑은 고딕" w:hAnsi="Arial" w:cs="Arial"/>
                <w:kern w:val="0"/>
                <w:szCs w:val="20"/>
              </w:rPr>
              <w:t>BC</w:t>
            </w:r>
            <w:r w:rsidR="000F2F39" w:rsidRPr="003E62D9">
              <w:rPr>
                <w:rFonts w:ascii="Arial" w:eastAsia="맑은 고딕" w:hAnsi="Arial" w:cs="Arial"/>
                <w:kern w:val="0"/>
                <w:szCs w:val="20"/>
              </w:rPr>
              <w:t>07</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A18B5" w14:textId="77777777" w:rsidR="00D47F86" w:rsidRPr="003E62D9" w:rsidRDefault="000F2F39"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Availability of workforce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29892" w14:textId="7A4EB281" w:rsidR="00D47F86" w:rsidRPr="003E62D9" w:rsidRDefault="0017176F"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The team is consist</w:t>
            </w:r>
            <w:r w:rsidR="003E62D9" w:rsidRPr="003E62D9">
              <w:rPr>
                <w:rFonts w:ascii="Arial" w:eastAsia="맑은 고딕" w:hAnsi="Arial" w:cs="Arial"/>
                <w:kern w:val="0"/>
                <w:szCs w:val="20"/>
              </w:rPr>
              <w:t>s</w:t>
            </w:r>
            <w:r w:rsidRPr="003E62D9">
              <w:rPr>
                <w:rFonts w:ascii="Arial" w:eastAsia="맑은 고딕" w:hAnsi="Arial" w:cs="Arial"/>
                <w:kern w:val="0"/>
                <w:szCs w:val="20"/>
              </w:rPr>
              <w:t xml:space="preserve"> of 5 members. Java expert is only 1 person. </w:t>
            </w:r>
          </w:p>
        </w:tc>
      </w:tr>
    </w:tbl>
    <w:p w14:paraId="03490DBE" w14:textId="77777777" w:rsidR="00D47F86" w:rsidRPr="003E62D9"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24A0DE3C" w14:textId="77777777" w:rsidR="00D47F86" w:rsidRPr="003E62D9" w:rsidRDefault="00D47F86" w:rsidP="00346191">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3E62D9">
        <w:rPr>
          <w:rFonts w:ascii="Arial" w:eastAsia="맑은 고딕" w:hAnsi="Arial" w:cs="Arial"/>
          <w:b/>
          <w:bCs/>
          <w:color w:val="000000"/>
          <w:kern w:val="0"/>
          <w:szCs w:val="24"/>
        </w:rPr>
        <w:t>Technical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3"/>
        <w:gridCol w:w="2815"/>
        <w:gridCol w:w="6198"/>
      </w:tblGrid>
      <w:tr w:rsidR="00D47F86" w:rsidRPr="003E62D9" w14:paraId="6F858DD6" w14:textId="77777777" w:rsidTr="00C60916">
        <w:tc>
          <w:tcPr>
            <w:tcW w:w="95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7A5DB8"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ID</w:t>
            </w:r>
          </w:p>
        </w:tc>
        <w:tc>
          <w:tcPr>
            <w:tcW w:w="281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36A35FB"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Technical Constraint</w:t>
            </w:r>
          </w:p>
        </w:tc>
        <w:tc>
          <w:tcPr>
            <w:tcW w:w="619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CA5CBBB" w14:textId="77777777" w:rsidR="00D47F86" w:rsidRPr="003E62D9" w:rsidRDefault="00D47F86"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b/>
                <w:bCs/>
                <w:kern w:val="0"/>
                <w:szCs w:val="20"/>
              </w:rPr>
              <w:t>Description</w:t>
            </w:r>
          </w:p>
        </w:tc>
      </w:tr>
      <w:tr w:rsidR="00D47F86" w:rsidRPr="003E62D9" w14:paraId="4244138C"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9F40D4" w14:textId="35AB65D4"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TC</w:t>
            </w:r>
            <w:r w:rsidR="00D47F86" w:rsidRPr="003E62D9">
              <w:rPr>
                <w:rFonts w:ascii="Arial" w:eastAsia="맑은 고딕" w:hAnsi="Arial" w:cs="Arial"/>
                <w:kern w:val="0"/>
                <w:szCs w:val="20"/>
              </w:rPr>
              <w:t>01</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6E90C"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H/W System</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A737B8"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Wi-Fi enabled Arduino(mega 2560)</w:t>
            </w:r>
          </w:p>
          <w:p w14:paraId="611156D2"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Flash Memory: 256KB of which 8KB used by bootloader</w:t>
            </w:r>
          </w:p>
          <w:p w14:paraId="713CB357"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SRAM: 8KB</w:t>
            </w:r>
          </w:p>
          <w:p w14:paraId="40B916E1"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EEPROM: 4KB</w:t>
            </w:r>
          </w:p>
          <w:p w14:paraId="17AF7C66"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xml:space="preserve">   - Clock Speed: 16MHz</w:t>
            </w:r>
          </w:p>
        </w:tc>
      </w:tr>
      <w:tr w:rsidR="00D47F86" w:rsidRPr="003E62D9" w14:paraId="13C70608"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EA811" w14:textId="20E94285"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TC</w:t>
            </w:r>
            <w:r w:rsidR="00D47F86" w:rsidRPr="003E62D9">
              <w:rPr>
                <w:rFonts w:ascii="Arial" w:eastAsia="맑은 고딕" w:hAnsi="Arial" w:cs="Arial"/>
                <w:kern w:val="0"/>
                <w:szCs w:val="20"/>
              </w:rPr>
              <w:t>02</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27594"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Programming language</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5B411"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For development Arduino: C</w:t>
            </w:r>
            <w:del w:id="687" w:author="김재헌" w:date="2016-05-24T18:14:00Z">
              <w:r w:rsidRPr="003E62D9" w:rsidDel="00AC15DB">
                <w:rPr>
                  <w:rFonts w:ascii="Arial" w:eastAsia="맑은 고딕" w:hAnsi="Arial" w:cs="Arial"/>
                  <w:kern w:val="0"/>
                  <w:szCs w:val="20"/>
                </w:rPr>
                <w:delText>/C++</w:delText>
              </w:r>
            </w:del>
          </w:p>
          <w:p w14:paraId="7CA9A90B" w14:textId="40B04CA0" w:rsidR="00D47F86" w:rsidRPr="003E62D9" w:rsidRDefault="00D47F86" w:rsidP="00C6091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For server and application: Java</w:t>
            </w:r>
          </w:p>
        </w:tc>
      </w:tr>
      <w:tr w:rsidR="00D47F86" w:rsidRPr="003E62D9" w14:paraId="72394D48"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F1E46" w14:textId="19E71F9E" w:rsidR="00D47F86" w:rsidRPr="003E62D9" w:rsidRDefault="0065296C" w:rsidP="00D47F8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TC</w:t>
            </w:r>
            <w:r w:rsidR="00D47F86" w:rsidRPr="003E62D9">
              <w:rPr>
                <w:rFonts w:ascii="Arial" w:eastAsia="맑은 고딕" w:hAnsi="Arial" w:cs="Arial"/>
                <w:kern w:val="0"/>
                <w:szCs w:val="20"/>
              </w:rPr>
              <w:t>03</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93433"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Network</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48163" w14:textId="77777777" w:rsidR="00D47F86" w:rsidRPr="003E62D9" w:rsidRDefault="00D47F86"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Wi-Fi</w:t>
            </w:r>
          </w:p>
          <w:p w14:paraId="60748C5A" w14:textId="77777777" w:rsidR="009E4F2A" w:rsidRPr="003E62D9" w:rsidRDefault="009E4F2A" w:rsidP="00D47F8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Wi-Fi configuration</w:t>
            </w:r>
          </w:p>
        </w:tc>
      </w:tr>
    </w:tbl>
    <w:p w14:paraId="543153DC" w14:textId="77777777" w:rsidR="00D47F86" w:rsidRPr="003E62D9" w:rsidRDefault="00D47F86" w:rsidP="00D47F86">
      <w:pPr>
        <w:widowControl/>
        <w:wordWrap/>
        <w:autoSpaceDE/>
        <w:autoSpaceDN/>
        <w:spacing w:after="0" w:line="240" w:lineRule="auto"/>
        <w:ind w:left="540"/>
        <w:jc w:val="left"/>
        <w:rPr>
          <w:rFonts w:ascii="Arial" w:eastAsia="맑은 고딕" w:hAnsi="Arial" w:cs="Arial"/>
          <w:color w:val="000000"/>
          <w:kern w:val="0"/>
          <w:szCs w:val="20"/>
        </w:rPr>
      </w:pPr>
      <w:r w:rsidRPr="003E62D9">
        <w:rPr>
          <w:rFonts w:ascii="Arial" w:eastAsia="맑은 고딕" w:hAnsi="Arial" w:cs="Arial"/>
          <w:color w:val="000000"/>
          <w:kern w:val="0"/>
          <w:szCs w:val="20"/>
        </w:rPr>
        <w:t> </w:t>
      </w:r>
    </w:p>
    <w:p w14:paraId="161CC398" w14:textId="77777777" w:rsidR="009705ED" w:rsidRDefault="00D47F86" w:rsidP="003E62D9">
      <w:pPr>
        <w:pStyle w:val="a9"/>
        <w:widowControl/>
        <w:numPr>
          <w:ilvl w:val="0"/>
          <w:numId w:val="1"/>
        </w:numPr>
        <w:wordWrap/>
        <w:autoSpaceDE/>
        <w:autoSpaceDN/>
        <w:spacing w:after="0" w:line="240" w:lineRule="auto"/>
        <w:ind w:leftChars="0"/>
        <w:jc w:val="left"/>
        <w:textAlignment w:val="center"/>
        <w:rPr>
          <w:ins w:id="688" w:author="user" w:date="2016-05-24T07:15:00Z"/>
          <w:rFonts w:ascii="Arial" w:eastAsia="맑은 고딕" w:hAnsi="Arial" w:cs="Arial"/>
          <w:b/>
          <w:bCs/>
          <w:color w:val="000000"/>
          <w:kern w:val="0"/>
          <w:szCs w:val="24"/>
        </w:rPr>
      </w:pPr>
      <w:r w:rsidRPr="003E62D9">
        <w:rPr>
          <w:rFonts w:ascii="Arial" w:eastAsia="맑은 고딕" w:hAnsi="Arial" w:cs="Arial"/>
          <w:b/>
          <w:bCs/>
          <w:color w:val="000000"/>
          <w:kern w:val="0"/>
          <w:szCs w:val="24"/>
        </w:rPr>
        <w:t> </w:t>
      </w:r>
      <w:r w:rsidR="009705ED" w:rsidRPr="003E62D9">
        <w:rPr>
          <w:rFonts w:ascii="Arial" w:eastAsia="맑은 고딕" w:hAnsi="Arial" w:cs="Arial"/>
          <w:b/>
          <w:bCs/>
          <w:color w:val="000000"/>
          <w:kern w:val="0"/>
          <w:szCs w:val="24"/>
        </w:rPr>
        <w:t>Overall Project Schedule</w:t>
      </w:r>
    </w:p>
    <w:p w14:paraId="7303C2D3" w14:textId="72560811" w:rsidR="00FF57F4" w:rsidRPr="003E62D9" w:rsidDel="00FF57F4" w:rsidRDefault="00FF57F4" w:rsidP="003E62D9">
      <w:pPr>
        <w:pStyle w:val="a9"/>
        <w:widowControl/>
        <w:numPr>
          <w:ilvl w:val="0"/>
          <w:numId w:val="1"/>
        </w:numPr>
        <w:wordWrap/>
        <w:autoSpaceDE/>
        <w:autoSpaceDN/>
        <w:spacing w:after="0" w:line="240" w:lineRule="auto"/>
        <w:ind w:leftChars="0"/>
        <w:jc w:val="left"/>
        <w:textAlignment w:val="center"/>
        <w:rPr>
          <w:del w:id="689" w:author="user" w:date="2016-05-24T07:15:00Z"/>
          <w:rFonts w:ascii="Arial" w:eastAsia="맑은 고딕" w:hAnsi="Arial" w:cs="Arial"/>
          <w:b/>
          <w:bCs/>
          <w:color w:val="000000"/>
          <w:kern w:val="0"/>
          <w:szCs w:val="24"/>
        </w:rPr>
      </w:pPr>
    </w:p>
    <w:tbl>
      <w:tblPr>
        <w:tblW w:w="10254" w:type="dxa"/>
        <w:tblInd w:w="48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2062"/>
        <w:gridCol w:w="992"/>
        <w:gridCol w:w="992"/>
        <w:gridCol w:w="992"/>
        <w:gridCol w:w="992"/>
        <w:gridCol w:w="992"/>
        <w:gridCol w:w="992"/>
        <w:gridCol w:w="992"/>
        <w:gridCol w:w="1248"/>
      </w:tblGrid>
      <w:tr w:rsidR="009705ED" w:rsidRPr="003E62D9" w:rsidDel="00FF57F4" w14:paraId="7A49AA73" w14:textId="3F0F3A1C" w:rsidTr="004C5276">
        <w:trPr>
          <w:del w:id="690" w:author="user" w:date="2016-05-24T07:15:00Z"/>
        </w:trPr>
        <w:tc>
          <w:tcPr>
            <w:tcW w:w="2062" w:type="dxa"/>
            <w:vMerge w:val="restart"/>
            <w:tcBorders>
              <w:top w:val="single" w:sz="8" w:space="0" w:color="A3A3A3"/>
              <w:left w:val="single" w:sz="8" w:space="0" w:color="A3A3A3"/>
              <w:right w:val="single" w:sz="8" w:space="0" w:color="A3A3A3"/>
            </w:tcBorders>
            <w:shd w:val="clear" w:color="auto" w:fill="FBE5D5"/>
            <w:tcMar>
              <w:top w:w="80" w:type="dxa"/>
              <w:left w:w="80" w:type="dxa"/>
              <w:bottom w:w="80" w:type="dxa"/>
              <w:right w:w="80" w:type="dxa"/>
            </w:tcMar>
          </w:tcPr>
          <w:p w14:paraId="6888627A" w14:textId="0092F844" w:rsidR="009705ED" w:rsidRPr="003E62D9" w:rsidDel="00FF57F4" w:rsidRDefault="009705ED" w:rsidP="004C5276">
            <w:pPr>
              <w:widowControl/>
              <w:wordWrap/>
              <w:autoSpaceDE/>
              <w:autoSpaceDN/>
              <w:spacing w:after="0" w:line="240" w:lineRule="auto"/>
              <w:jc w:val="center"/>
              <w:rPr>
                <w:del w:id="691" w:author="user" w:date="2016-05-24T07:15:00Z"/>
                <w:rFonts w:ascii="Arial" w:eastAsia="맑은 고딕" w:hAnsi="Arial" w:cs="Arial"/>
                <w:kern w:val="0"/>
                <w:szCs w:val="20"/>
              </w:rPr>
            </w:pPr>
            <w:del w:id="692" w:author="user" w:date="2016-05-24T07:15:00Z">
              <w:r w:rsidRPr="003E62D9" w:rsidDel="00FF57F4">
                <w:rPr>
                  <w:rFonts w:ascii="Arial" w:eastAsia="맑은 고딕" w:hAnsi="Arial" w:cs="Arial"/>
                  <w:kern w:val="0"/>
                  <w:szCs w:val="20"/>
                </w:rPr>
                <w:delText>Activity</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5336CE5E" w14:textId="5254FDEE" w:rsidR="009705ED" w:rsidRPr="003E62D9" w:rsidDel="00FF57F4" w:rsidRDefault="009705ED" w:rsidP="004C5276">
            <w:pPr>
              <w:widowControl/>
              <w:wordWrap/>
              <w:autoSpaceDE/>
              <w:autoSpaceDN/>
              <w:spacing w:after="0" w:line="240" w:lineRule="auto"/>
              <w:jc w:val="center"/>
              <w:rPr>
                <w:del w:id="693" w:author="user" w:date="2016-05-24T07:15:00Z"/>
                <w:rFonts w:ascii="Arial" w:eastAsia="맑은 고딕" w:hAnsi="Arial" w:cs="Arial"/>
                <w:kern w:val="0"/>
                <w:szCs w:val="20"/>
              </w:rPr>
            </w:pPr>
            <w:del w:id="694" w:author="user" w:date="2016-05-24T07:15:00Z">
              <w:r w:rsidRPr="003E62D9" w:rsidDel="00FF57F4">
                <w:rPr>
                  <w:rFonts w:ascii="Arial" w:eastAsia="맑은 고딕" w:hAnsi="Arial" w:cs="Arial"/>
                  <w:kern w:val="0"/>
                  <w:szCs w:val="20"/>
                </w:rPr>
                <w:delText>-2W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7897C323" w14:textId="56CC997F" w:rsidR="009705ED" w:rsidRPr="003E62D9" w:rsidDel="00FF57F4" w:rsidRDefault="009705ED" w:rsidP="004C5276">
            <w:pPr>
              <w:widowControl/>
              <w:wordWrap/>
              <w:autoSpaceDE/>
              <w:autoSpaceDN/>
              <w:spacing w:after="0" w:line="240" w:lineRule="auto"/>
              <w:jc w:val="center"/>
              <w:rPr>
                <w:del w:id="695" w:author="user" w:date="2016-05-24T07:15:00Z"/>
                <w:rFonts w:ascii="Arial" w:eastAsia="맑은 고딕" w:hAnsi="Arial" w:cs="Arial"/>
                <w:kern w:val="0"/>
                <w:szCs w:val="20"/>
              </w:rPr>
            </w:pPr>
            <w:del w:id="696" w:author="user" w:date="2016-05-24T07:15:00Z">
              <w:r w:rsidRPr="003E62D9" w:rsidDel="00FF57F4">
                <w:rPr>
                  <w:rFonts w:ascii="Arial" w:eastAsia="맑은 고딕" w:hAnsi="Arial" w:cs="Arial"/>
                  <w:kern w:val="0"/>
                  <w:szCs w:val="20"/>
                </w:rPr>
                <w:delText>-1W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7126117E" w14:textId="0A8CD498" w:rsidR="009705ED" w:rsidRPr="003E62D9" w:rsidDel="00FF57F4" w:rsidRDefault="009705ED" w:rsidP="004C5276">
            <w:pPr>
              <w:widowControl/>
              <w:wordWrap/>
              <w:autoSpaceDE/>
              <w:autoSpaceDN/>
              <w:spacing w:after="0" w:line="240" w:lineRule="auto"/>
              <w:jc w:val="center"/>
              <w:rPr>
                <w:del w:id="697" w:author="user" w:date="2016-05-24T07:15:00Z"/>
                <w:rFonts w:ascii="Arial" w:eastAsia="맑은 고딕" w:hAnsi="Arial" w:cs="Arial"/>
                <w:kern w:val="0"/>
                <w:szCs w:val="20"/>
              </w:rPr>
            </w:pPr>
            <w:del w:id="698" w:author="user" w:date="2016-05-24T07:15:00Z">
              <w:r w:rsidRPr="003E62D9" w:rsidDel="00FF57F4">
                <w:rPr>
                  <w:rFonts w:ascii="Arial" w:eastAsia="맑은 고딕" w:hAnsi="Arial" w:cs="Arial"/>
                  <w:kern w:val="0"/>
                  <w:szCs w:val="20"/>
                </w:rPr>
                <w:delText>1W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5C7A11AC" w14:textId="267FCF60" w:rsidR="009705ED" w:rsidRPr="003E62D9" w:rsidDel="00FF57F4" w:rsidRDefault="009705ED" w:rsidP="004C5276">
            <w:pPr>
              <w:widowControl/>
              <w:wordWrap/>
              <w:autoSpaceDE/>
              <w:autoSpaceDN/>
              <w:spacing w:after="0" w:line="240" w:lineRule="auto"/>
              <w:jc w:val="center"/>
              <w:rPr>
                <w:del w:id="699" w:author="user" w:date="2016-05-24T07:15:00Z"/>
                <w:rFonts w:ascii="Arial" w:eastAsia="맑은 고딕" w:hAnsi="Arial" w:cs="Arial"/>
                <w:kern w:val="0"/>
                <w:szCs w:val="20"/>
              </w:rPr>
            </w:pPr>
            <w:del w:id="700" w:author="user" w:date="2016-05-24T07:15:00Z">
              <w:r w:rsidRPr="003E62D9" w:rsidDel="00FF57F4">
                <w:rPr>
                  <w:rFonts w:ascii="Arial" w:eastAsia="맑은 고딕" w:hAnsi="Arial" w:cs="Arial"/>
                  <w:kern w:val="0"/>
                  <w:szCs w:val="20"/>
                </w:rPr>
                <w:delText>2W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5204D9E9" w14:textId="062750E6" w:rsidR="009705ED" w:rsidRPr="003E62D9" w:rsidDel="00FF57F4" w:rsidRDefault="009705ED" w:rsidP="004C5276">
            <w:pPr>
              <w:widowControl/>
              <w:wordWrap/>
              <w:autoSpaceDE/>
              <w:autoSpaceDN/>
              <w:spacing w:after="0" w:line="240" w:lineRule="auto"/>
              <w:jc w:val="center"/>
              <w:rPr>
                <w:del w:id="701" w:author="user" w:date="2016-05-24T07:15:00Z"/>
                <w:rFonts w:ascii="Arial" w:eastAsia="맑은 고딕" w:hAnsi="Arial" w:cs="Arial"/>
                <w:kern w:val="0"/>
                <w:szCs w:val="20"/>
              </w:rPr>
            </w:pPr>
            <w:del w:id="702" w:author="user" w:date="2016-05-24T07:15:00Z">
              <w:r w:rsidRPr="003E62D9" w:rsidDel="00FF57F4">
                <w:rPr>
                  <w:rFonts w:ascii="Arial" w:eastAsia="맑은 고딕" w:hAnsi="Arial" w:cs="Arial"/>
                  <w:kern w:val="0"/>
                  <w:szCs w:val="20"/>
                </w:rPr>
                <w:delText>3W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1F28A51A" w14:textId="05330295" w:rsidR="009705ED" w:rsidRPr="003E62D9" w:rsidDel="00FF57F4" w:rsidRDefault="009705ED" w:rsidP="004C5276">
            <w:pPr>
              <w:widowControl/>
              <w:wordWrap/>
              <w:autoSpaceDE/>
              <w:autoSpaceDN/>
              <w:spacing w:after="0" w:line="240" w:lineRule="auto"/>
              <w:jc w:val="center"/>
              <w:rPr>
                <w:del w:id="703" w:author="user" w:date="2016-05-24T07:15:00Z"/>
                <w:rFonts w:ascii="Arial" w:eastAsia="맑은 고딕" w:hAnsi="Arial" w:cs="Arial"/>
                <w:kern w:val="0"/>
                <w:szCs w:val="20"/>
              </w:rPr>
            </w:pPr>
            <w:del w:id="704" w:author="user" w:date="2016-05-24T07:15:00Z">
              <w:r w:rsidRPr="003E62D9" w:rsidDel="00FF57F4">
                <w:rPr>
                  <w:rFonts w:ascii="Arial" w:eastAsia="맑은 고딕" w:hAnsi="Arial" w:cs="Arial"/>
                  <w:kern w:val="0"/>
                  <w:szCs w:val="20"/>
                </w:rPr>
                <w:delText>4W</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5D5"/>
          </w:tcPr>
          <w:p w14:paraId="755287AC" w14:textId="68034B3C" w:rsidR="009705ED" w:rsidRPr="003E62D9" w:rsidDel="00FF57F4" w:rsidRDefault="009705ED" w:rsidP="004C5276">
            <w:pPr>
              <w:widowControl/>
              <w:wordWrap/>
              <w:autoSpaceDE/>
              <w:autoSpaceDN/>
              <w:spacing w:after="0" w:line="240" w:lineRule="auto"/>
              <w:jc w:val="center"/>
              <w:rPr>
                <w:del w:id="705" w:author="user" w:date="2016-05-24T07:15:00Z"/>
                <w:rFonts w:ascii="Arial" w:eastAsia="맑은 고딕" w:hAnsi="Arial" w:cs="Arial"/>
                <w:kern w:val="0"/>
                <w:szCs w:val="20"/>
              </w:rPr>
            </w:pPr>
            <w:del w:id="706" w:author="user" w:date="2016-05-24T07:15:00Z">
              <w:r w:rsidRPr="003E62D9" w:rsidDel="00FF57F4">
                <w:rPr>
                  <w:rFonts w:ascii="Arial" w:eastAsia="맑은 고딕" w:hAnsi="Arial" w:cs="Arial"/>
                  <w:kern w:val="0"/>
                  <w:szCs w:val="20"/>
                </w:rPr>
                <w:delText>5W</w:delText>
              </w:r>
            </w:del>
          </w:p>
        </w:tc>
        <w:tc>
          <w:tcPr>
            <w:tcW w:w="1248" w:type="dxa"/>
            <w:vMerge w:val="restart"/>
            <w:tcBorders>
              <w:top w:val="single" w:sz="8" w:space="0" w:color="A3A3A3"/>
              <w:left w:val="single" w:sz="8" w:space="0" w:color="A3A3A3"/>
              <w:right w:val="single" w:sz="8" w:space="0" w:color="A3A3A3"/>
            </w:tcBorders>
            <w:shd w:val="clear" w:color="auto" w:fill="FBE5D5"/>
          </w:tcPr>
          <w:p w14:paraId="7A2BB848" w14:textId="3F912A44" w:rsidR="009705ED" w:rsidRPr="003E62D9" w:rsidDel="00FF57F4" w:rsidRDefault="009705ED" w:rsidP="004C5276">
            <w:pPr>
              <w:widowControl/>
              <w:wordWrap/>
              <w:autoSpaceDE/>
              <w:autoSpaceDN/>
              <w:spacing w:after="0" w:line="240" w:lineRule="auto"/>
              <w:jc w:val="center"/>
              <w:rPr>
                <w:del w:id="707" w:author="user" w:date="2016-05-24T07:15:00Z"/>
                <w:rFonts w:ascii="Arial" w:eastAsia="맑은 고딕" w:hAnsi="Arial" w:cs="Arial"/>
                <w:kern w:val="0"/>
                <w:szCs w:val="20"/>
              </w:rPr>
            </w:pPr>
            <w:del w:id="708" w:author="user" w:date="2016-05-24T07:15:00Z">
              <w:r w:rsidRPr="003E62D9" w:rsidDel="00FF57F4">
                <w:rPr>
                  <w:rFonts w:ascii="Arial" w:eastAsia="맑은 고딕" w:hAnsi="Arial" w:cs="Arial"/>
                  <w:kern w:val="0"/>
                  <w:szCs w:val="20"/>
                </w:rPr>
                <w:delText>Output</w:delText>
              </w:r>
            </w:del>
          </w:p>
        </w:tc>
      </w:tr>
      <w:tr w:rsidR="009705ED" w:rsidRPr="003E62D9" w:rsidDel="00FF57F4" w14:paraId="79D090F2" w14:textId="5986F585" w:rsidTr="004C5276">
        <w:trPr>
          <w:del w:id="709" w:author="user" w:date="2016-05-24T07:15:00Z"/>
        </w:trPr>
        <w:tc>
          <w:tcPr>
            <w:tcW w:w="2062" w:type="dxa"/>
            <w:vMerge/>
            <w:tcBorders>
              <w:left w:val="single" w:sz="8" w:space="0" w:color="A3A3A3"/>
              <w:bottom w:val="single" w:sz="8" w:space="0" w:color="A3A3A3"/>
              <w:right w:val="single" w:sz="8" w:space="0" w:color="A3A3A3"/>
            </w:tcBorders>
            <w:tcMar>
              <w:top w:w="80" w:type="dxa"/>
              <w:left w:w="80" w:type="dxa"/>
              <w:bottom w:w="80" w:type="dxa"/>
              <w:right w:w="80" w:type="dxa"/>
            </w:tcMar>
          </w:tcPr>
          <w:p w14:paraId="771CE733" w14:textId="463521FB" w:rsidR="009705ED" w:rsidRPr="003E62D9" w:rsidDel="00FF57F4" w:rsidRDefault="009705ED" w:rsidP="004C5276">
            <w:pPr>
              <w:widowControl/>
              <w:wordWrap/>
              <w:autoSpaceDE/>
              <w:autoSpaceDN/>
              <w:spacing w:after="0" w:line="240" w:lineRule="auto"/>
              <w:jc w:val="center"/>
              <w:rPr>
                <w:del w:id="710" w:author="user" w:date="2016-05-24T07:15:00Z"/>
                <w:rFonts w:ascii="Arial" w:eastAsia="맑은 고딕" w:hAnsi="Arial" w:cs="Arial"/>
                <w:kern w:val="0"/>
                <w:szCs w:val="20"/>
              </w:rPr>
            </w:pPr>
          </w:p>
        </w:tc>
        <w:tc>
          <w:tcPr>
            <w:tcW w:w="2976" w:type="dxa"/>
            <w:gridSpan w:val="3"/>
            <w:tcBorders>
              <w:top w:val="single" w:sz="8" w:space="0" w:color="A3A3A3"/>
              <w:left w:val="single" w:sz="8" w:space="0" w:color="A3A3A3"/>
              <w:bottom w:val="single" w:sz="8" w:space="0" w:color="A3A3A3"/>
              <w:right w:val="single" w:sz="8" w:space="0" w:color="A3A3A3"/>
            </w:tcBorders>
            <w:shd w:val="clear" w:color="auto" w:fill="FBE4D5" w:themeFill="accent2" w:themeFillTint="33"/>
            <w:tcMar>
              <w:top w:w="80" w:type="dxa"/>
              <w:left w:w="80" w:type="dxa"/>
              <w:bottom w:w="80" w:type="dxa"/>
              <w:right w:w="80" w:type="dxa"/>
            </w:tcMar>
          </w:tcPr>
          <w:p w14:paraId="2ADE7F3F" w14:textId="7482406E" w:rsidR="009705ED" w:rsidRPr="003E62D9" w:rsidDel="00FF57F4" w:rsidRDefault="009705ED" w:rsidP="004C5276">
            <w:pPr>
              <w:widowControl/>
              <w:wordWrap/>
              <w:autoSpaceDE/>
              <w:autoSpaceDN/>
              <w:spacing w:after="0" w:line="240" w:lineRule="auto"/>
              <w:jc w:val="center"/>
              <w:rPr>
                <w:del w:id="711" w:author="user" w:date="2016-05-24T07:15:00Z"/>
                <w:rFonts w:ascii="Arial" w:eastAsia="맑은 고딕" w:hAnsi="Arial" w:cs="Arial"/>
                <w:kern w:val="0"/>
                <w:szCs w:val="20"/>
              </w:rPr>
            </w:pPr>
            <w:del w:id="712" w:author="user" w:date="2016-05-24T07:15:00Z">
              <w:r w:rsidRPr="003E62D9" w:rsidDel="00FF57F4">
                <w:rPr>
                  <w:rFonts w:ascii="Arial" w:eastAsia="맑은 고딕" w:hAnsi="Arial" w:cs="Arial"/>
                  <w:kern w:val="0"/>
                  <w:szCs w:val="20"/>
                </w:rPr>
                <w:delText>Phase 0</w:delText>
              </w:r>
            </w:del>
          </w:p>
        </w:tc>
        <w:tc>
          <w:tcPr>
            <w:tcW w:w="1984" w:type="dxa"/>
            <w:gridSpan w:val="2"/>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34C46722" w14:textId="04CBABB3" w:rsidR="009705ED" w:rsidRPr="003E62D9" w:rsidDel="00FF57F4" w:rsidRDefault="009705ED" w:rsidP="004C5276">
            <w:pPr>
              <w:widowControl/>
              <w:wordWrap/>
              <w:autoSpaceDE/>
              <w:autoSpaceDN/>
              <w:spacing w:after="0" w:line="240" w:lineRule="auto"/>
              <w:jc w:val="center"/>
              <w:rPr>
                <w:del w:id="713" w:author="user" w:date="2016-05-24T07:15:00Z"/>
                <w:rFonts w:ascii="Arial" w:eastAsia="맑은 고딕" w:hAnsi="Arial" w:cs="Arial"/>
                <w:kern w:val="0"/>
                <w:szCs w:val="20"/>
              </w:rPr>
            </w:pPr>
            <w:del w:id="714" w:author="user" w:date="2016-05-24T07:15:00Z">
              <w:r w:rsidRPr="003E62D9" w:rsidDel="00FF57F4">
                <w:rPr>
                  <w:rFonts w:ascii="Arial" w:eastAsia="맑은 고딕" w:hAnsi="Arial" w:cs="Arial"/>
                  <w:kern w:val="0"/>
                  <w:szCs w:val="20"/>
                </w:rPr>
                <w:delText>Phase 1</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6DB5559F" w14:textId="0A99ADC8" w:rsidR="009705ED" w:rsidRPr="003E62D9" w:rsidDel="00FF57F4" w:rsidRDefault="009705ED" w:rsidP="004C5276">
            <w:pPr>
              <w:widowControl/>
              <w:wordWrap/>
              <w:autoSpaceDE/>
              <w:autoSpaceDN/>
              <w:spacing w:after="0" w:line="240" w:lineRule="auto"/>
              <w:jc w:val="center"/>
              <w:rPr>
                <w:del w:id="715" w:author="user" w:date="2016-05-24T07:15:00Z"/>
                <w:rFonts w:ascii="Arial" w:eastAsia="맑은 고딕" w:hAnsi="Arial" w:cs="Arial"/>
                <w:kern w:val="0"/>
                <w:szCs w:val="20"/>
              </w:rPr>
            </w:pPr>
            <w:del w:id="716" w:author="user" w:date="2016-05-24T07:15:00Z">
              <w:r w:rsidRPr="003E62D9" w:rsidDel="00FF57F4">
                <w:rPr>
                  <w:rFonts w:ascii="Arial" w:eastAsia="맑은 고딕" w:hAnsi="Arial" w:cs="Arial"/>
                  <w:kern w:val="0"/>
                  <w:szCs w:val="20"/>
                </w:rPr>
                <w:delText>Phase 2</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BE4D5" w:themeFill="accent2" w:themeFillTint="33"/>
          </w:tcPr>
          <w:p w14:paraId="60A29F88" w14:textId="2C285C3F" w:rsidR="009705ED" w:rsidRPr="003E62D9" w:rsidDel="00FF57F4" w:rsidRDefault="009705ED" w:rsidP="004C5276">
            <w:pPr>
              <w:widowControl/>
              <w:wordWrap/>
              <w:autoSpaceDE/>
              <w:autoSpaceDN/>
              <w:spacing w:after="0" w:line="240" w:lineRule="auto"/>
              <w:jc w:val="center"/>
              <w:rPr>
                <w:del w:id="717" w:author="user" w:date="2016-05-24T07:15:00Z"/>
                <w:rFonts w:ascii="Arial" w:eastAsia="맑은 고딕" w:hAnsi="Arial" w:cs="Arial"/>
                <w:kern w:val="0"/>
                <w:szCs w:val="20"/>
              </w:rPr>
            </w:pPr>
            <w:del w:id="718" w:author="user" w:date="2016-05-24T07:15:00Z">
              <w:r w:rsidRPr="003E62D9" w:rsidDel="00FF57F4">
                <w:rPr>
                  <w:rFonts w:ascii="Arial" w:eastAsia="맑은 고딕" w:hAnsi="Arial" w:cs="Arial"/>
                  <w:kern w:val="0"/>
                  <w:szCs w:val="20"/>
                </w:rPr>
                <w:delText>Phase 3</w:delText>
              </w:r>
            </w:del>
          </w:p>
        </w:tc>
        <w:tc>
          <w:tcPr>
            <w:tcW w:w="1248" w:type="dxa"/>
            <w:vMerge/>
            <w:tcBorders>
              <w:left w:val="single" w:sz="8" w:space="0" w:color="A3A3A3"/>
              <w:bottom w:val="single" w:sz="8" w:space="0" w:color="A3A3A3"/>
              <w:right w:val="single" w:sz="8" w:space="0" w:color="A3A3A3"/>
            </w:tcBorders>
          </w:tcPr>
          <w:p w14:paraId="59CF1E77" w14:textId="2367A08D" w:rsidR="009705ED" w:rsidRPr="003E62D9" w:rsidDel="00FF57F4" w:rsidRDefault="009705ED" w:rsidP="004C5276">
            <w:pPr>
              <w:widowControl/>
              <w:wordWrap/>
              <w:autoSpaceDE/>
              <w:autoSpaceDN/>
              <w:spacing w:after="0" w:line="240" w:lineRule="auto"/>
              <w:jc w:val="left"/>
              <w:rPr>
                <w:del w:id="719" w:author="user" w:date="2016-05-24T07:15:00Z"/>
                <w:rFonts w:ascii="Arial" w:eastAsia="맑은 고딕" w:hAnsi="Arial" w:cs="Arial"/>
                <w:kern w:val="0"/>
                <w:szCs w:val="20"/>
              </w:rPr>
            </w:pPr>
          </w:p>
        </w:tc>
      </w:tr>
      <w:tr w:rsidR="009705ED" w:rsidRPr="003E62D9" w:rsidDel="00FF57F4" w14:paraId="5DB54BAE" w14:textId="6B96A65A" w:rsidTr="004C5276">
        <w:trPr>
          <w:del w:id="720" w:author="user" w:date="2016-05-24T07:15:00Z"/>
        </w:trPr>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558C53" w14:textId="11066138" w:rsidR="009705ED" w:rsidRPr="003E62D9" w:rsidDel="00FF57F4" w:rsidRDefault="009705ED" w:rsidP="004C5276">
            <w:pPr>
              <w:widowControl/>
              <w:wordWrap/>
              <w:autoSpaceDE/>
              <w:autoSpaceDN/>
              <w:spacing w:after="0" w:line="240" w:lineRule="auto"/>
              <w:jc w:val="center"/>
              <w:rPr>
                <w:del w:id="721" w:author="user" w:date="2016-05-24T07:15:00Z"/>
                <w:rFonts w:ascii="Arial" w:eastAsia="맑은 고딕" w:hAnsi="Arial" w:cs="Arial"/>
                <w:kern w:val="0"/>
                <w:szCs w:val="20"/>
              </w:rPr>
            </w:pPr>
            <w:del w:id="722" w:author="user" w:date="2016-05-24T07:15:00Z">
              <w:r w:rsidRPr="003E62D9" w:rsidDel="00FF57F4">
                <w:rPr>
                  <w:rFonts w:ascii="Arial" w:eastAsia="맑은 고딕" w:hAnsi="Arial" w:cs="Arial"/>
                  <w:kern w:val="0"/>
                  <w:szCs w:val="20"/>
                </w:rPr>
                <w:delText>Planning</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9F52218" w14:textId="3CCC4D54" w:rsidR="009705ED" w:rsidRPr="003E62D9" w:rsidDel="00FF57F4" w:rsidRDefault="009705ED" w:rsidP="004C5276">
            <w:pPr>
              <w:widowControl/>
              <w:wordWrap/>
              <w:autoSpaceDE/>
              <w:autoSpaceDN/>
              <w:spacing w:after="0" w:line="240" w:lineRule="auto"/>
              <w:jc w:val="left"/>
              <w:rPr>
                <w:del w:id="723"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C29D9AC" w14:textId="3C0ED2B1" w:rsidR="009705ED" w:rsidRPr="003E62D9" w:rsidDel="00FF57F4" w:rsidRDefault="009705ED" w:rsidP="004C5276">
            <w:pPr>
              <w:widowControl/>
              <w:wordWrap/>
              <w:autoSpaceDE/>
              <w:autoSpaceDN/>
              <w:spacing w:after="0" w:line="240" w:lineRule="auto"/>
              <w:jc w:val="left"/>
              <w:rPr>
                <w:del w:id="724" w:author="user" w:date="2016-05-24T07:15:00Z"/>
                <w:rFonts w:ascii="Arial" w:eastAsia="맑은 고딕" w:hAnsi="Arial" w:cs="Arial"/>
                <w:color w:val="FFFFFF" w:themeColor="background1"/>
                <w:kern w:val="0"/>
                <w:szCs w:val="20"/>
              </w:rPr>
            </w:pPr>
            <w:del w:id="725" w:author="user" w:date="2016-05-24T07:15:00Z">
              <w:r w:rsidRPr="003E62D9" w:rsidDel="00FF57F4">
                <w:rPr>
                  <w:rFonts w:ascii="Arial" w:eastAsia="맑은 고딕" w:hAnsi="Arial" w:cs="Arial"/>
                  <w:noProof/>
                  <w:color w:val="FFFFFF" w:themeColor="background1"/>
                  <w:kern w:val="0"/>
                  <w:szCs w:val="20"/>
                  <w:rPrChange w:id="726" w:author="Unknown">
                    <w:rPr>
                      <w:noProof/>
                    </w:rPr>
                  </w:rPrChange>
                </w:rPr>
                <mc:AlternateContent>
                  <mc:Choice Requires="wps">
                    <w:drawing>
                      <wp:anchor distT="0" distB="0" distL="114300" distR="114300" simplePos="0" relativeHeight="251659264" behindDoc="0" locked="0" layoutInCell="1" allowOverlap="1" wp14:anchorId="5073165D" wp14:editId="15C4CDE3">
                        <wp:simplePos x="0" y="0"/>
                        <wp:positionH relativeFrom="column">
                          <wp:posOffset>-626053</wp:posOffset>
                        </wp:positionH>
                        <wp:positionV relativeFrom="paragraph">
                          <wp:posOffset>45710</wp:posOffset>
                        </wp:positionV>
                        <wp:extent cx="1862920" cy="388762"/>
                        <wp:effectExtent l="0" t="19050" r="42545" b="30480"/>
                        <wp:wrapNone/>
                        <wp:docPr id="3" name="오른쪽 화살표 3"/>
                        <wp:cNvGraphicFramePr/>
                        <a:graphic xmlns:a="http://schemas.openxmlformats.org/drawingml/2006/main">
                          <a:graphicData uri="http://schemas.microsoft.com/office/word/2010/wordprocessingShape">
                            <wps:wsp>
                              <wps:cNvSpPr/>
                              <wps:spPr>
                                <a:xfrm>
                                  <a:off x="0" y="0"/>
                                  <a:ext cx="1862920"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49DA28A"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 3" o:spid="_x0000_s1026" type="#_x0000_t13" style="position:absolute;left:0;text-align:left;margin-left:-49.3pt;margin-top:3.6pt;width:146.7pt;height:30.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" adj="19346" fillcolor="#5b9bd5 [3204]" strokecolor="#1f4d78 [1604]" strokeweight="1pt"/>
                    </w:pict>
                  </mc:Fallback>
                </mc:AlternateConten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5C9064FD" w14:textId="1FB59F6D" w:rsidR="009705ED" w:rsidRPr="003E62D9" w:rsidDel="00FF57F4" w:rsidRDefault="009705ED" w:rsidP="004C5276">
            <w:pPr>
              <w:widowControl/>
              <w:wordWrap/>
              <w:autoSpaceDE/>
              <w:autoSpaceDN/>
              <w:spacing w:after="0" w:line="240" w:lineRule="auto"/>
              <w:jc w:val="left"/>
              <w:rPr>
                <w:del w:id="727"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A7F1F05" w14:textId="15B1EB3F" w:rsidR="009705ED" w:rsidRPr="003E62D9" w:rsidDel="00FF57F4" w:rsidRDefault="009705ED" w:rsidP="004C5276">
            <w:pPr>
              <w:widowControl/>
              <w:wordWrap/>
              <w:autoSpaceDE/>
              <w:autoSpaceDN/>
              <w:spacing w:after="0" w:line="240" w:lineRule="auto"/>
              <w:jc w:val="left"/>
              <w:rPr>
                <w:del w:id="728"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9D5C5E0" w14:textId="659A90C6" w:rsidR="009705ED" w:rsidRPr="003E62D9" w:rsidDel="00FF57F4" w:rsidRDefault="009705ED" w:rsidP="004C5276">
            <w:pPr>
              <w:widowControl/>
              <w:wordWrap/>
              <w:autoSpaceDE/>
              <w:autoSpaceDN/>
              <w:spacing w:after="0" w:line="240" w:lineRule="auto"/>
              <w:jc w:val="left"/>
              <w:rPr>
                <w:del w:id="729"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9151205" w14:textId="75B0E14E" w:rsidR="009705ED" w:rsidRPr="003E62D9" w:rsidDel="00FF57F4" w:rsidRDefault="009705ED" w:rsidP="004C5276">
            <w:pPr>
              <w:widowControl/>
              <w:wordWrap/>
              <w:autoSpaceDE/>
              <w:autoSpaceDN/>
              <w:spacing w:after="0" w:line="240" w:lineRule="auto"/>
              <w:jc w:val="left"/>
              <w:rPr>
                <w:del w:id="730"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8611605" w14:textId="1DC06453" w:rsidR="009705ED" w:rsidRPr="003E62D9" w:rsidDel="00FF57F4" w:rsidRDefault="009705ED" w:rsidP="004C5276">
            <w:pPr>
              <w:widowControl/>
              <w:wordWrap/>
              <w:autoSpaceDE/>
              <w:autoSpaceDN/>
              <w:spacing w:after="0" w:line="240" w:lineRule="auto"/>
              <w:jc w:val="left"/>
              <w:rPr>
                <w:del w:id="731" w:author="user" w:date="2016-05-24T07:15:00Z"/>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4F968D3D" w14:textId="32EA8FAD" w:rsidR="009705ED" w:rsidRPr="003E62D9" w:rsidDel="00FF57F4" w:rsidRDefault="009705ED" w:rsidP="004C5276">
            <w:pPr>
              <w:widowControl/>
              <w:wordWrap/>
              <w:autoSpaceDE/>
              <w:autoSpaceDN/>
              <w:spacing w:after="0" w:line="240" w:lineRule="auto"/>
              <w:jc w:val="left"/>
              <w:rPr>
                <w:del w:id="732" w:author="user" w:date="2016-05-24T07:15:00Z"/>
                <w:rFonts w:ascii="Arial" w:eastAsia="맑은 고딕" w:hAnsi="Arial" w:cs="Arial"/>
                <w:kern w:val="0"/>
                <w:sz w:val="22"/>
                <w:szCs w:val="20"/>
              </w:rPr>
            </w:pPr>
            <w:del w:id="733" w:author="user" w:date="2016-05-24T07:15:00Z">
              <w:r w:rsidRPr="003E62D9" w:rsidDel="00FF57F4">
                <w:rPr>
                  <w:rFonts w:ascii="Arial" w:eastAsia="맑은 고딕" w:hAnsi="Arial" w:cs="Arial"/>
                  <w:kern w:val="0"/>
                  <w:sz w:val="22"/>
                  <w:szCs w:val="20"/>
                </w:rPr>
                <w:delText>Project Planning Document</w:delText>
              </w:r>
            </w:del>
          </w:p>
        </w:tc>
      </w:tr>
      <w:tr w:rsidR="009705ED" w:rsidRPr="003E62D9" w:rsidDel="00FF57F4" w14:paraId="3A87CF88" w14:textId="1CF65DBB" w:rsidTr="004C5276">
        <w:trPr>
          <w:del w:id="734" w:author="user" w:date="2016-05-24T07:15:00Z"/>
        </w:trPr>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2528FB" w14:textId="6D9C9045" w:rsidR="009705ED" w:rsidRPr="003E62D9" w:rsidDel="00FF57F4" w:rsidRDefault="009705ED" w:rsidP="004C5276">
            <w:pPr>
              <w:widowControl/>
              <w:wordWrap/>
              <w:autoSpaceDE/>
              <w:autoSpaceDN/>
              <w:spacing w:after="0" w:line="240" w:lineRule="auto"/>
              <w:jc w:val="center"/>
              <w:rPr>
                <w:del w:id="735" w:author="user" w:date="2016-05-24T07:15:00Z"/>
                <w:rFonts w:ascii="Arial" w:eastAsia="맑은 고딕" w:hAnsi="Arial" w:cs="Arial"/>
                <w:kern w:val="0"/>
                <w:szCs w:val="20"/>
              </w:rPr>
            </w:pPr>
            <w:del w:id="736" w:author="user" w:date="2016-05-24T07:15:00Z">
              <w:r w:rsidRPr="003E62D9" w:rsidDel="00FF57F4">
                <w:rPr>
                  <w:rFonts w:ascii="Arial" w:eastAsia="맑은 고딕" w:hAnsi="Arial" w:cs="Arial"/>
                  <w:kern w:val="0"/>
                  <w:szCs w:val="20"/>
                </w:rPr>
                <w:delText>Requirement</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1FA1E5B3" w14:textId="7AFEAA2E" w:rsidR="009705ED" w:rsidRPr="003E62D9" w:rsidDel="00FF57F4" w:rsidRDefault="009705ED" w:rsidP="004C5276">
            <w:pPr>
              <w:widowControl/>
              <w:wordWrap/>
              <w:autoSpaceDE/>
              <w:autoSpaceDN/>
              <w:spacing w:after="0" w:line="240" w:lineRule="auto"/>
              <w:jc w:val="left"/>
              <w:rPr>
                <w:del w:id="737" w:author="user" w:date="2016-05-24T07:15:00Z"/>
                <w:rFonts w:ascii="Arial" w:eastAsia="맑은 고딕" w:hAnsi="Arial" w:cs="Arial"/>
                <w:color w:val="FFFFFF" w:themeColor="background1"/>
                <w:kern w:val="0"/>
                <w:szCs w:val="20"/>
              </w:rPr>
            </w:pPr>
            <w:del w:id="738" w:author="user" w:date="2016-05-24T07:15:00Z">
              <w:r w:rsidRPr="003E62D9" w:rsidDel="00FF57F4">
                <w:rPr>
                  <w:rFonts w:ascii="Arial" w:eastAsia="맑은 고딕" w:hAnsi="Arial" w:cs="Arial"/>
                  <w:noProof/>
                  <w:color w:val="FFFFFF" w:themeColor="background1"/>
                  <w:kern w:val="0"/>
                  <w:szCs w:val="20"/>
                  <w:rPrChange w:id="739" w:author="Unknown">
                    <w:rPr>
                      <w:noProof/>
                    </w:rPr>
                  </w:rPrChange>
                </w:rPr>
                <mc:AlternateContent>
                  <mc:Choice Requires="wps">
                    <w:drawing>
                      <wp:anchor distT="0" distB="0" distL="114300" distR="114300" simplePos="0" relativeHeight="251660288" behindDoc="0" locked="0" layoutInCell="1" allowOverlap="1" wp14:anchorId="7CEDAD27" wp14:editId="3A1B2E3E">
                        <wp:simplePos x="0" y="0"/>
                        <wp:positionH relativeFrom="column">
                          <wp:posOffset>-43683</wp:posOffset>
                        </wp:positionH>
                        <wp:positionV relativeFrom="paragraph">
                          <wp:posOffset>-8881</wp:posOffset>
                        </wp:positionV>
                        <wp:extent cx="1862920" cy="388762"/>
                        <wp:effectExtent l="0" t="19050" r="42545" b="30480"/>
                        <wp:wrapNone/>
                        <wp:docPr id="4" name="오른쪽 화살표 4"/>
                        <wp:cNvGraphicFramePr/>
                        <a:graphic xmlns:a="http://schemas.openxmlformats.org/drawingml/2006/main">
                          <a:graphicData uri="http://schemas.microsoft.com/office/word/2010/wordprocessingShape">
                            <wps:wsp>
                              <wps:cNvSpPr/>
                              <wps:spPr>
                                <a:xfrm>
                                  <a:off x="0" y="0"/>
                                  <a:ext cx="1862920"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49813C" id="오른쪽 화살표 4" o:spid="_x0000_s1026" type="#_x0000_t13" style="position:absolute;left:0;text-align:left;margin-left:-3.45pt;margin-top:-.65pt;width:146.7pt;height:30.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" adj="19346" fillcolor="#5b9bd5 [3204]" strokecolor="#1f4d78 [1604]" strokeweight="1pt"/>
                    </w:pict>
                  </mc:Fallback>
                </mc:AlternateConten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0F5C691" w14:textId="16D3AF15" w:rsidR="009705ED" w:rsidRPr="003E62D9" w:rsidDel="00FF57F4" w:rsidRDefault="009705ED" w:rsidP="004C5276">
            <w:pPr>
              <w:widowControl/>
              <w:wordWrap/>
              <w:autoSpaceDE/>
              <w:autoSpaceDN/>
              <w:spacing w:after="0" w:line="240" w:lineRule="auto"/>
              <w:jc w:val="left"/>
              <w:rPr>
                <w:del w:id="740"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FCF678B" w14:textId="51F08295" w:rsidR="009705ED" w:rsidRPr="003E62D9" w:rsidDel="00FF57F4" w:rsidRDefault="009705ED" w:rsidP="004C5276">
            <w:pPr>
              <w:widowControl/>
              <w:wordWrap/>
              <w:autoSpaceDE/>
              <w:autoSpaceDN/>
              <w:spacing w:after="0" w:line="240" w:lineRule="auto"/>
              <w:jc w:val="left"/>
              <w:rPr>
                <w:del w:id="741"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2C4022F" w14:textId="12CE72B0" w:rsidR="009705ED" w:rsidRPr="003E62D9" w:rsidDel="00FF57F4" w:rsidRDefault="009705ED" w:rsidP="004C5276">
            <w:pPr>
              <w:widowControl/>
              <w:wordWrap/>
              <w:autoSpaceDE/>
              <w:autoSpaceDN/>
              <w:spacing w:after="0" w:line="240" w:lineRule="auto"/>
              <w:jc w:val="left"/>
              <w:rPr>
                <w:del w:id="742"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549491E0" w14:textId="15127446" w:rsidR="009705ED" w:rsidRPr="003E62D9" w:rsidDel="00FF57F4" w:rsidRDefault="009705ED" w:rsidP="004C5276">
            <w:pPr>
              <w:widowControl/>
              <w:wordWrap/>
              <w:autoSpaceDE/>
              <w:autoSpaceDN/>
              <w:spacing w:after="0" w:line="240" w:lineRule="auto"/>
              <w:jc w:val="left"/>
              <w:rPr>
                <w:del w:id="743"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2AD1F2E" w14:textId="00036CF6" w:rsidR="009705ED" w:rsidRPr="003E62D9" w:rsidDel="00FF57F4" w:rsidRDefault="009705ED" w:rsidP="004C5276">
            <w:pPr>
              <w:widowControl/>
              <w:wordWrap/>
              <w:autoSpaceDE/>
              <w:autoSpaceDN/>
              <w:spacing w:after="0" w:line="240" w:lineRule="auto"/>
              <w:jc w:val="left"/>
              <w:rPr>
                <w:del w:id="744"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6921BA0" w14:textId="1E77D071" w:rsidR="009705ED" w:rsidRPr="003E62D9" w:rsidDel="00FF57F4" w:rsidRDefault="009705ED" w:rsidP="004C5276">
            <w:pPr>
              <w:widowControl/>
              <w:wordWrap/>
              <w:autoSpaceDE/>
              <w:autoSpaceDN/>
              <w:spacing w:after="0" w:line="240" w:lineRule="auto"/>
              <w:jc w:val="left"/>
              <w:rPr>
                <w:del w:id="745" w:author="user" w:date="2016-05-24T07:15:00Z"/>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4E3AA2E3" w14:textId="6E7BC30B" w:rsidR="009705ED" w:rsidRPr="003E62D9" w:rsidDel="00FF57F4" w:rsidRDefault="009705ED" w:rsidP="004C5276">
            <w:pPr>
              <w:widowControl/>
              <w:wordWrap/>
              <w:autoSpaceDE/>
              <w:autoSpaceDN/>
              <w:spacing w:after="0" w:line="240" w:lineRule="auto"/>
              <w:jc w:val="left"/>
              <w:rPr>
                <w:del w:id="746" w:author="user" w:date="2016-05-24T07:15:00Z"/>
                <w:rFonts w:ascii="Arial" w:eastAsia="맑은 고딕" w:hAnsi="Arial" w:cs="Arial"/>
                <w:kern w:val="0"/>
                <w:sz w:val="22"/>
                <w:szCs w:val="20"/>
              </w:rPr>
            </w:pPr>
            <w:del w:id="747" w:author="user" w:date="2016-05-24T07:15:00Z">
              <w:r w:rsidRPr="003E62D9" w:rsidDel="00FF57F4">
                <w:rPr>
                  <w:rFonts w:ascii="Arial" w:eastAsia="맑은 고딕" w:hAnsi="Arial" w:cs="Arial"/>
                  <w:kern w:val="0"/>
                  <w:sz w:val="22"/>
                  <w:szCs w:val="20"/>
                </w:rPr>
                <w:delText>Architecture Driver Document</w:delText>
              </w:r>
            </w:del>
          </w:p>
        </w:tc>
      </w:tr>
      <w:tr w:rsidR="009705ED" w:rsidRPr="003E62D9" w:rsidDel="00FF57F4" w14:paraId="5E0A04EF" w14:textId="7FABDBB6" w:rsidTr="004C5276">
        <w:trPr>
          <w:del w:id="748" w:author="user" w:date="2016-05-24T07:15:00Z"/>
        </w:trPr>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3171EC" w14:textId="0A55A6B6" w:rsidR="009705ED" w:rsidRPr="003E62D9" w:rsidDel="00FF57F4" w:rsidRDefault="009705ED" w:rsidP="004C5276">
            <w:pPr>
              <w:widowControl/>
              <w:wordWrap/>
              <w:autoSpaceDE/>
              <w:autoSpaceDN/>
              <w:spacing w:after="0" w:line="240" w:lineRule="auto"/>
              <w:jc w:val="center"/>
              <w:rPr>
                <w:del w:id="749" w:author="user" w:date="2016-05-24T07:15:00Z"/>
                <w:rFonts w:ascii="Arial" w:eastAsia="맑은 고딕" w:hAnsi="Arial" w:cs="Arial"/>
                <w:kern w:val="0"/>
                <w:szCs w:val="20"/>
              </w:rPr>
            </w:pPr>
            <w:del w:id="750" w:author="user" w:date="2016-05-24T07:15:00Z">
              <w:r w:rsidRPr="003E62D9" w:rsidDel="00FF57F4">
                <w:rPr>
                  <w:rFonts w:ascii="Arial" w:eastAsia="맑은 고딕" w:hAnsi="Arial" w:cs="Arial"/>
                  <w:kern w:val="0"/>
                  <w:szCs w:val="20"/>
                </w:rPr>
                <w:delText>Design</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EEC123A" w14:textId="12E95A54" w:rsidR="009705ED" w:rsidRPr="003E62D9" w:rsidDel="00FF57F4" w:rsidRDefault="009705ED" w:rsidP="004C5276">
            <w:pPr>
              <w:widowControl/>
              <w:wordWrap/>
              <w:autoSpaceDE/>
              <w:autoSpaceDN/>
              <w:spacing w:after="0" w:line="240" w:lineRule="auto"/>
              <w:jc w:val="left"/>
              <w:rPr>
                <w:del w:id="751"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183E3FC" w14:textId="1D3B0390" w:rsidR="009705ED" w:rsidRPr="003E62D9" w:rsidDel="00FF57F4" w:rsidRDefault="009705ED" w:rsidP="004C5276">
            <w:pPr>
              <w:widowControl/>
              <w:wordWrap/>
              <w:autoSpaceDE/>
              <w:autoSpaceDN/>
              <w:spacing w:after="0" w:line="240" w:lineRule="auto"/>
              <w:jc w:val="left"/>
              <w:rPr>
                <w:del w:id="752"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tcPr>
          <w:p w14:paraId="0BCDF4C5" w14:textId="7C0463E1" w:rsidR="009705ED" w:rsidRPr="003E62D9" w:rsidDel="00FF57F4" w:rsidRDefault="009705ED" w:rsidP="004C5276">
            <w:pPr>
              <w:widowControl/>
              <w:wordWrap/>
              <w:autoSpaceDE/>
              <w:autoSpaceDN/>
              <w:spacing w:after="0" w:line="240" w:lineRule="auto"/>
              <w:jc w:val="left"/>
              <w:rPr>
                <w:del w:id="753"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7733E236" w14:textId="4F78B443" w:rsidR="009705ED" w:rsidRPr="003E62D9" w:rsidDel="00FF57F4" w:rsidRDefault="009705ED" w:rsidP="004C5276">
            <w:pPr>
              <w:widowControl/>
              <w:wordWrap/>
              <w:autoSpaceDE/>
              <w:autoSpaceDN/>
              <w:spacing w:after="0" w:line="240" w:lineRule="auto"/>
              <w:jc w:val="left"/>
              <w:rPr>
                <w:del w:id="754"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C7A17BF" w14:textId="25143356" w:rsidR="009705ED" w:rsidRPr="003E62D9" w:rsidDel="00FF57F4" w:rsidRDefault="009705ED" w:rsidP="004C5276">
            <w:pPr>
              <w:widowControl/>
              <w:wordWrap/>
              <w:autoSpaceDE/>
              <w:autoSpaceDN/>
              <w:spacing w:after="0" w:line="240" w:lineRule="auto"/>
              <w:jc w:val="left"/>
              <w:rPr>
                <w:del w:id="755" w:author="user" w:date="2016-05-24T07:15:00Z"/>
                <w:rFonts w:ascii="Arial" w:eastAsia="맑은 고딕" w:hAnsi="Arial" w:cs="Arial"/>
                <w:color w:val="FFFFFF" w:themeColor="background1"/>
                <w:kern w:val="0"/>
                <w:szCs w:val="20"/>
              </w:rPr>
            </w:pPr>
            <w:del w:id="756" w:author="user" w:date="2016-05-24T07:15:00Z">
              <w:r w:rsidRPr="003E62D9" w:rsidDel="00FF57F4">
                <w:rPr>
                  <w:rFonts w:ascii="Arial" w:eastAsia="맑은 고딕" w:hAnsi="Arial" w:cs="Arial"/>
                  <w:noProof/>
                  <w:color w:val="FFFFFF" w:themeColor="background1"/>
                  <w:kern w:val="0"/>
                  <w:szCs w:val="20"/>
                  <w:rPrChange w:id="757" w:author="Unknown">
                    <w:rPr>
                      <w:noProof/>
                    </w:rPr>
                  </w:rPrChange>
                </w:rPr>
                <mc:AlternateContent>
                  <mc:Choice Requires="wps">
                    <w:drawing>
                      <wp:anchor distT="0" distB="0" distL="114300" distR="114300" simplePos="0" relativeHeight="251661312" behindDoc="0" locked="0" layoutInCell="1" allowOverlap="1" wp14:anchorId="5BE40317" wp14:editId="3FC9E3E1">
                        <wp:simplePos x="0" y="0"/>
                        <wp:positionH relativeFrom="column">
                          <wp:posOffset>-631986</wp:posOffset>
                        </wp:positionH>
                        <wp:positionV relativeFrom="paragraph">
                          <wp:posOffset>5051</wp:posOffset>
                        </wp:positionV>
                        <wp:extent cx="1862920" cy="388762"/>
                        <wp:effectExtent l="0" t="19050" r="42545" b="30480"/>
                        <wp:wrapNone/>
                        <wp:docPr id="5" name="오른쪽 화살표 5"/>
                        <wp:cNvGraphicFramePr/>
                        <a:graphic xmlns:a="http://schemas.openxmlformats.org/drawingml/2006/main">
                          <a:graphicData uri="http://schemas.microsoft.com/office/word/2010/wordprocessingShape">
                            <wps:wsp>
                              <wps:cNvSpPr/>
                              <wps:spPr>
                                <a:xfrm>
                                  <a:off x="0" y="0"/>
                                  <a:ext cx="1862920"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1F0D88" id="오른쪽 화살표 5" o:spid="_x0000_s1026" type="#_x0000_t13" style="position:absolute;left:0;text-align:left;margin-left:-49.75pt;margin-top:.4pt;width:146.7pt;height:30.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" adj="19346" fillcolor="#5b9bd5 [3204]" strokecolor="#1f4d78 [1604]" strokeweight="1pt"/>
                    </w:pict>
                  </mc:Fallback>
                </mc:AlternateConten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2EDC40B" w14:textId="13022CB5" w:rsidR="009705ED" w:rsidRPr="003E62D9" w:rsidDel="00FF57F4" w:rsidRDefault="009705ED" w:rsidP="004C5276">
            <w:pPr>
              <w:widowControl/>
              <w:wordWrap/>
              <w:autoSpaceDE/>
              <w:autoSpaceDN/>
              <w:spacing w:after="0" w:line="240" w:lineRule="auto"/>
              <w:jc w:val="left"/>
              <w:rPr>
                <w:del w:id="758"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686A2AD" w14:textId="5579D3A6" w:rsidR="009705ED" w:rsidRPr="003E62D9" w:rsidDel="00FF57F4" w:rsidRDefault="009705ED" w:rsidP="004C5276">
            <w:pPr>
              <w:widowControl/>
              <w:wordWrap/>
              <w:autoSpaceDE/>
              <w:autoSpaceDN/>
              <w:spacing w:after="0" w:line="240" w:lineRule="auto"/>
              <w:jc w:val="left"/>
              <w:rPr>
                <w:del w:id="759" w:author="user" w:date="2016-05-24T07:15:00Z"/>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361BA808" w14:textId="0EB638C0" w:rsidR="009705ED" w:rsidRPr="003E62D9" w:rsidDel="00FF57F4" w:rsidRDefault="009705ED" w:rsidP="004C5276">
            <w:pPr>
              <w:widowControl/>
              <w:wordWrap/>
              <w:autoSpaceDE/>
              <w:autoSpaceDN/>
              <w:spacing w:after="0" w:line="240" w:lineRule="auto"/>
              <w:jc w:val="left"/>
              <w:rPr>
                <w:del w:id="760" w:author="user" w:date="2016-05-24T07:15:00Z"/>
                <w:rFonts w:ascii="Arial" w:eastAsia="맑은 고딕" w:hAnsi="Arial" w:cs="Arial"/>
                <w:kern w:val="0"/>
                <w:sz w:val="22"/>
                <w:szCs w:val="20"/>
              </w:rPr>
            </w:pPr>
            <w:del w:id="761" w:author="user" w:date="2016-05-24T07:15:00Z">
              <w:r w:rsidRPr="003E62D9" w:rsidDel="00FF57F4">
                <w:rPr>
                  <w:rFonts w:ascii="Arial" w:eastAsia="맑은 고딕" w:hAnsi="Arial" w:cs="Arial"/>
                  <w:kern w:val="0"/>
                  <w:sz w:val="22"/>
                  <w:szCs w:val="20"/>
                </w:rPr>
                <w:delText>Architecture Specification Document</w:delText>
              </w:r>
            </w:del>
          </w:p>
        </w:tc>
      </w:tr>
      <w:tr w:rsidR="009705ED" w:rsidRPr="003E62D9" w:rsidDel="00FF57F4" w14:paraId="6FCE4AD7" w14:textId="698B42DC" w:rsidTr="004C5276">
        <w:trPr>
          <w:del w:id="762" w:author="user" w:date="2016-05-24T07:15:00Z"/>
        </w:trPr>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6C3059" w14:textId="77FB8E1A" w:rsidR="009705ED" w:rsidRPr="003E62D9" w:rsidDel="00FF57F4" w:rsidRDefault="009705ED" w:rsidP="004C5276">
            <w:pPr>
              <w:widowControl/>
              <w:wordWrap/>
              <w:autoSpaceDE/>
              <w:autoSpaceDN/>
              <w:spacing w:after="0" w:line="240" w:lineRule="auto"/>
              <w:jc w:val="center"/>
              <w:rPr>
                <w:del w:id="763" w:author="user" w:date="2016-05-24T07:15:00Z"/>
                <w:rFonts w:ascii="Arial" w:eastAsia="맑은 고딕" w:hAnsi="Arial" w:cs="Arial"/>
                <w:kern w:val="0"/>
                <w:szCs w:val="20"/>
              </w:rPr>
            </w:pPr>
            <w:del w:id="764" w:author="user" w:date="2016-05-24T07:15:00Z">
              <w:r w:rsidRPr="003E62D9" w:rsidDel="00FF57F4">
                <w:rPr>
                  <w:rFonts w:ascii="Arial" w:eastAsia="맑은 고딕" w:hAnsi="Arial" w:cs="Arial"/>
                  <w:kern w:val="0"/>
                  <w:szCs w:val="20"/>
                </w:rPr>
                <w:delText> Implementation</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6E8792E8" w14:textId="51011CA7" w:rsidR="009705ED" w:rsidRPr="003E62D9" w:rsidDel="00FF57F4" w:rsidRDefault="009705ED" w:rsidP="004C5276">
            <w:pPr>
              <w:widowControl/>
              <w:wordWrap/>
              <w:autoSpaceDE/>
              <w:autoSpaceDN/>
              <w:spacing w:after="0" w:line="240" w:lineRule="auto"/>
              <w:jc w:val="left"/>
              <w:rPr>
                <w:del w:id="765" w:author="user" w:date="2016-05-24T07:15:00Z"/>
                <w:rFonts w:ascii="Arial" w:eastAsia="맑은 고딕" w:hAnsi="Arial" w:cs="Arial"/>
                <w:color w:val="FFFFFF" w:themeColor="background1"/>
                <w:kern w:val="0"/>
                <w:szCs w:val="20"/>
              </w:rPr>
            </w:pPr>
            <w:del w:id="766" w:author="user" w:date="2016-05-24T07:15:00Z">
              <w:r w:rsidRPr="003E62D9" w:rsidDel="00FF57F4">
                <w:rPr>
                  <w:rFonts w:ascii="Arial" w:eastAsia="맑은 고딕" w:hAnsi="Arial" w:cs="Arial"/>
                  <w:color w:val="FFFFFF" w:themeColor="background1"/>
                  <w:kern w:val="0"/>
                  <w:szCs w:val="20"/>
                </w:rPr>
                <w:delText> </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21BC08C" w14:textId="32B5205D" w:rsidR="009705ED" w:rsidRPr="003E62D9" w:rsidDel="00FF57F4" w:rsidRDefault="009705ED" w:rsidP="004C5276">
            <w:pPr>
              <w:widowControl/>
              <w:wordWrap/>
              <w:autoSpaceDE/>
              <w:autoSpaceDN/>
              <w:spacing w:after="0" w:line="240" w:lineRule="auto"/>
              <w:jc w:val="left"/>
              <w:rPr>
                <w:del w:id="767"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5DB694D9" w14:textId="5618F5F8" w:rsidR="009705ED" w:rsidRPr="003E62D9" w:rsidDel="00FF57F4" w:rsidRDefault="009705ED" w:rsidP="004C5276">
            <w:pPr>
              <w:widowControl/>
              <w:wordWrap/>
              <w:autoSpaceDE/>
              <w:autoSpaceDN/>
              <w:spacing w:after="0" w:line="240" w:lineRule="auto"/>
              <w:jc w:val="left"/>
              <w:rPr>
                <w:del w:id="768" w:author="user" w:date="2016-05-24T07:15:00Z"/>
                <w:rFonts w:ascii="Arial" w:eastAsia="맑은 고딕" w:hAnsi="Arial" w:cs="Arial"/>
                <w:color w:val="FFFFFF" w:themeColor="background1"/>
                <w:kern w:val="0"/>
                <w:szCs w:val="20"/>
              </w:rPr>
            </w:pPr>
            <w:del w:id="769" w:author="user" w:date="2016-05-24T07:15:00Z">
              <w:r w:rsidRPr="003E62D9" w:rsidDel="00FF57F4">
                <w:rPr>
                  <w:rFonts w:ascii="Arial" w:eastAsia="맑은 고딕" w:hAnsi="Arial" w:cs="Arial"/>
                  <w:color w:val="FFFFFF" w:themeColor="background1"/>
                  <w:kern w:val="0"/>
                  <w:szCs w:val="20"/>
                </w:rPr>
                <w:delText> </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0792871" w14:textId="16A10FE0" w:rsidR="009705ED" w:rsidRPr="003E62D9" w:rsidDel="00FF57F4" w:rsidRDefault="009705ED" w:rsidP="004C5276">
            <w:pPr>
              <w:widowControl/>
              <w:wordWrap/>
              <w:autoSpaceDE/>
              <w:autoSpaceDN/>
              <w:spacing w:after="0" w:line="240" w:lineRule="auto"/>
              <w:jc w:val="left"/>
              <w:rPr>
                <w:del w:id="770"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03114834" w14:textId="3BEAC39D" w:rsidR="009705ED" w:rsidRPr="003E62D9" w:rsidDel="00FF57F4" w:rsidRDefault="009705ED" w:rsidP="004C5276">
            <w:pPr>
              <w:widowControl/>
              <w:wordWrap/>
              <w:autoSpaceDE/>
              <w:autoSpaceDN/>
              <w:spacing w:after="0" w:line="240" w:lineRule="auto"/>
              <w:jc w:val="left"/>
              <w:rPr>
                <w:del w:id="771"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490B9B80" w14:textId="39AFC9DF" w:rsidR="009705ED" w:rsidRPr="003E62D9" w:rsidDel="00FF57F4" w:rsidRDefault="009705ED" w:rsidP="004C5276">
            <w:pPr>
              <w:widowControl/>
              <w:wordWrap/>
              <w:autoSpaceDE/>
              <w:autoSpaceDN/>
              <w:spacing w:after="0" w:line="240" w:lineRule="auto"/>
              <w:jc w:val="left"/>
              <w:rPr>
                <w:del w:id="772" w:author="user" w:date="2016-05-24T07:15:00Z"/>
                <w:rFonts w:ascii="Arial" w:eastAsia="맑은 고딕" w:hAnsi="Arial" w:cs="Arial"/>
                <w:color w:val="FFFFFF" w:themeColor="background1"/>
                <w:kern w:val="0"/>
                <w:szCs w:val="20"/>
              </w:rPr>
            </w:pPr>
            <w:del w:id="773" w:author="user" w:date="2016-05-24T07:15:00Z">
              <w:r w:rsidRPr="003E62D9" w:rsidDel="00FF57F4">
                <w:rPr>
                  <w:rFonts w:ascii="Arial" w:eastAsia="맑은 고딕" w:hAnsi="Arial" w:cs="Arial"/>
                  <w:noProof/>
                  <w:color w:val="FFFFFF" w:themeColor="background1"/>
                  <w:kern w:val="0"/>
                  <w:szCs w:val="20"/>
                  <w:rPrChange w:id="774" w:author="Unknown">
                    <w:rPr>
                      <w:noProof/>
                    </w:rPr>
                  </w:rPrChange>
                </w:rPr>
                <mc:AlternateContent>
                  <mc:Choice Requires="wps">
                    <w:drawing>
                      <wp:anchor distT="0" distB="0" distL="114300" distR="114300" simplePos="0" relativeHeight="251662336" behindDoc="0" locked="0" layoutInCell="1" allowOverlap="1" wp14:anchorId="15FDD5E6" wp14:editId="3F380308">
                        <wp:simplePos x="0" y="0"/>
                        <wp:positionH relativeFrom="column">
                          <wp:posOffset>-961921</wp:posOffset>
                        </wp:positionH>
                        <wp:positionV relativeFrom="paragraph">
                          <wp:posOffset>27153</wp:posOffset>
                        </wp:positionV>
                        <wp:extent cx="2156347" cy="388762"/>
                        <wp:effectExtent l="0" t="19050" r="34925" b="30480"/>
                        <wp:wrapNone/>
                        <wp:docPr id="6" name="오른쪽 화살표 6"/>
                        <wp:cNvGraphicFramePr/>
                        <a:graphic xmlns:a="http://schemas.openxmlformats.org/drawingml/2006/main">
                          <a:graphicData uri="http://schemas.microsoft.com/office/word/2010/wordprocessingShape">
                            <wps:wsp>
                              <wps:cNvSpPr/>
                              <wps:spPr>
                                <a:xfrm>
                                  <a:off x="0" y="0"/>
                                  <a:ext cx="2156347"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54960" id="오른쪽 화살표 6" o:spid="_x0000_s1026" type="#_x0000_t13" style="position:absolute;left:0;text-align:left;margin-left:-75.75pt;margin-top:2.15pt;width:169.8pt;height:3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" adj="19653" fillcolor="#5b9bd5 [3204]" strokecolor="#1f4d78 [1604]" strokeweight="1pt"/>
                    </w:pict>
                  </mc:Fallback>
                </mc:AlternateConten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5D596893" w14:textId="27E052B2" w:rsidR="009705ED" w:rsidRPr="003E62D9" w:rsidDel="00FF57F4" w:rsidRDefault="009705ED" w:rsidP="004C5276">
            <w:pPr>
              <w:widowControl/>
              <w:wordWrap/>
              <w:autoSpaceDE/>
              <w:autoSpaceDN/>
              <w:spacing w:after="0" w:line="240" w:lineRule="auto"/>
              <w:jc w:val="left"/>
              <w:rPr>
                <w:del w:id="775" w:author="user" w:date="2016-05-24T07:15:00Z"/>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4A0DAF89" w14:textId="63D1329B" w:rsidR="009705ED" w:rsidRPr="003E62D9" w:rsidDel="00FF57F4" w:rsidRDefault="009705ED" w:rsidP="004C5276">
            <w:pPr>
              <w:widowControl/>
              <w:wordWrap/>
              <w:autoSpaceDE/>
              <w:autoSpaceDN/>
              <w:spacing w:after="0" w:line="240" w:lineRule="auto"/>
              <w:jc w:val="left"/>
              <w:rPr>
                <w:del w:id="776" w:author="user" w:date="2016-05-24T07:15:00Z"/>
                <w:rFonts w:ascii="Arial" w:eastAsia="맑은 고딕" w:hAnsi="Arial" w:cs="Arial"/>
                <w:kern w:val="0"/>
                <w:sz w:val="22"/>
                <w:szCs w:val="20"/>
              </w:rPr>
            </w:pPr>
          </w:p>
          <w:p w14:paraId="0A13F656" w14:textId="731BF4C8" w:rsidR="009705ED" w:rsidRPr="003E62D9" w:rsidDel="00FF57F4" w:rsidRDefault="009705ED" w:rsidP="004C5276">
            <w:pPr>
              <w:widowControl/>
              <w:wordWrap/>
              <w:autoSpaceDE/>
              <w:autoSpaceDN/>
              <w:spacing w:after="0" w:line="240" w:lineRule="auto"/>
              <w:jc w:val="left"/>
              <w:rPr>
                <w:del w:id="777" w:author="user" w:date="2016-05-24T07:15:00Z"/>
                <w:rFonts w:ascii="Arial" w:eastAsia="맑은 고딕" w:hAnsi="Arial" w:cs="Arial"/>
                <w:kern w:val="0"/>
                <w:sz w:val="22"/>
                <w:szCs w:val="20"/>
              </w:rPr>
            </w:pPr>
            <w:del w:id="778" w:author="user" w:date="2016-05-24T07:15:00Z">
              <w:r w:rsidRPr="003E62D9" w:rsidDel="00FF57F4">
                <w:rPr>
                  <w:rFonts w:ascii="Arial" w:eastAsia="맑은 고딕" w:hAnsi="Arial" w:cs="Arial"/>
                  <w:kern w:val="0"/>
                  <w:sz w:val="22"/>
                  <w:szCs w:val="20"/>
                </w:rPr>
                <w:delText>Product</w:delText>
              </w:r>
            </w:del>
          </w:p>
          <w:p w14:paraId="3ADDF35F" w14:textId="128A9538" w:rsidR="009705ED" w:rsidRPr="003E62D9" w:rsidDel="00FF57F4" w:rsidRDefault="009705ED" w:rsidP="004C5276">
            <w:pPr>
              <w:widowControl/>
              <w:wordWrap/>
              <w:autoSpaceDE/>
              <w:autoSpaceDN/>
              <w:spacing w:after="0" w:line="240" w:lineRule="auto"/>
              <w:jc w:val="left"/>
              <w:rPr>
                <w:del w:id="779" w:author="user" w:date="2016-05-24T07:15:00Z"/>
                <w:rFonts w:ascii="Arial" w:eastAsia="맑은 고딕" w:hAnsi="Arial" w:cs="Arial"/>
                <w:kern w:val="0"/>
                <w:sz w:val="22"/>
                <w:szCs w:val="20"/>
              </w:rPr>
            </w:pPr>
          </w:p>
        </w:tc>
      </w:tr>
      <w:tr w:rsidR="009705ED" w:rsidRPr="003E62D9" w:rsidDel="00FF57F4" w14:paraId="23CBFDAF" w14:textId="79CC8FEB" w:rsidTr="004C5276">
        <w:trPr>
          <w:del w:id="780" w:author="user" w:date="2016-05-24T07:15:00Z"/>
        </w:trPr>
        <w:tc>
          <w:tcPr>
            <w:tcW w:w="20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1A174F" w14:textId="34A0A11B" w:rsidR="009705ED" w:rsidRPr="003E62D9" w:rsidDel="00FF57F4" w:rsidRDefault="009705ED" w:rsidP="004C5276">
            <w:pPr>
              <w:widowControl/>
              <w:wordWrap/>
              <w:autoSpaceDE/>
              <w:autoSpaceDN/>
              <w:spacing w:after="0" w:line="240" w:lineRule="auto"/>
              <w:jc w:val="center"/>
              <w:rPr>
                <w:del w:id="781" w:author="user" w:date="2016-05-24T07:15:00Z"/>
                <w:rFonts w:ascii="Arial" w:eastAsia="맑은 고딕" w:hAnsi="Arial" w:cs="Arial"/>
                <w:kern w:val="0"/>
                <w:szCs w:val="20"/>
              </w:rPr>
            </w:pPr>
            <w:del w:id="782" w:author="user" w:date="2016-05-24T07:15:00Z">
              <w:r w:rsidRPr="003E62D9" w:rsidDel="00FF57F4">
                <w:rPr>
                  <w:rFonts w:ascii="Arial" w:eastAsia="맑은 고딕" w:hAnsi="Arial" w:cs="Arial"/>
                  <w:kern w:val="0"/>
                  <w:szCs w:val="20"/>
                </w:rPr>
                <w:delText> Testing</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7BFD1F9E" w14:textId="7A4AEB96" w:rsidR="009705ED" w:rsidRPr="003E62D9" w:rsidDel="00FF57F4" w:rsidRDefault="009705ED" w:rsidP="004C5276">
            <w:pPr>
              <w:widowControl/>
              <w:wordWrap/>
              <w:autoSpaceDE/>
              <w:autoSpaceDN/>
              <w:spacing w:after="0" w:line="240" w:lineRule="auto"/>
              <w:jc w:val="left"/>
              <w:rPr>
                <w:del w:id="783" w:author="user" w:date="2016-05-24T07:15:00Z"/>
                <w:rFonts w:ascii="Arial" w:eastAsia="맑은 고딕" w:hAnsi="Arial" w:cs="Arial"/>
                <w:color w:val="FFFFFF" w:themeColor="background1"/>
                <w:kern w:val="0"/>
                <w:szCs w:val="20"/>
              </w:rPr>
            </w:pPr>
            <w:del w:id="784" w:author="user" w:date="2016-05-24T07:15:00Z">
              <w:r w:rsidRPr="003E62D9" w:rsidDel="00FF57F4">
                <w:rPr>
                  <w:rFonts w:ascii="Arial" w:eastAsia="맑은 고딕" w:hAnsi="Arial" w:cs="Arial"/>
                  <w:color w:val="FFFFFF" w:themeColor="background1"/>
                  <w:kern w:val="0"/>
                  <w:szCs w:val="20"/>
                </w:rPr>
                <w:delText> </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38B2DC25" w14:textId="273CCCE2" w:rsidR="009705ED" w:rsidRPr="003E62D9" w:rsidDel="00FF57F4" w:rsidRDefault="009705ED" w:rsidP="004C5276">
            <w:pPr>
              <w:widowControl/>
              <w:wordWrap/>
              <w:autoSpaceDE/>
              <w:autoSpaceDN/>
              <w:spacing w:after="0" w:line="240" w:lineRule="auto"/>
              <w:jc w:val="left"/>
              <w:rPr>
                <w:del w:id="785"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Mar>
              <w:top w:w="80" w:type="dxa"/>
              <w:left w:w="80" w:type="dxa"/>
              <w:bottom w:w="80" w:type="dxa"/>
              <w:right w:w="80" w:type="dxa"/>
            </w:tcMar>
            <w:hideMark/>
          </w:tcPr>
          <w:p w14:paraId="40B45913" w14:textId="4E192854" w:rsidR="009705ED" w:rsidRPr="003E62D9" w:rsidDel="00FF57F4" w:rsidRDefault="009705ED" w:rsidP="004C5276">
            <w:pPr>
              <w:widowControl/>
              <w:wordWrap/>
              <w:autoSpaceDE/>
              <w:autoSpaceDN/>
              <w:spacing w:after="0" w:line="240" w:lineRule="auto"/>
              <w:jc w:val="left"/>
              <w:rPr>
                <w:del w:id="786" w:author="user" w:date="2016-05-24T07:15:00Z"/>
                <w:rFonts w:ascii="Arial" w:eastAsia="맑은 고딕" w:hAnsi="Arial" w:cs="Arial"/>
                <w:color w:val="FFFFFF" w:themeColor="background1"/>
                <w:kern w:val="0"/>
                <w:szCs w:val="20"/>
              </w:rPr>
            </w:pPr>
            <w:del w:id="787" w:author="user" w:date="2016-05-24T07:15:00Z">
              <w:r w:rsidRPr="003E62D9" w:rsidDel="00FF57F4">
                <w:rPr>
                  <w:rFonts w:ascii="Arial" w:eastAsia="맑은 고딕" w:hAnsi="Arial" w:cs="Arial"/>
                  <w:color w:val="FFFFFF" w:themeColor="background1"/>
                  <w:kern w:val="0"/>
                  <w:szCs w:val="20"/>
                </w:rPr>
                <w:delText> </w:delTex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61C9FB60" w14:textId="362CF968" w:rsidR="009705ED" w:rsidRPr="003E62D9" w:rsidDel="00FF57F4" w:rsidRDefault="009705ED" w:rsidP="004C5276">
            <w:pPr>
              <w:widowControl/>
              <w:wordWrap/>
              <w:autoSpaceDE/>
              <w:autoSpaceDN/>
              <w:spacing w:after="0" w:line="240" w:lineRule="auto"/>
              <w:jc w:val="left"/>
              <w:rPr>
                <w:del w:id="788"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1CBD8B09" w14:textId="2D3D85CB" w:rsidR="009705ED" w:rsidRPr="003E62D9" w:rsidDel="00FF57F4" w:rsidRDefault="009705ED" w:rsidP="004C5276">
            <w:pPr>
              <w:widowControl/>
              <w:wordWrap/>
              <w:autoSpaceDE/>
              <w:autoSpaceDN/>
              <w:spacing w:after="0" w:line="240" w:lineRule="auto"/>
              <w:jc w:val="left"/>
              <w:rPr>
                <w:del w:id="789" w:author="user" w:date="2016-05-24T07:15:00Z"/>
                <w:rFonts w:ascii="Arial" w:eastAsia="맑은 고딕" w:hAnsi="Arial" w:cs="Arial"/>
                <w:color w:val="FFFFFF" w:themeColor="background1"/>
                <w:kern w:val="0"/>
                <w:szCs w:val="20"/>
              </w:rPr>
            </w:pPr>
            <w:del w:id="790" w:author="user" w:date="2016-05-24T07:15:00Z">
              <w:r w:rsidRPr="003E62D9" w:rsidDel="00FF57F4">
                <w:rPr>
                  <w:rFonts w:ascii="Arial" w:eastAsia="맑은 고딕" w:hAnsi="Arial" w:cs="Arial"/>
                  <w:noProof/>
                  <w:color w:val="FFFFFF" w:themeColor="background1"/>
                  <w:kern w:val="0"/>
                  <w:szCs w:val="20"/>
                  <w:rPrChange w:id="791" w:author="Unknown">
                    <w:rPr>
                      <w:noProof/>
                    </w:rPr>
                  </w:rPrChange>
                </w:rPr>
                <mc:AlternateContent>
                  <mc:Choice Requires="wps">
                    <w:drawing>
                      <wp:anchor distT="0" distB="0" distL="114300" distR="114300" simplePos="0" relativeHeight="251663360" behindDoc="0" locked="0" layoutInCell="1" allowOverlap="1" wp14:anchorId="10A44624" wp14:editId="09239DDC">
                        <wp:simplePos x="0" y="0"/>
                        <wp:positionH relativeFrom="column">
                          <wp:posOffset>-4454</wp:posOffset>
                        </wp:positionH>
                        <wp:positionV relativeFrom="paragraph">
                          <wp:posOffset>20614</wp:posOffset>
                        </wp:positionV>
                        <wp:extent cx="1876567" cy="388762"/>
                        <wp:effectExtent l="0" t="19050" r="47625" b="30480"/>
                        <wp:wrapNone/>
                        <wp:docPr id="7" name="오른쪽 화살표 7"/>
                        <wp:cNvGraphicFramePr/>
                        <a:graphic xmlns:a="http://schemas.openxmlformats.org/drawingml/2006/main">
                          <a:graphicData uri="http://schemas.microsoft.com/office/word/2010/wordprocessingShape">
                            <wps:wsp>
                              <wps:cNvSpPr/>
                              <wps:spPr>
                                <a:xfrm>
                                  <a:off x="0" y="0"/>
                                  <a:ext cx="1876567" cy="388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C43EC" id="오른쪽 화살표 7" o:spid="_x0000_s1026" type="#_x0000_t13" style="position:absolute;left:0;text-align:left;margin-left:-.35pt;margin-top:1.6pt;width:147.75pt;height:3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" adj="19363" fillcolor="#5b9bd5 [3204]" strokecolor="#1f4d78 [1604]" strokeweight="1pt"/>
                    </w:pict>
                  </mc:Fallback>
                </mc:AlternateContent>
              </w:r>
            </w:del>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2E8BA718" w14:textId="2C42904B" w:rsidR="009705ED" w:rsidRPr="003E62D9" w:rsidDel="00FF57F4" w:rsidRDefault="009705ED" w:rsidP="004C5276">
            <w:pPr>
              <w:widowControl/>
              <w:wordWrap/>
              <w:autoSpaceDE/>
              <w:autoSpaceDN/>
              <w:spacing w:after="0" w:line="240" w:lineRule="auto"/>
              <w:jc w:val="left"/>
              <w:rPr>
                <w:del w:id="792" w:author="user" w:date="2016-05-24T07:15:00Z"/>
                <w:rFonts w:ascii="Arial" w:eastAsia="맑은 고딕" w:hAnsi="Arial" w:cs="Arial"/>
                <w:color w:val="FFFFFF" w:themeColor="background1"/>
                <w:kern w:val="0"/>
                <w:szCs w:val="20"/>
              </w:rPr>
            </w:pPr>
          </w:p>
        </w:tc>
        <w:tc>
          <w:tcPr>
            <w:tcW w:w="992" w:type="dxa"/>
            <w:tcBorders>
              <w:top w:val="single" w:sz="8" w:space="0" w:color="A3A3A3"/>
              <w:left w:val="single" w:sz="8" w:space="0" w:color="A3A3A3"/>
              <w:bottom w:val="single" w:sz="8" w:space="0" w:color="A3A3A3"/>
              <w:right w:val="single" w:sz="8" w:space="0" w:color="A3A3A3"/>
            </w:tcBorders>
            <w:shd w:val="clear" w:color="auto" w:fill="FFFFFF" w:themeFill="background1"/>
          </w:tcPr>
          <w:p w14:paraId="3E9620DB" w14:textId="10A65508" w:rsidR="009705ED" w:rsidRPr="003E62D9" w:rsidDel="00FF57F4" w:rsidRDefault="009705ED" w:rsidP="004C5276">
            <w:pPr>
              <w:widowControl/>
              <w:wordWrap/>
              <w:autoSpaceDE/>
              <w:autoSpaceDN/>
              <w:spacing w:after="0" w:line="240" w:lineRule="auto"/>
              <w:jc w:val="left"/>
              <w:rPr>
                <w:del w:id="793" w:author="user" w:date="2016-05-24T07:15:00Z"/>
                <w:rFonts w:ascii="Arial" w:eastAsia="맑은 고딕" w:hAnsi="Arial" w:cs="Arial"/>
                <w:color w:val="FFFFFF" w:themeColor="background1"/>
                <w:kern w:val="0"/>
                <w:szCs w:val="20"/>
              </w:rPr>
            </w:pPr>
          </w:p>
        </w:tc>
        <w:tc>
          <w:tcPr>
            <w:tcW w:w="1248" w:type="dxa"/>
            <w:tcBorders>
              <w:top w:val="single" w:sz="8" w:space="0" w:color="A3A3A3"/>
              <w:left w:val="single" w:sz="8" w:space="0" w:color="A3A3A3"/>
              <w:bottom w:val="single" w:sz="8" w:space="0" w:color="A3A3A3"/>
              <w:right w:val="single" w:sz="8" w:space="0" w:color="A3A3A3"/>
            </w:tcBorders>
          </w:tcPr>
          <w:p w14:paraId="207742EF" w14:textId="5818C7D5" w:rsidR="009705ED" w:rsidRPr="003E62D9" w:rsidDel="00FF57F4" w:rsidRDefault="009705ED" w:rsidP="004C5276">
            <w:pPr>
              <w:widowControl/>
              <w:wordWrap/>
              <w:autoSpaceDE/>
              <w:autoSpaceDN/>
              <w:spacing w:after="0" w:line="240" w:lineRule="auto"/>
              <w:jc w:val="left"/>
              <w:rPr>
                <w:del w:id="794" w:author="user" w:date="2016-05-24T07:15:00Z"/>
                <w:rFonts w:ascii="Arial" w:eastAsia="맑은 고딕" w:hAnsi="Arial" w:cs="Arial"/>
                <w:kern w:val="0"/>
                <w:sz w:val="22"/>
                <w:szCs w:val="20"/>
              </w:rPr>
            </w:pPr>
          </w:p>
          <w:p w14:paraId="1A4F8858" w14:textId="0E40EE2B" w:rsidR="009705ED" w:rsidRPr="003E62D9" w:rsidDel="00FF57F4" w:rsidRDefault="009705ED" w:rsidP="004C5276">
            <w:pPr>
              <w:widowControl/>
              <w:wordWrap/>
              <w:autoSpaceDE/>
              <w:autoSpaceDN/>
              <w:spacing w:after="0" w:line="240" w:lineRule="auto"/>
              <w:jc w:val="left"/>
              <w:rPr>
                <w:del w:id="795" w:author="user" w:date="2016-05-24T07:15:00Z"/>
                <w:rFonts w:ascii="Arial" w:eastAsia="맑은 고딕" w:hAnsi="Arial" w:cs="Arial"/>
                <w:kern w:val="0"/>
                <w:sz w:val="22"/>
                <w:szCs w:val="20"/>
              </w:rPr>
            </w:pPr>
            <w:del w:id="796" w:author="user" w:date="2016-05-24T07:15:00Z">
              <w:r w:rsidRPr="003E62D9" w:rsidDel="00FF57F4">
                <w:rPr>
                  <w:rFonts w:ascii="Arial" w:eastAsia="맑은 고딕" w:hAnsi="Arial" w:cs="Arial"/>
                  <w:kern w:val="0"/>
                  <w:sz w:val="22"/>
                  <w:szCs w:val="20"/>
                </w:rPr>
                <w:delText>Test Result</w:delText>
              </w:r>
            </w:del>
          </w:p>
          <w:p w14:paraId="782E5050" w14:textId="6BFD91BA" w:rsidR="009705ED" w:rsidRPr="003E62D9" w:rsidDel="00FF57F4" w:rsidRDefault="009705ED" w:rsidP="004C5276">
            <w:pPr>
              <w:widowControl/>
              <w:wordWrap/>
              <w:autoSpaceDE/>
              <w:autoSpaceDN/>
              <w:spacing w:after="0" w:line="240" w:lineRule="auto"/>
              <w:jc w:val="left"/>
              <w:rPr>
                <w:del w:id="797" w:author="user" w:date="2016-05-24T07:15:00Z"/>
                <w:rFonts w:ascii="Arial" w:eastAsia="맑은 고딕" w:hAnsi="Arial" w:cs="Arial"/>
                <w:kern w:val="0"/>
                <w:sz w:val="22"/>
                <w:szCs w:val="20"/>
              </w:rPr>
            </w:pPr>
          </w:p>
        </w:tc>
      </w:tr>
    </w:tbl>
    <w:p w14:paraId="63CFD659" w14:textId="37BA143F" w:rsidR="009705ED" w:rsidDel="00FF57F4" w:rsidRDefault="009705ED" w:rsidP="009705ED">
      <w:pPr>
        <w:widowControl/>
        <w:wordWrap/>
        <w:autoSpaceDE/>
        <w:autoSpaceDN/>
        <w:spacing w:after="0" w:line="240" w:lineRule="auto"/>
        <w:ind w:left="360"/>
        <w:jc w:val="left"/>
        <w:rPr>
          <w:del w:id="798" w:author="user" w:date="2016-05-24T07:15:00Z"/>
          <w:rFonts w:ascii="Arial" w:eastAsia="맑은 고딕" w:hAnsi="Arial" w:cs="Arial"/>
          <w:color w:val="000000"/>
          <w:kern w:val="0"/>
          <w:szCs w:val="20"/>
        </w:rPr>
      </w:pPr>
    </w:p>
    <w:p w14:paraId="4FA0C364" w14:textId="0694DBD9" w:rsidR="008113E2" w:rsidDel="00FF57F4" w:rsidRDefault="00FF57F4" w:rsidP="009705ED">
      <w:pPr>
        <w:widowControl/>
        <w:wordWrap/>
        <w:autoSpaceDE/>
        <w:autoSpaceDN/>
        <w:spacing w:after="0" w:line="240" w:lineRule="auto"/>
        <w:ind w:left="360"/>
        <w:jc w:val="left"/>
        <w:rPr>
          <w:del w:id="799" w:author="user" w:date="2016-05-24T07:15:00Z"/>
          <w:rFonts w:ascii="Arial" w:eastAsia="맑은 고딕" w:hAnsi="Arial" w:cs="Arial"/>
          <w:color w:val="000000"/>
          <w:kern w:val="0"/>
          <w:szCs w:val="20"/>
        </w:rPr>
      </w:pPr>
      <w:ins w:id="800" w:author="user" w:date="2016-05-24T07:15:00Z">
        <w:r>
          <w:rPr>
            <w:rFonts w:ascii="Arial" w:eastAsia="맑은 고딕" w:hAnsi="Arial" w:cs="Arial"/>
            <w:noProof/>
            <w:color w:val="000000"/>
            <w:kern w:val="0"/>
            <w:szCs w:val="20"/>
            <w:rPrChange w:id="801" w:author="Unknown">
              <w:rPr>
                <w:noProof/>
              </w:rPr>
            </w:rPrChange>
          </w:rPr>
          <w:drawing>
            <wp:inline distT="0" distB="0" distL="0" distR="0" wp14:anchorId="655B86F2" wp14:editId="2F51283E">
              <wp:extent cx="6269506" cy="3006861"/>
              <wp:effectExtent l="0" t="0" r="0" b="3175"/>
              <wp:docPr id="136" name="그림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1271" cy="3007707"/>
                      </a:xfrm>
                      <a:prstGeom prst="rect">
                        <a:avLst/>
                      </a:prstGeom>
                      <a:noFill/>
                    </pic:spPr>
                  </pic:pic>
                </a:graphicData>
              </a:graphic>
            </wp:inline>
          </w:drawing>
        </w:r>
      </w:ins>
    </w:p>
    <w:p w14:paraId="6574BCE6" w14:textId="77777777" w:rsidR="008113E2" w:rsidRDefault="008113E2" w:rsidP="009705ED">
      <w:pPr>
        <w:widowControl/>
        <w:wordWrap/>
        <w:autoSpaceDE/>
        <w:autoSpaceDN/>
        <w:spacing w:after="0" w:line="240" w:lineRule="auto"/>
        <w:ind w:left="360"/>
        <w:jc w:val="left"/>
        <w:rPr>
          <w:rFonts w:ascii="Arial" w:eastAsia="맑은 고딕" w:hAnsi="Arial" w:cs="Arial"/>
          <w:color w:val="000000"/>
          <w:kern w:val="0"/>
          <w:szCs w:val="20"/>
        </w:rPr>
      </w:pPr>
    </w:p>
    <w:p w14:paraId="508938D7" w14:textId="77777777" w:rsidR="0056353B" w:rsidRDefault="0056353B" w:rsidP="009705ED">
      <w:pPr>
        <w:widowControl/>
        <w:wordWrap/>
        <w:autoSpaceDE/>
        <w:autoSpaceDN/>
        <w:spacing w:after="0" w:line="240" w:lineRule="auto"/>
        <w:ind w:left="360"/>
        <w:jc w:val="left"/>
        <w:rPr>
          <w:ins w:id="802" w:author="김재헌" w:date="2016-05-25T18:02:00Z"/>
          <w:rFonts w:ascii="Arial" w:eastAsia="맑은 고딕" w:hAnsi="Arial" w:cs="Arial"/>
          <w:color w:val="000000"/>
          <w:kern w:val="0"/>
          <w:szCs w:val="20"/>
        </w:rPr>
      </w:pPr>
    </w:p>
    <w:p w14:paraId="7CE7E394" w14:textId="11D785B9" w:rsidR="0056353B" w:rsidRDefault="00B326B0" w:rsidP="000E2320">
      <w:pPr>
        <w:widowControl/>
        <w:wordWrap/>
        <w:autoSpaceDE/>
        <w:autoSpaceDN/>
        <w:spacing w:after="0" w:line="240" w:lineRule="auto"/>
        <w:ind w:leftChars="200" w:left="480"/>
        <w:jc w:val="left"/>
        <w:rPr>
          <w:ins w:id="803" w:author="김재헌" w:date="2016-05-25T18:02:00Z"/>
          <w:rFonts w:ascii="Arial" w:eastAsia="맑은 고딕" w:hAnsi="Arial" w:cs="Arial"/>
          <w:color w:val="000000"/>
          <w:kern w:val="0"/>
          <w:szCs w:val="20"/>
        </w:rPr>
        <w:pPrChange w:id="804" w:author="김재헌" w:date="2016-05-25T19:27:00Z">
          <w:pPr>
            <w:widowControl/>
            <w:wordWrap/>
            <w:autoSpaceDE/>
            <w:autoSpaceDN/>
            <w:spacing w:after="0" w:line="240" w:lineRule="auto"/>
            <w:ind w:left="360"/>
            <w:jc w:val="left"/>
          </w:pPr>
        </w:pPrChange>
      </w:pPr>
      <w:ins w:id="805" w:author="김재헌" w:date="2016-05-25T17:49:00Z">
        <w:r>
          <w:rPr>
            <w:rFonts w:ascii="Arial" w:eastAsia="맑은 고딕" w:hAnsi="Arial" w:cs="Arial"/>
            <w:color w:val="000000"/>
            <w:kern w:val="0"/>
            <w:szCs w:val="20"/>
          </w:rPr>
          <w:lastRenderedPageBreak/>
          <w:t xml:space="preserve">Phase 0: </w:t>
        </w:r>
      </w:ins>
    </w:p>
    <w:p w14:paraId="3B5660E1" w14:textId="234FD090" w:rsidR="0056353B" w:rsidRDefault="0056353B" w:rsidP="000E2320">
      <w:pPr>
        <w:widowControl/>
        <w:wordWrap/>
        <w:autoSpaceDE/>
        <w:autoSpaceDN/>
        <w:spacing w:after="0" w:line="240" w:lineRule="auto"/>
        <w:ind w:leftChars="350" w:left="840"/>
        <w:jc w:val="left"/>
        <w:rPr>
          <w:ins w:id="806" w:author="김재헌" w:date="2016-05-25T18:02:00Z"/>
          <w:rFonts w:ascii="Arial" w:eastAsia="맑은 고딕" w:hAnsi="Arial" w:cs="Arial"/>
          <w:color w:val="000000"/>
          <w:kern w:val="0"/>
          <w:szCs w:val="20"/>
        </w:rPr>
        <w:pPrChange w:id="807" w:author="김재헌" w:date="2016-05-25T19:27:00Z">
          <w:pPr>
            <w:widowControl/>
            <w:wordWrap/>
            <w:autoSpaceDE/>
            <w:autoSpaceDN/>
            <w:spacing w:after="0" w:line="240" w:lineRule="auto"/>
            <w:ind w:left="360"/>
            <w:jc w:val="left"/>
          </w:pPr>
        </w:pPrChange>
      </w:pPr>
      <w:ins w:id="808" w:author="김재헌" w:date="2016-05-25T18:03:00Z">
        <w:r>
          <w:rPr>
            <w:rFonts w:ascii="Arial" w:eastAsia="맑은 고딕" w:hAnsi="Arial" w:cs="Arial"/>
            <w:color w:val="000000"/>
            <w:kern w:val="0"/>
            <w:szCs w:val="20"/>
          </w:rPr>
          <w:t xml:space="preserve">Output: </w:t>
        </w:r>
      </w:ins>
      <w:ins w:id="809" w:author="김재헌" w:date="2016-05-25T18:01:00Z">
        <w:r w:rsidR="008E53B8">
          <w:rPr>
            <w:rFonts w:ascii="Arial" w:eastAsia="맑은 고딕" w:hAnsi="Arial" w:cs="Arial"/>
            <w:color w:val="000000"/>
            <w:kern w:val="0"/>
            <w:szCs w:val="20"/>
          </w:rPr>
          <w:t>Project planning document</w:t>
        </w:r>
        <w:r>
          <w:rPr>
            <w:rFonts w:ascii="Arial" w:eastAsia="맑은 고딕" w:hAnsi="Arial" w:cs="Arial"/>
            <w:color w:val="000000"/>
            <w:kern w:val="0"/>
            <w:szCs w:val="20"/>
          </w:rPr>
          <w:t xml:space="preserve">, </w:t>
        </w:r>
      </w:ins>
    </w:p>
    <w:p w14:paraId="5F2B591C" w14:textId="1A188674" w:rsidR="0056353B" w:rsidRDefault="000E2320" w:rsidP="000E2320">
      <w:pPr>
        <w:widowControl/>
        <w:wordWrap/>
        <w:autoSpaceDE/>
        <w:autoSpaceDN/>
        <w:spacing w:after="0" w:line="240" w:lineRule="auto"/>
        <w:ind w:leftChars="350" w:left="840"/>
        <w:jc w:val="left"/>
        <w:rPr>
          <w:ins w:id="810" w:author="김재헌" w:date="2016-05-25T18:03:00Z"/>
          <w:rFonts w:ascii="Arial" w:eastAsia="맑은 고딕" w:hAnsi="Arial" w:cs="Arial"/>
          <w:color w:val="000000"/>
          <w:kern w:val="0"/>
          <w:szCs w:val="20"/>
        </w:rPr>
        <w:pPrChange w:id="811" w:author="김재헌" w:date="2016-05-25T19:27:00Z">
          <w:pPr>
            <w:widowControl/>
            <w:wordWrap/>
            <w:autoSpaceDE/>
            <w:autoSpaceDN/>
            <w:spacing w:after="0" w:line="240" w:lineRule="auto"/>
            <w:ind w:left="360"/>
            <w:jc w:val="left"/>
          </w:pPr>
        </w:pPrChange>
      </w:pPr>
      <w:ins w:id="812" w:author="김재헌" w:date="2016-05-25T18:03:00Z">
        <w:r>
          <w:rPr>
            <w:rFonts w:ascii="Arial" w:eastAsia="맑은 고딕" w:hAnsi="Arial" w:cs="Arial"/>
            <w:color w:val="000000"/>
            <w:kern w:val="0"/>
            <w:szCs w:val="20"/>
          </w:rPr>
          <w:t xml:space="preserve">       </w:t>
        </w:r>
      </w:ins>
      <w:ins w:id="813" w:author="김재헌" w:date="2016-05-25T18:01:00Z">
        <w:r w:rsidR="0056353B">
          <w:rPr>
            <w:rFonts w:ascii="Arial" w:eastAsia="맑은 고딕" w:hAnsi="Arial" w:cs="Arial"/>
            <w:color w:val="000000"/>
            <w:kern w:val="0"/>
            <w:szCs w:val="20"/>
          </w:rPr>
          <w:t xml:space="preserve">Architecture Driver document, </w:t>
        </w:r>
      </w:ins>
    </w:p>
    <w:p w14:paraId="60E30520" w14:textId="77777777" w:rsidR="0056353B" w:rsidRDefault="0056353B" w:rsidP="000E2320">
      <w:pPr>
        <w:widowControl/>
        <w:wordWrap/>
        <w:autoSpaceDE/>
        <w:autoSpaceDN/>
        <w:spacing w:after="0" w:line="240" w:lineRule="auto"/>
        <w:ind w:leftChars="200" w:left="480"/>
        <w:jc w:val="left"/>
        <w:rPr>
          <w:ins w:id="814" w:author="김재헌" w:date="2016-05-25T18:04:00Z"/>
          <w:rFonts w:ascii="Arial" w:eastAsia="맑은 고딕" w:hAnsi="Arial" w:cs="Arial"/>
          <w:color w:val="000000"/>
          <w:kern w:val="0"/>
          <w:szCs w:val="20"/>
        </w:rPr>
        <w:pPrChange w:id="815" w:author="김재헌" w:date="2016-05-25T19:27:00Z">
          <w:pPr>
            <w:widowControl/>
            <w:wordWrap/>
            <w:autoSpaceDE/>
            <w:autoSpaceDN/>
            <w:spacing w:after="0" w:line="240" w:lineRule="auto"/>
            <w:ind w:left="360"/>
            <w:jc w:val="left"/>
          </w:pPr>
        </w:pPrChange>
      </w:pPr>
    </w:p>
    <w:p w14:paraId="6A1815AA" w14:textId="0ADA8502" w:rsidR="0056353B" w:rsidRDefault="0056353B" w:rsidP="000E2320">
      <w:pPr>
        <w:widowControl/>
        <w:wordWrap/>
        <w:autoSpaceDE/>
        <w:autoSpaceDN/>
        <w:spacing w:after="0" w:line="240" w:lineRule="auto"/>
        <w:ind w:leftChars="200" w:left="480"/>
        <w:jc w:val="left"/>
        <w:rPr>
          <w:ins w:id="816" w:author="김재헌" w:date="2016-05-25T18:04:00Z"/>
          <w:rFonts w:ascii="Arial" w:eastAsia="맑은 고딕" w:hAnsi="Arial" w:cs="Arial"/>
          <w:color w:val="000000"/>
          <w:kern w:val="0"/>
          <w:szCs w:val="20"/>
        </w:rPr>
        <w:pPrChange w:id="817" w:author="김재헌" w:date="2016-05-25T19:27:00Z">
          <w:pPr>
            <w:widowControl/>
            <w:wordWrap/>
            <w:autoSpaceDE/>
            <w:autoSpaceDN/>
            <w:spacing w:after="0" w:line="240" w:lineRule="auto"/>
            <w:ind w:left="360"/>
            <w:jc w:val="left"/>
          </w:pPr>
        </w:pPrChange>
      </w:pPr>
      <w:ins w:id="818" w:author="김재헌" w:date="2016-05-25T18:04:00Z">
        <w:r>
          <w:rPr>
            <w:rFonts w:ascii="Arial" w:eastAsia="맑은 고딕" w:hAnsi="Arial" w:cs="Arial"/>
            <w:color w:val="000000"/>
            <w:kern w:val="0"/>
            <w:szCs w:val="20"/>
          </w:rPr>
          <w:t>Phase 1:</w:t>
        </w:r>
      </w:ins>
    </w:p>
    <w:p w14:paraId="179D5BE1" w14:textId="662EB3F2" w:rsidR="0056353B" w:rsidRDefault="0056353B" w:rsidP="000E2320">
      <w:pPr>
        <w:widowControl/>
        <w:wordWrap/>
        <w:autoSpaceDE/>
        <w:autoSpaceDN/>
        <w:spacing w:after="0" w:line="240" w:lineRule="auto"/>
        <w:ind w:leftChars="200" w:left="480" w:firstLine="360"/>
        <w:jc w:val="left"/>
        <w:rPr>
          <w:ins w:id="819" w:author="김재헌" w:date="2016-05-25T18:04:00Z"/>
          <w:rFonts w:ascii="Arial" w:eastAsia="맑은 고딕" w:hAnsi="Arial" w:cs="Arial"/>
          <w:color w:val="000000"/>
          <w:kern w:val="0"/>
          <w:szCs w:val="20"/>
        </w:rPr>
        <w:pPrChange w:id="820" w:author="김재헌" w:date="2016-05-25T19:27:00Z">
          <w:pPr>
            <w:widowControl/>
            <w:wordWrap/>
            <w:autoSpaceDE/>
            <w:autoSpaceDN/>
            <w:spacing w:after="0" w:line="240" w:lineRule="auto"/>
            <w:ind w:left="360"/>
            <w:jc w:val="left"/>
          </w:pPr>
        </w:pPrChange>
      </w:pPr>
      <w:ins w:id="821" w:author="김재헌" w:date="2016-05-25T18:04:00Z">
        <w:r>
          <w:rPr>
            <w:rFonts w:ascii="Arial" w:eastAsia="맑은 고딕" w:hAnsi="Arial" w:cs="Arial"/>
            <w:color w:val="000000"/>
            <w:kern w:val="0"/>
            <w:szCs w:val="20"/>
          </w:rPr>
          <w:t>Output: Architecture design document(draft)</w:t>
        </w:r>
      </w:ins>
    </w:p>
    <w:p w14:paraId="7C2D4F07" w14:textId="68FCF366" w:rsidR="0056353B" w:rsidRDefault="0056353B" w:rsidP="000E2320">
      <w:pPr>
        <w:widowControl/>
        <w:wordWrap/>
        <w:autoSpaceDE/>
        <w:autoSpaceDN/>
        <w:spacing w:after="0" w:line="240" w:lineRule="auto"/>
        <w:ind w:left="798" w:firstLine="800"/>
        <w:jc w:val="left"/>
        <w:rPr>
          <w:ins w:id="822" w:author="김재헌" w:date="2016-05-25T19:24:00Z"/>
          <w:rFonts w:ascii="Arial" w:eastAsia="맑은 고딕" w:hAnsi="Arial" w:cs="Arial"/>
          <w:color w:val="000000"/>
          <w:kern w:val="0"/>
          <w:szCs w:val="20"/>
        </w:rPr>
        <w:pPrChange w:id="823" w:author="김재헌" w:date="2016-05-25T19:29:00Z">
          <w:pPr>
            <w:widowControl/>
            <w:wordWrap/>
            <w:autoSpaceDE/>
            <w:autoSpaceDN/>
            <w:spacing w:after="0" w:line="240" w:lineRule="auto"/>
            <w:ind w:left="360"/>
            <w:jc w:val="left"/>
          </w:pPr>
        </w:pPrChange>
      </w:pPr>
      <w:ins w:id="824" w:author="김재헌" w:date="2016-05-25T18:04:00Z">
        <w:r>
          <w:rPr>
            <w:rFonts w:ascii="Arial" w:eastAsia="맑은 고딕" w:hAnsi="Arial" w:cs="Arial"/>
            <w:color w:val="000000"/>
            <w:kern w:val="0"/>
            <w:szCs w:val="20"/>
          </w:rPr>
          <w:t xml:space="preserve">Arduino </w:t>
        </w:r>
      </w:ins>
      <w:ins w:id="825" w:author="김재헌" w:date="2016-05-25T18:11:00Z">
        <w:r w:rsidR="000E2320">
          <w:rPr>
            <w:rFonts w:ascii="Arial" w:eastAsia="맑은 고딕" w:hAnsi="Arial" w:cs="Arial"/>
            <w:color w:val="000000"/>
            <w:kern w:val="0"/>
            <w:szCs w:val="20"/>
          </w:rPr>
          <w:t xml:space="preserve">design &amp; </w:t>
        </w:r>
      </w:ins>
      <w:ins w:id="826" w:author="김재헌" w:date="2016-05-25T19:26:00Z">
        <w:r w:rsidR="000E2320">
          <w:rPr>
            <w:rFonts w:ascii="Arial" w:eastAsia="맑은 고딕" w:hAnsi="Arial" w:cs="Arial"/>
            <w:color w:val="000000"/>
            <w:kern w:val="0"/>
            <w:szCs w:val="20"/>
          </w:rPr>
          <w:t xml:space="preserve">prototype </w:t>
        </w:r>
      </w:ins>
      <w:ins w:id="827" w:author="김재헌" w:date="2016-05-25T18:11:00Z">
        <w:r w:rsidR="000E2320">
          <w:rPr>
            <w:rFonts w:ascii="Arial" w:eastAsia="맑은 고딕" w:hAnsi="Arial" w:cs="Arial"/>
            <w:color w:val="000000"/>
            <w:kern w:val="0"/>
            <w:szCs w:val="20"/>
          </w:rPr>
          <w:t>implementation</w:t>
        </w:r>
      </w:ins>
    </w:p>
    <w:p w14:paraId="7D0A5D18" w14:textId="1CDFA315" w:rsidR="00DF5002" w:rsidRDefault="000E2320" w:rsidP="000E2320">
      <w:pPr>
        <w:widowControl/>
        <w:wordWrap/>
        <w:autoSpaceDE/>
        <w:autoSpaceDN/>
        <w:spacing w:after="0" w:line="240" w:lineRule="auto"/>
        <w:ind w:left="798" w:firstLine="800"/>
        <w:jc w:val="left"/>
        <w:rPr>
          <w:ins w:id="828" w:author="김재헌" w:date="2016-05-25T19:24:00Z"/>
          <w:rFonts w:ascii="Arial" w:eastAsia="맑은 고딕" w:hAnsi="Arial" w:cs="Arial"/>
          <w:color w:val="000000"/>
          <w:kern w:val="0"/>
          <w:szCs w:val="20"/>
        </w:rPr>
        <w:pPrChange w:id="829" w:author="김재헌" w:date="2016-05-25T19:29:00Z">
          <w:pPr>
            <w:widowControl/>
            <w:wordWrap/>
            <w:autoSpaceDE/>
            <w:autoSpaceDN/>
            <w:spacing w:after="0" w:line="240" w:lineRule="auto"/>
            <w:ind w:left="360"/>
            <w:jc w:val="left"/>
          </w:pPr>
        </w:pPrChange>
      </w:pPr>
      <w:ins w:id="830" w:author="김재헌" w:date="2016-05-25T19:24:00Z">
        <w:r>
          <w:rPr>
            <w:rFonts w:ascii="Arial" w:eastAsia="맑은 고딕" w:hAnsi="Arial" w:cs="Arial"/>
            <w:color w:val="000000"/>
            <w:kern w:val="0"/>
            <w:szCs w:val="20"/>
          </w:rPr>
          <w:t>C</w:t>
        </w:r>
        <w:r w:rsidR="00DF5002">
          <w:rPr>
            <w:rFonts w:ascii="Arial" w:eastAsia="맑은 고딕" w:hAnsi="Arial" w:cs="Arial"/>
            <w:color w:val="000000"/>
            <w:kern w:val="0"/>
            <w:szCs w:val="20"/>
          </w:rPr>
          <w:t xml:space="preserve">ontroller </w:t>
        </w:r>
        <w:r>
          <w:rPr>
            <w:rFonts w:ascii="Arial" w:eastAsia="맑은 고딕" w:hAnsi="Arial" w:cs="Arial"/>
            <w:color w:val="000000"/>
            <w:kern w:val="0"/>
            <w:szCs w:val="20"/>
          </w:rPr>
          <w:t xml:space="preserve">design &amp; </w:t>
        </w:r>
      </w:ins>
      <w:ins w:id="831" w:author="김재헌" w:date="2016-05-25T19:26:00Z">
        <w:r>
          <w:rPr>
            <w:rFonts w:ascii="Arial" w:eastAsia="맑은 고딕" w:hAnsi="Arial" w:cs="Arial"/>
            <w:color w:val="000000"/>
            <w:kern w:val="0"/>
            <w:szCs w:val="20"/>
          </w:rPr>
          <w:t xml:space="preserve">prototype </w:t>
        </w:r>
      </w:ins>
      <w:ins w:id="832" w:author="김재헌" w:date="2016-05-25T19:24:00Z">
        <w:r>
          <w:rPr>
            <w:rFonts w:ascii="Arial" w:eastAsia="맑은 고딕" w:hAnsi="Arial" w:cs="Arial"/>
            <w:color w:val="000000"/>
            <w:kern w:val="0"/>
            <w:szCs w:val="20"/>
          </w:rPr>
          <w:t>implementation</w:t>
        </w:r>
      </w:ins>
    </w:p>
    <w:p w14:paraId="4BC919BF" w14:textId="77777777" w:rsidR="000E2320" w:rsidRDefault="000E2320" w:rsidP="000E2320">
      <w:pPr>
        <w:widowControl/>
        <w:wordWrap/>
        <w:autoSpaceDE/>
        <w:autoSpaceDN/>
        <w:spacing w:after="0" w:line="240" w:lineRule="auto"/>
        <w:ind w:leftChars="200" w:left="480" w:firstLine="360"/>
        <w:jc w:val="left"/>
        <w:rPr>
          <w:ins w:id="833" w:author="김재헌" w:date="2016-05-25T19:28:00Z"/>
          <w:rFonts w:ascii="Arial" w:eastAsia="맑은 고딕" w:hAnsi="Arial" w:cs="Arial"/>
          <w:color w:val="000000"/>
          <w:kern w:val="0"/>
          <w:szCs w:val="20"/>
        </w:rPr>
        <w:pPrChange w:id="834" w:author="김재헌" w:date="2016-05-25T19:28:00Z">
          <w:pPr>
            <w:widowControl/>
            <w:wordWrap/>
            <w:autoSpaceDE/>
            <w:autoSpaceDN/>
            <w:spacing w:after="0" w:line="240" w:lineRule="auto"/>
            <w:ind w:left="360"/>
            <w:jc w:val="left"/>
          </w:pPr>
        </w:pPrChange>
      </w:pPr>
      <w:ins w:id="835" w:author="김재헌" w:date="2016-05-25T19:24:00Z">
        <w:r>
          <w:rPr>
            <w:rFonts w:ascii="Arial" w:eastAsia="맑은 고딕" w:hAnsi="Arial" w:cs="Arial"/>
            <w:color w:val="000000"/>
            <w:kern w:val="0"/>
            <w:szCs w:val="20"/>
          </w:rPr>
          <w:tab/>
          <w:t xml:space="preserve">UI design &amp; </w:t>
        </w:r>
      </w:ins>
      <w:ins w:id="836" w:author="김재헌" w:date="2016-05-25T19:26:00Z">
        <w:r>
          <w:rPr>
            <w:rFonts w:ascii="Arial" w:eastAsia="맑은 고딕" w:hAnsi="Arial" w:cs="Arial"/>
            <w:color w:val="000000"/>
            <w:kern w:val="0"/>
            <w:szCs w:val="20"/>
          </w:rPr>
          <w:t xml:space="preserve">prototype </w:t>
        </w:r>
      </w:ins>
      <w:ins w:id="837" w:author="김재헌" w:date="2016-05-25T19:24:00Z">
        <w:r>
          <w:rPr>
            <w:rFonts w:ascii="Arial" w:eastAsia="맑은 고딕" w:hAnsi="Arial" w:cs="Arial"/>
            <w:color w:val="000000"/>
            <w:kern w:val="0"/>
            <w:szCs w:val="20"/>
          </w:rPr>
          <w:t>implementation</w:t>
        </w:r>
      </w:ins>
    </w:p>
    <w:p w14:paraId="0B906A37" w14:textId="7CED9976" w:rsidR="0056353B" w:rsidRDefault="0056353B" w:rsidP="000E2320">
      <w:pPr>
        <w:widowControl/>
        <w:wordWrap/>
        <w:autoSpaceDE/>
        <w:autoSpaceDN/>
        <w:spacing w:after="0" w:line="240" w:lineRule="auto"/>
        <w:ind w:leftChars="516" w:left="1238" w:firstLine="360"/>
        <w:jc w:val="left"/>
        <w:rPr>
          <w:ins w:id="838" w:author="김재헌" w:date="2016-05-25T18:06:00Z"/>
          <w:rFonts w:ascii="Arial" w:eastAsia="맑은 고딕" w:hAnsi="Arial" w:cs="Arial"/>
          <w:color w:val="000000"/>
          <w:kern w:val="0"/>
          <w:szCs w:val="20"/>
        </w:rPr>
        <w:pPrChange w:id="839" w:author="김재헌" w:date="2016-05-25T19:28:00Z">
          <w:pPr>
            <w:widowControl/>
            <w:wordWrap/>
            <w:autoSpaceDE/>
            <w:autoSpaceDN/>
            <w:spacing w:after="0" w:line="240" w:lineRule="auto"/>
            <w:ind w:left="360"/>
            <w:jc w:val="left"/>
          </w:pPr>
        </w:pPrChange>
      </w:pPr>
      <w:ins w:id="840" w:author="김재헌" w:date="2016-05-25T18:06:00Z">
        <w:r>
          <w:rPr>
            <w:rFonts w:ascii="Arial" w:eastAsia="맑은 고딕" w:hAnsi="Arial" w:cs="Arial"/>
            <w:color w:val="000000"/>
            <w:kern w:val="0"/>
            <w:szCs w:val="20"/>
          </w:rPr>
          <w:t>Protocol design</w:t>
        </w:r>
      </w:ins>
    </w:p>
    <w:p w14:paraId="3E4777F4" w14:textId="42254558" w:rsidR="0056353B" w:rsidRDefault="0056353B" w:rsidP="000E2320">
      <w:pPr>
        <w:widowControl/>
        <w:wordWrap/>
        <w:autoSpaceDE/>
        <w:autoSpaceDN/>
        <w:spacing w:after="0" w:line="240" w:lineRule="auto"/>
        <w:ind w:left="798" w:firstLine="800"/>
        <w:jc w:val="left"/>
        <w:rPr>
          <w:ins w:id="841" w:author="김재헌" w:date="2016-05-25T18:07:00Z"/>
          <w:rFonts w:ascii="Arial" w:eastAsia="맑은 고딕" w:hAnsi="Arial" w:cs="Arial"/>
          <w:color w:val="000000"/>
          <w:kern w:val="0"/>
          <w:szCs w:val="20"/>
        </w:rPr>
        <w:pPrChange w:id="842" w:author="김재헌" w:date="2016-05-25T19:28:00Z">
          <w:pPr>
            <w:widowControl/>
            <w:wordWrap/>
            <w:autoSpaceDE/>
            <w:autoSpaceDN/>
            <w:spacing w:after="0" w:line="240" w:lineRule="auto"/>
            <w:ind w:left="360"/>
            <w:jc w:val="left"/>
          </w:pPr>
        </w:pPrChange>
      </w:pPr>
      <w:ins w:id="843" w:author="김재헌" w:date="2016-05-25T18:06:00Z">
        <w:r>
          <w:rPr>
            <w:rFonts w:ascii="Arial" w:eastAsia="맑은 고딕" w:hAnsi="Arial" w:cs="Arial"/>
            <w:color w:val="000000"/>
            <w:kern w:val="0"/>
            <w:szCs w:val="20"/>
          </w:rPr>
          <w:t>DB design</w:t>
        </w:r>
      </w:ins>
    </w:p>
    <w:p w14:paraId="2295E6BE" w14:textId="2AE21604" w:rsidR="0056353B" w:rsidRDefault="0056353B" w:rsidP="000E2320">
      <w:pPr>
        <w:widowControl/>
        <w:wordWrap/>
        <w:autoSpaceDE/>
        <w:autoSpaceDN/>
        <w:spacing w:after="0" w:line="240" w:lineRule="auto"/>
        <w:ind w:left="798" w:firstLine="800"/>
        <w:jc w:val="left"/>
        <w:rPr>
          <w:ins w:id="844" w:author="김재헌" w:date="2016-05-25T18:13:00Z"/>
          <w:rFonts w:ascii="Arial" w:eastAsia="맑은 고딕" w:hAnsi="Arial" w:cs="Arial"/>
          <w:color w:val="000000"/>
          <w:kern w:val="0"/>
          <w:szCs w:val="20"/>
        </w:rPr>
        <w:pPrChange w:id="845" w:author="김재헌" w:date="2016-05-25T19:28:00Z">
          <w:pPr>
            <w:widowControl/>
            <w:wordWrap/>
            <w:autoSpaceDE/>
            <w:autoSpaceDN/>
            <w:spacing w:after="0" w:line="240" w:lineRule="auto"/>
            <w:ind w:left="360"/>
            <w:jc w:val="left"/>
          </w:pPr>
        </w:pPrChange>
      </w:pPr>
      <w:ins w:id="846" w:author="김재헌" w:date="2016-05-25T18:11:00Z">
        <w:r>
          <w:rPr>
            <w:rFonts w:ascii="Arial" w:eastAsia="맑은 고딕" w:hAnsi="Arial" w:cs="Arial"/>
            <w:color w:val="000000"/>
            <w:kern w:val="0"/>
            <w:szCs w:val="20"/>
          </w:rPr>
          <w:t>Unit test result</w:t>
        </w:r>
      </w:ins>
    </w:p>
    <w:p w14:paraId="55789C1B" w14:textId="3E735126" w:rsidR="00317451" w:rsidRDefault="00317451" w:rsidP="000E2320">
      <w:pPr>
        <w:widowControl/>
        <w:wordWrap/>
        <w:autoSpaceDE/>
        <w:autoSpaceDN/>
        <w:spacing w:after="0" w:line="240" w:lineRule="auto"/>
        <w:ind w:leftChars="515" w:left="1236" w:firstLine="360"/>
        <w:jc w:val="left"/>
        <w:rPr>
          <w:ins w:id="847" w:author="김재헌" w:date="2016-05-25T18:07:00Z"/>
          <w:rFonts w:ascii="Arial" w:eastAsia="맑은 고딕" w:hAnsi="Arial" w:cs="Arial"/>
          <w:color w:val="000000"/>
          <w:kern w:val="0"/>
          <w:szCs w:val="20"/>
        </w:rPr>
        <w:pPrChange w:id="848" w:author="김재헌" w:date="2016-05-25T19:29:00Z">
          <w:pPr>
            <w:widowControl/>
            <w:wordWrap/>
            <w:autoSpaceDE/>
            <w:autoSpaceDN/>
            <w:spacing w:after="0" w:line="240" w:lineRule="auto"/>
            <w:ind w:left="360"/>
            <w:jc w:val="left"/>
          </w:pPr>
        </w:pPrChange>
      </w:pPr>
      <w:ins w:id="849" w:author="김재헌" w:date="2016-05-25T18:13:00Z">
        <w:r>
          <w:rPr>
            <w:rFonts w:ascii="Arial" w:eastAsia="맑은 고딕" w:hAnsi="Arial" w:cs="Arial"/>
            <w:color w:val="000000"/>
            <w:kern w:val="0"/>
            <w:szCs w:val="20"/>
          </w:rPr>
          <w:t>Time log</w:t>
        </w:r>
      </w:ins>
    </w:p>
    <w:p w14:paraId="66F01E5B" w14:textId="77777777" w:rsidR="0056353B" w:rsidRDefault="0056353B" w:rsidP="000E2320">
      <w:pPr>
        <w:widowControl/>
        <w:wordWrap/>
        <w:autoSpaceDE/>
        <w:autoSpaceDN/>
        <w:spacing w:after="0" w:line="240" w:lineRule="auto"/>
        <w:ind w:leftChars="200" w:left="480" w:firstLine="360"/>
        <w:jc w:val="left"/>
        <w:rPr>
          <w:ins w:id="850" w:author="김재헌" w:date="2016-05-25T18:08:00Z"/>
          <w:rFonts w:ascii="Arial" w:eastAsia="맑은 고딕" w:hAnsi="Arial" w:cs="Arial"/>
          <w:color w:val="000000"/>
          <w:kern w:val="0"/>
          <w:szCs w:val="20"/>
        </w:rPr>
        <w:pPrChange w:id="851" w:author="김재헌" w:date="2016-05-25T19:27:00Z">
          <w:pPr>
            <w:widowControl/>
            <w:wordWrap/>
            <w:autoSpaceDE/>
            <w:autoSpaceDN/>
            <w:spacing w:after="0" w:line="240" w:lineRule="auto"/>
            <w:ind w:left="360"/>
            <w:jc w:val="left"/>
          </w:pPr>
        </w:pPrChange>
      </w:pPr>
    </w:p>
    <w:p w14:paraId="5F4267F0" w14:textId="66D7F4E0" w:rsidR="0056353B" w:rsidRDefault="0056353B" w:rsidP="000E2320">
      <w:pPr>
        <w:widowControl/>
        <w:wordWrap/>
        <w:autoSpaceDE/>
        <w:autoSpaceDN/>
        <w:spacing w:after="0" w:line="240" w:lineRule="auto"/>
        <w:ind w:leftChars="200" w:left="480"/>
        <w:jc w:val="left"/>
        <w:rPr>
          <w:ins w:id="852" w:author="김재헌" w:date="2016-05-25T18:10:00Z"/>
          <w:rFonts w:ascii="Arial" w:eastAsia="맑은 고딕" w:hAnsi="Arial" w:cs="Arial"/>
          <w:color w:val="000000"/>
          <w:kern w:val="0"/>
          <w:szCs w:val="20"/>
        </w:rPr>
        <w:pPrChange w:id="853" w:author="김재헌" w:date="2016-05-25T19:27:00Z">
          <w:pPr>
            <w:widowControl/>
            <w:wordWrap/>
            <w:autoSpaceDE/>
            <w:autoSpaceDN/>
            <w:spacing w:after="0" w:line="240" w:lineRule="auto"/>
            <w:ind w:left="360"/>
            <w:jc w:val="left"/>
          </w:pPr>
        </w:pPrChange>
      </w:pPr>
      <w:ins w:id="854" w:author="김재헌" w:date="2016-05-25T18:10:00Z">
        <w:r>
          <w:rPr>
            <w:rFonts w:ascii="Arial" w:eastAsia="맑은 고딕" w:hAnsi="Arial" w:cs="Arial"/>
            <w:color w:val="000000"/>
            <w:kern w:val="0"/>
            <w:szCs w:val="20"/>
          </w:rPr>
          <w:t>Phase 2:</w:t>
        </w:r>
      </w:ins>
    </w:p>
    <w:p w14:paraId="119A4865" w14:textId="5B93AF9F" w:rsidR="0056353B" w:rsidRDefault="0056353B" w:rsidP="000E2320">
      <w:pPr>
        <w:widowControl/>
        <w:wordWrap/>
        <w:autoSpaceDE/>
        <w:autoSpaceDN/>
        <w:spacing w:after="0" w:line="240" w:lineRule="auto"/>
        <w:ind w:leftChars="200" w:left="480" w:firstLine="360"/>
        <w:jc w:val="left"/>
        <w:rPr>
          <w:ins w:id="855" w:author="김재헌" w:date="2016-05-25T18:12:00Z"/>
          <w:rFonts w:ascii="Arial" w:eastAsia="맑은 고딕" w:hAnsi="Arial" w:cs="Arial"/>
          <w:color w:val="000000"/>
          <w:kern w:val="0"/>
          <w:szCs w:val="20"/>
        </w:rPr>
        <w:pPrChange w:id="856" w:author="김재헌" w:date="2016-05-25T19:27:00Z">
          <w:pPr>
            <w:widowControl/>
            <w:wordWrap/>
            <w:autoSpaceDE/>
            <w:autoSpaceDN/>
            <w:spacing w:after="0" w:line="240" w:lineRule="auto"/>
            <w:ind w:left="360"/>
            <w:jc w:val="left"/>
          </w:pPr>
        </w:pPrChange>
      </w:pPr>
      <w:ins w:id="857" w:author="김재헌" w:date="2016-05-25T18:10:00Z">
        <w:r>
          <w:rPr>
            <w:rFonts w:ascii="Arial" w:eastAsia="맑은 고딕" w:hAnsi="Arial" w:cs="Arial"/>
            <w:color w:val="000000"/>
            <w:kern w:val="0"/>
            <w:szCs w:val="20"/>
          </w:rPr>
          <w:t>Output: Architecture design document(final)</w:t>
        </w:r>
      </w:ins>
    </w:p>
    <w:p w14:paraId="5CD80352" w14:textId="61D24A3C" w:rsidR="00317451" w:rsidRDefault="00317451" w:rsidP="000E2320">
      <w:pPr>
        <w:widowControl/>
        <w:wordWrap/>
        <w:autoSpaceDE/>
        <w:autoSpaceDN/>
        <w:spacing w:after="0" w:line="240" w:lineRule="auto"/>
        <w:ind w:left="800" w:firstLine="800"/>
        <w:jc w:val="left"/>
        <w:rPr>
          <w:ins w:id="858" w:author="김재헌" w:date="2016-05-25T19:26:00Z"/>
          <w:rFonts w:ascii="Arial" w:eastAsia="맑은 고딕" w:hAnsi="Arial" w:cs="Arial"/>
          <w:color w:val="000000"/>
          <w:kern w:val="0"/>
          <w:szCs w:val="20"/>
        </w:rPr>
        <w:pPrChange w:id="859" w:author="김재헌" w:date="2016-05-25T19:29:00Z">
          <w:pPr>
            <w:widowControl/>
            <w:wordWrap/>
            <w:autoSpaceDE/>
            <w:autoSpaceDN/>
            <w:spacing w:after="0" w:line="240" w:lineRule="auto"/>
            <w:ind w:left="360"/>
            <w:jc w:val="left"/>
          </w:pPr>
        </w:pPrChange>
      </w:pPr>
      <w:ins w:id="860" w:author="김재헌" w:date="2016-05-25T18:12:00Z">
        <w:r>
          <w:rPr>
            <w:rFonts w:ascii="Arial" w:eastAsia="맑은 고딕" w:hAnsi="Arial" w:cs="Arial"/>
            <w:color w:val="000000"/>
            <w:kern w:val="0"/>
            <w:szCs w:val="20"/>
          </w:rPr>
          <w:t>Sure park system</w:t>
        </w:r>
      </w:ins>
      <w:ins w:id="861" w:author="김재헌" w:date="2016-05-25T18:13:00Z">
        <w:r>
          <w:rPr>
            <w:rFonts w:ascii="Arial" w:eastAsia="맑은 고딕" w:hAnsi="Arial" w:cs="Arial"/>
            <w:color w:val="000000"/>
            <w:kern w:val="0"/>
            <w:szCs w:val="20"/>
          </w:rPr>
          <w:t xml:space="preserve"> </w:t>
        </w:r>
      </w:ins>
      <w:ins w:id="862" w:author="김재헌" w:date="2016-05-25T18:12:00Z">
        <w:r>
          <w:rPr>
            <w:rFonts w:ascii="Arial" w:eastAsia="맑은 고딕" w:hAnsi="Arial" w:cs="Arial"/>
            <w:color w:val="000000"/>
            <w:kern w:val="0"/>
            <w:szCs w:val="20"/>
          </w:rPr>
          <w:t>(</w:t>
        </w:r>
      </w:ins>
      <w:ins w:id="863" w:author="김재헌" w:date="2016-05-25T18:13:00Z">
        <w:r>
          <w:rPr>
            <w:rFonts w:ascii="Arial" w:eastAsia="맑은 고딕" w:hAnsi="Arial" w:cs="Arial"/>
            <w:color w:val="000000"/>
            <w:kern w:val="0"/>
            <w:szCs w:val="20"/>
          </w:rPr>
          <w:t xml:space="preserve">final </w:t>
        </w:r>
      </w:ins>
      <w:ins w:id="864" w:author="김재헌" w:date="2016-05-25T18:12:00Z">
        <w:r>
          <w:rPr>
            <w:rFonts w:ascii="Arial" w:eastAsia="맑은 고딕" w:hAnsi="Arial" w:cs="Arial"/>
            <w:color w:val="000000"/>
            <w:kern w:val="0"/>
            <w:szCs w:val="20"/>
          </w:rPr>
          <w:t>product)</w:t>
        </w:r>
      </w:ins>
    </w:p>
    <w:p w14:paraId="7C085D61" w14:textId="3CB1F845" w:rsidR="000E2320" w:rsidRDefault="000E2320" w:rsidP="000E2320">
      <w:pPr>
        <w:widowControl/>
        <w:wordWrap/>
        <w:autoSpaceDE/>
        <w:autoSpaceDN/>
        <w:spacing w:after="0" w:line="240" w:lineRule="auto"/>
        <w:ind w:left="800" w:firstLine="800"/>
        <w:jc w:val="left"/>
        <w:rPr>
          <w:ins w:id="865" w:author="김재헌" w:date="2016-05-25T19:26:00Z"/>
          <w:rFonts w:ascii="Arial" w:eastAsia="맑은 고딕" w:hAnsi="Arial" w:cs="Arial"/>
          <w:color w:val="000000"/>
          <w:kern w:val="0"/>
          <w:szCs w:val="20"/>
        </w:rPr>
        <w:pPrChange w:id="866" w:author="김재헌" w:date="2016-05-25T19:29:00Z">
          <w:pPr>
            <w:widowControl/>
            <w:wordWrap/>
            <w:autoSpaceDE/>
            <w:autoSpaceDN/>
            <w:spacing w:after="0" w:line="240" w:lineRule="auto"/>
            <w:ind w:firstLine="360"/>
            <w:jc w:val="left"/>
          </w:pPr>
        </w:pPrChange>
      </w:pPr>
      <w:ins w:id="867" w:author="김재헌" w:date="2016-05-25T19:27:00Z">
        <w:r>
          <w:rPr>
            <w:rFonts w:ascii="Arial" w:eastAsia="맑은 고딕" w:hAnsi="Arial" w:cs="Arial"/>
            <w:color w:val="000000"/>
            <w:kern w:val="0"/>
            <w:szCs w:val="20"/>
          </w:rPr>
          <w:t xml:space="preserve">Integration </w:t>
        </w:r>
      </w:ins>
      <w:ins w:id="868" w:author="김재헌" w:date="2016-05-25T19:26:00Z">
        <w:r>
          <w:rPr>
            <w:rFonts w:ascii="Arial" w:eastAsia="맑은 고딕" w:hAnsi="Arial" w:cs="Arial"/>
            <w:color w:val="000000"/>
            <w:kern w:val="0"/>
            <w:szCs w:val="20"/>
          </w:rPr>
          <w:t>Test result</w:t>
        </w:r>
      </w:ins>
    </w:p>
    <w:p w14:paraId="302297AE" w14:textId="4A8010A1" w:rsidR="000E2320" w:rsidRDefault="000E2320" w:rsidP="000E2320">
      <w:pPr>
        <w:widowControl/>
        <w:wordWrap/>
        <w:autoSpaceDE/>
        <w:autoSpaceDN/>
        <w:spacing w:after="0" w:line="240" w:lineRule="auto"/>
        <w:ind w:left="800" w:firstLine="800"/>
        <w:jc w:val="left"/>
        <w:rPr>
          <w:rFonts w:ascii="Arial" w:eastAsia="맑은 고딕" w:hAnsi="Arial" w:cs="Arial"/>
          <w:color w:val="000000"/>
          <w:kern w:val="0"/>
          <w:szCs w:val="20"/>
        </w:rPr>
        <w:pPrChange w:id="869" w:author="김재헌" w:date="2016-05-25T19:29:00Z">
          <w:pPr>
            <w:widowControl/>
            <w:wordWrap/>
            <w:autoSpaceDE/>
            <w:autoSpaceDN/>
            <w:spacing w:after="0" w:line="240" w:lineRule="auto"/>
            <w:ind w:left="360"/>
            <w:jc w:val="left"/>
          </w:pPr>
        </w:pPrChange>
      </w:pPr>
      <w:ins w:id="870" w:author="김재헌" w:date="2016-05-25T19:26:00Z">
        <w:r>
          <w:rPr>
            <w:rFonts w:ascii="Arial" w:eastAsia="맑은 고딕" w:hAnsi="Arial" w:cs="Arial"/>
            <w:color w:val="000000"/>
            <w:kern w:val="0"/>
            <w:szCs w:val="20"/>
          </w:rPr>
          <w:t>Time log</w:t>
        </w:r>
      </w:ins>
    </w:p>
    <w:p w14:paraId="22211FAD" w14:textId="77777777" w:rsidR="008113E2" w:rsidRPr="003E62D9" w:rsidRDefault="008113E2" w:rsidP="009705ED">
      <w:pPr>
        <w:widowControl/>
        <w:wordWrap/>
        <w:autoSpaceDE/>
        <w:autoSpaceDN/>
        <w:spacing w:after="0" w:line="240" w:lineRule="auto"/>
        <w:ind w:left="360"/>
        <w:jc w:val="left"/>
        <w:rPr>
          <w:rFonts w:ascii="Arial" w:eastAsia="맑은 고딕" w:hAnsi="Arial" w:cs="Arial"/>
          <w:color w:val="000000"/>
          <w:kern w:val="0"/>
          <w:szCs w:val="20"/>
        </w:rPr>
      </w:pPr>
    </w:p>
    <w:p w14:paraId="375F01E1" w14:textId="31434E0E" w:rsidR="009705ED" w:rsidRPr="00C60916" w:rsidRDefault="009705ED" w:rsidP="00C60916">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C60916">
        <w:rPr>
          <w:rFonts w:ascii="Arial" w:eastAsia="맑은 고딕" w:hAnsi="Arial" w:cs="Arial"/>
          <w:b/>
          <w:bCs/>
          <w:color w:val="000000"/>
          <w:kern w:val="0"/>
          <w:szCs w:val="24"/>
        </w:rPr>
        <w:t>Project Risk</w:t>
      </w:r>
      <w:r w:rsidR="00897519">
        <w:rPr>
          <w:rFonts w:ascii="Arial" w:eastAsia="맑은 고딕" w:hAnsi="Arial" w:cs="Arial"/>
          <w:b/>
          <w:bCs/>
          <w:color w:val="000000"/>
          <w:kern w:val="0"/>
          <w:szCs w:val="24"/>
        </w:rPr>
        <w:t xml:space="preserve"> and </w:t>
      </w:r>
      <w:r w:rsidR="00897519" w:rsidRPr="00C60916">
        <w:rPr>
          <w:rFonts w:ascii="Arial" w:eastAsia="맑은 고딕" w:hAnsi="Arial" w:cs="Arial"/>
          <w:b/>
          <w:bCs/>
          <w:color w:val="000000"/>
          <w:kern w:val="0"/>
          <w:szCs w:val="24"/>
        </w:rPr>
        <w:t xml:space="preserve">Mitigation </w:t>
      </w:r>
      <w:r w:rsidR="00897519">
        <w:rPr>
          <w:rFonts w:ascii="Arial" w:eastAsia="맑은 고딕" w:hAnsi="Arial" w:cs="Arial"/>
          <w:b/>
          <w:bCs/>
          <w:color w:val="000000"/>
          <w:kern w:val="0"/>
          <w:szCs w:val="24"/>
        </w:rPr>
        <w:t>Plan</w:t>
      </w:r>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04"/>
        <w:gridCol w:w="1940"/>
        <w:gridCol w:w="5856"/>
      </w:tblGrid>
      <w:tr w:rsidR="00897519" w:rsidRPr="003E62D9" w14:paraId="74C97329" w14:textId="77777777" w:rsidTr="00897519">
        <w:tc>
          <w:tcPr>
            <w:tcW w:w="220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52D7DDA5" w14:textId="77777777"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RISK</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3E5ED2AA" w14:textId="30766D26"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sidRPr="003E62D9">
              <w:rPr>
                <w:rFonts w:ascii="Arial" w:eastAsia="맑은 고딕" w:hAnsi="Arial" w:cs="Arial"/>
                <w:kern w:val="0"/>
                <w:szCs w:val="20"/>
              </w:rPr>
              <w:t>Priority</w:t>
            </w:r>
          </w:p>
        </w:tc>
        <w:tc>
          <w:tcPr>
            <w:tcW w:w="5856" w:type="dxa"/>
            <w:tcBorders>
              <w:top w:val="single" w:sz="8" w:space="0" w:color="A3A3A3"/>
              <w:left w:val="single" w:sz="8" w:space="0" w:color="A3A3A3"/>
              <w:bottom w:val="single" w:sz="8" w:space="0" w:color="A3A3A3"/>
              <w:right w:val="single" w:sz="8" w:space="0" w:color="A3A3A3"/>
            </w:tcBorders>
            <w:shd w:val="clear" w:color="auto" w:fill="FBE5D5"/>
          </w:tcPr>
          <w:p w14:paraId="56C4A7C9" w14:textId="15CDEF60"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sidRPr="00897519">
              <w:rPr>
                <w:rFonts w:ascii="Arial" w:eastAsia="맑은 고딕" w:hAnsi="Arial" w:cs="Arial"/>
                <w:kern w:val="0"/>
                <w:szCs w:val="20"/>
              </w:rPr>
              <w:t>Mitigation Plan</w:t>
            </w:r>
          </w:p>
        </w:tc>
      </w:tr>
      <w:tr w:rsidR="00897519" w:rsidRPr="003E62D9" w14:paraId="6D2960E8"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53F1CA" w14:textId="66C66DCF"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Low experience of JAVA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6FC301" w14:textId="5026496C"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Low</w:t>
            </w:r>
          </w:p>
        </w:tc>
        <w:tc>
          <w:tcPr>
            <w:tcW w:w="5856" w:type="dxa"/>
            <w:tcBorders>
              <w:top w:val="single" w:sz="8" w:space="0" w:color="A3A3A3"/>
              <w:left w:val="single" w:sz="8" w:space="0" w:color="A3A3A3"/>
              <w:bottom w:val="single" w:sz="8" w:space="0" w:color="A3A3A3"/>
              <w:right w:val="single" w:sz="8" w:space="0" w:color="A3A3A3"/>
            </w:tcBorders>
          </w:tcPr>
          <w:p w14:paraId="1498B124" w14:textId="1F420872"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We will </w:t>
            </w:r>
            <w:r w:rsidR="00F52665">
              <w:rPr>
                <w:rFonts w:ascii="Arial" w:eastAsia="맑은 고딕" w:hAnsi="Arial" w:cs="Arial"/>
                <w:kern w:val="0"/>
                <w:szCs w:val="20"/>
              </w:rPr>
              <w:t xml:space="preserve">be </w:t>
            </w:r>
            <w:r>
              <w:rPr>
                <w:rFonts w:ascii="Arial" w:eastAsia="맑은 고딕" w:hAnsi="Arial" w:cs="Arial"/>
                <w:kern w:val="0"/>
                <w:szCs w:val="20"/>
              </w:rPr>
              <w:t>familiar with JAVA before arrived at CMU.</w:t>
            </w:r>
          </w:p>
        </w:tc>
      </w:tr>
      <w:tr w:rsidR="00897519" w:rsidRPr="003E62D9" w14:paraId="7C336977"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778922" w14:textId="047E4F98" w:rsidR="00897519" w:rsidRPr="003E62D9" w:rsidRDefault="00897519" w:rsidP="0094230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No experience of Arduino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D4CA12" w14:textId="67DB86F4"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Low</w:t>
            </w:r>
          </w:p>
        </w:tc>
        <w:tc>
          <w:tcPr>
            <w:tcW w:w="5856" w:type="dxa"/>
            <w:tcBorders>
              <w:top w:val="single" w:sz="8" w:space="0" w:color="A3A3A3"/>
              <w:left w:val="single" w:sz="8" w:space="0" w:color="A3A3A3"/>
              <w:bottom w:val="single" w:sz="8" w:space="0" w:color="A3A3A3"/>
              <w:right w:val="single" w:sz="8" w:space="0" w:color="A3A3A3"/>
            </w:tcBorders>
          </w:tcPr>
          <w:p w14:paraId="515903E2" w14:textId="434ABD67" w:rsidR="00897519" w:rsidRPr="003E62D9" w:rsidRDefault="00897519" w:rsidP="00897519">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We will </w:t>
            </w:r>
            <w:r w:rsidR="00F52665">
              <w:rPr>
                <w:rFonts w:ascii="Arial" w:eastAsia="맑은 고딕" w:hAnsi="Arial" w:cs="Arial"/>
                <w:kern w:val="0"/>
                <w:szCs w:val="20"/>
              </w:rPr>
              <w:t xml:space="preserve">be </w:t>
            </w:r>
            <w:r>
              <w:rPr>
                <w:rFonts w:ascii="Arial" w:eastAsia="맑은 고딕" w:hAnsi="Arial" w:cs="Arial"/>
                <w:kern w:val="0"/>
                <w:szCs w:val="20"/>
              </w:rPr>
              <w:t>familiar with Arduino before arrived at CMU.</w:t>
            </w:r>
          </w:p>
        </w:tc>
      </w:tr>
      <w:tr w:rsidR="00897519" w:rsidRPr="003E62D9" w14:paraId="38235A14"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620632" w14:textId="75C51EE4"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Not familiar with architectural patterns</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9491B1" w14:textId="6BD52CDC"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High</w:t>
            </w:r>
          </w:p>
        </w:tc>
        <w:tc>
          <w:tcPr>
            <w:tcW w:w="5856" w:type="dxa"/>
            <w:tcBorders>
              <w:top w:val="single" w:sz="8" w:space="0" w:color="A3A3A3"/>
              <w:left w:val="single" w:sz="8" w:space="0" w:color="A3A3A3"/>
              <w:bottom w:val="single" w:sz="8" w:space="0" w:color="A3A3A3"/>
              <w:right w:val="single" w:sz="8" w:space="0" w:color="A3A3A3"/>
            </w:tcBorders>
          </w:tcPr>
          <w:p w14:paraId="10A611DD" w14:textId="680C5549"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We discuss various architectural patterns with mentor.</w:t>
            </w:r>
          </w:p>
        </w:tc>
      </w:tr>
      <w:tr w:rsidR="00897519" w:rsidRPr="003E62D9" w14:paraId="29A37135"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438556" w14:textId="22E31A35" w:rsidR="00897519" w:rsidRPr="003E62D9" w:rsidRDefault="00897519"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Short term for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5F0671" w14:textId="6C26D52D"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High</w:t>
            </w:r>
          </w:p>
        </w:tc>
        <w:tc>
          <w:tcPr>
            <w:tcW w:w="5856" w:type="dxa"/>
            <w:tcBorders>
              <w:top w:val="single" w:sz="8" w:space="0" w:color="A3A3A3"/>
              <w:left w:val="single" w:sz="8" w:space="0" w:color="A3A3A3"/>
              <w:bottom w:val="single" w:sz="8" w:space="0" w:color="A3A3A3"/>
              <w:right w:val="single" w:sz="8" w:space="0" w:color="A3A3A3"/>
            </w:tcBorders>
          </w:tcPr>
          <w:p w14:paraId="0486DA7F" w14:textId="3C30B314"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We will make a plan well and manage it perfectly.</w:t>
            </w:r>
          </w:p>
        </w:tc>
      </w:tr>
      <w:tr w:rsidR="00897519" w:rsidRPr="003E62D9" w14:paraId="436C8C79"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3AC20F" w14:textId="3352CCC6" w:rsidR="00897519" w:rsidRPr="003E62D9" w:rsidRDefault="00897519" w:rsidP="0094230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Difficult to test big scaled system</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33C86A" w14:textId="28CD16DC" w:rsidR="00897519" w:rsidRPr="003E62D9" w:rsidRDefault="00897519" w:rsidP="004C5276">
            <w:pPr>
              <w:widowControl/>
              <w:wordWrap/>
              <w:autoSpaceDE/>
              <w:autoSpaceDN/>
              <w:spacing w:after="0" w:line="240" w:lineRule="auto"/>
              <w:jc w:val="left"/>
              <w:rPr>
                <w:rFonts w:ascii="Arial" w:eastAsia="맑은 고딕" w:hAnsi="Arial" w:cs="Arial"/>
                <w:kern w:val="0"/>
                <w:szCs w:val="20"/>
              </w:rPr>
            </w:pPr>
            <w:r w:rsidRPr="003E62D9">
              <w:rPr>
                <w:rFonts w:ascii="Arial" w:eastAsia="맑은 고딕" w:hAnsi="Arial" w:cs="Arial"/>
                <w:kern w:val="0"/>
                <w:szCs w:val="20"/>
              </w:rPr>
              <w:t> </w:t>
            </w:r>
            <w:r>
              <w:rPr>
                <w:rFonts w:ascii="Arial" w:eastAsia="맑은 고딕" w:hAnsi="Arial" w:cs="Arial"/>
                <w:kern w:val="0"/>
                <w:szCs w:val="20"/>
              </w:rPr>
              <w:t>Mid</w:t>
            </w:r>
          </w:p>
        </w:tc>
        <w:tc>
          <w:tcPr>
            <w:tcW w:w="5856" w:type="dxa"/>
            <w:tcBorders>
              <w:top w:val="single" w:sz="8" w:space="0" w:color="A3A3A3"/>
              <w:left w:val="single" w:sz="8" w:space="0" w:color="A3A3A3"/>
              <w:bottom w:val="single" w:sz="8" w:space="0" w:color="A3A3A3"/>
              <w:right w:val="single" w:sz="8" w:space="0" w:color="A3A3A3"/>
            </w:tcBorders>
          </w:tcPr>
          <w:p w14:paraId="709C53DC" w14:textId="3CB24D08" w:rsidR="00897519" w:rsidRPr="003E62D9" w:rsidRDefault="00897519" w:rsidP="00F52665">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We will design architecture </w:t>
            </w:r>
            <w:r w:rsidR="00F52665">
              <w:rPr>
                <w:rFonts w:ascii="Arial" w:eastAsia="맑은 고딕" w:hAnsi="Arial" w:cs="Arial"/>
                <w:kern w:val="0"/>
                <w:szCs w:val="20"/>
              </w:rPr>
              <w:t>considering</w:t>
            </w:r>
            <w:r>
              <w:rPr>
                <w:rFonts w:ascii="Arial" w:eastAsia="맑은 고딕" w:hAnsi="Arial" w:cs="Arial"/>
                <w:kern w:val="0"/>
                <w:szCs w:val="20"/>
              </w:rPr>
              <w:t xml:space="preserve"> </w:t>
            </w:r>
            <w:r w:rsidR="00F52665">
              <w:rPr>
                <w:rFonts w:ascii="Arial" w:eastAsia="맑은 고딕" w:hAnsi="Arial" w:cs="Arial"/>
                <w:kern w:val="0"/>
                <w:szCs w:val="20"/>
              </w:rPr>
              <w:t>testability.</w:t>
            </w:r>
          </w:p>
        </w:tc>
      </w:tr>
    </w:tbl>
    <w:p w14:paraId="3655C8F6" w14:textId="77777777" w:rsidR="009705ED" w:rsidRPr="003E62D9" w:rsidRDefault="009705ED" w:rsidP="009705ED">
      <w:pPr>
        <w:pStyle w:val="a9"/>
        <w:widowControl/>
        <w:wordWrap/>
        <w:autoSpaceDE/>
        <w:autoSpaceDN/>
        <w:spacing w:after="0" w:line="240" w:lineRule="auto"/>
        <w:ind w:leftChars="0" w:left="720"/>
        <w:jc w:val="left"/>
        <w:rPr>
          <w:rFonts w:ascii="Arial" w:eastAsia="맑은 고딕" w:hAnsi="Arial" w:cs="Arial"/>
          <w:color w:val="000000"/>
          <w:kern w:val="0"/>
          <w:szCs w:val="20"/>
        </w:rPr>
      </w:pPr>
    </w:p>
    <w:p w14:paraId="0995FE58" w14:textId="77777777" w:rsidR="008113E2" w:rsidRPr="008113E2" w:rsidRDefault="008113E2" w:rsidP="008113E2">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758CBF4" w14:textId="5B330058" w:rsidR="008113E2" w:rsidRDefault="009705ED" w:rsidP="008113E2">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C60916">
        <w:rPr>
          <w:rFonts w:ascii="Arial" w:eastAsia="맑은 고딕" w:hAnsi="Arial" w:cs="Arial"/>
          <w:b/>
          <w:bCs/>
          <w:color w:val="000000"/>
          <w:kern w:val="0"/>
          <w:szCs w:val="24"/>
        </w:rPr>
        <w:t>Role &amp; Responsibility</w:t>
      </w:r>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04"/>
        <w:gridCol w:w="1940"/>
        <w:gridCol w:w="5856"/>
      </w:tblGrid>
      <w:tr w:rsidR="00F52665" w:rsidRPr="003E62D9" w14:paraId="7D421128" w14:textId="77777777" w:rsidTr="004C5276">
        <w:tc>
          <w:tcPr>
            <w:tcW w:w="220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6D2E0092" w14:textId="5653C6AC" w:rsidR="00F52665" w:rsidRPr="003E62D9" w:rsidRDefault="00F52665"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Role</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18D8C811" w14:textId="2E168C93" w:rsidR="00F52665" w:rsidRPr="003E62D9" w:rsidRDefault="00F52665" w:rsidP="004C527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Assign</w:t>
            </w:r>
          </w:p>
        </w:tc>
        <w:tc>
          <w:tcPr>
            <w:tcW w:w="5856" w:type="dxa"/>
            <w:tcBorders>
              <w:top w:val="single" w:sz="8" w:space="0" w:color="A3A3A3"/>
              <w:left w:val="single" w:sz="8" w:space="0" w:color="A3A3A3"/>
              <w:bottom w:val="single" w:sz="8" w:space="0" w:color="A3A3A3"/>
              <w:right w:val="single" w:sz="8" w:space="0" w:color="A3A3A3"/>
            </w:tcBorders>
            <w:shd w:val="clear" w:color="auto" w:fill="FBE5D5"/>
          </w:tcPr>
          <w:p w14:paraId="4F8004B9" w14:textId="6A67E058" w:rsidR="00F52665" w:rsidRPr="003E62D9" w:rsidRDefault="00F52665" w:rsidP="00F52665">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kern w:val="0"/>
                <w:szCs w:val="20"/>
              </w:rPr>
              <w:t>Responsibility</w:t>
            </w:r>
          </w:p>
        </w:tc>
      </w:tr>
      <w:tr w:rsidR="00F52665" w:rsidRPr="003E62D9" w14:paraId="68A9E033"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993792" w14:textId="7A966CF2" w:rsidR="00F52665" w:rsidRPr="003E62D9"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Team leader</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F5C89D" w14:textId="233562BB" w:rsidR="00F52665" w:rsidRPr="003E62D9" w:rsidRDefault="00F52665" w:rsidP="004C5276">
            <w:pPr>
              <w:widowControl/>
              <w:wordWrap/>
              <w:autoSpaceDE/>
              <w:autoSpaceDN/>
              <w:spacing w:after="0" w:line="240" w:lineRule="auto"/>
              <w:jc w:val="left"/>
              <w:rPr>
                <w:rFonts w:ascii="Arial" w:eastAsia="맑은 고딕" w:hAnsi="Arial" w:cs="Arial"/>
                <w:kern w:val="0"/>
                <w:szCs w:val="20"/>
              </w:rPr>
            </w:pPr>
            <w:proofErr w:type="spellStart"/>
            <w:r>
              <w:rPr>
                <w:rFonts w:ascii="Arial" w:eastAsia="맑은 고딕" w:hAnsi="Arial" w:cs="Arial"/>
                <w:kern w:val="0"/>
                <w:szCs w:val="20"/>
              </w:rPr>
              <w:t>Namjin</w:t>
            </w:r>
            <w:proofErr w:type="spellEnd"/>
            <w:r>
              <w:rPr>
                <w:rFonts w:ascii="Arial" w:eastAsia="맑은 고딕" w:hAnsi="Arial" w:cs="Arial"/>
                <w:kern w:val="0"/>
                <w:szCs w:val="20"/>
              </w:rPr>
              <w:t xml:space="preserve"> Lee</w:t>
            </w:r>
          </w:p>
        </w:tc>
        <w:tc>
          <w:tcPr>
            <w:tcW w:w="5856" w:type="dxa"/>
            <w:tcBorders>
              <w:top w:val="single" w:sz="8" w:space="0" w:color="A3A3A3"/>
              <w:left w:val="single" w:sz="8" w:space="0" w:color="A3A3A3"/>
              <w:bottom w:val="single" w:sz="8" w:space="0" w:color="A3A3A3"/>
              <w:right w:val="single" w:sz="8" w:space="0" w:color="A3A3A3"/>
            </w:tcBorders>
          </w:tcPr>
          <w:p w14:paraId="7A1DEA13" w14:textId="5D8D4CAE"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Check time log and risk management</w:t>
            </w:r>
          </w:p>
        </w:tc>
      </w:tr>
      <w:tr w:rsidR="00F52665" w:rsidRPr="003E62D9" w14:paraId="290D9209"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0AE3C3" w14:textId="30DB323B" w:rsidR="00F52665" w:rsidRPr="003E62D9"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Architect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D08483" w14:textId="08308F8E"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proofErr w:type="spellStart"/>
            <w:r>
              <w:rPr>
                <w:rFonts w:ascii="Arial" w:eastAsia="맑은 고딕" w:hAnsi="Arial" w:cs="Arial"/>
                <w:kern w:val="0"/>
                <w:szCs w:val="20"/>
              </w:rPr>
              <w:t>Jaeheon</w:t>
            </w:r>
            <w:proofErr w:type="spellEnd"/>
            <w:r>
              <w:rPr>
                <w:rFonts w:ascii="Arial" w:eastAsia="맑은 고딕" w:hAnsi="Arial" w:cs="Arial"/>
                <w:kern w:val="0"/>
                <w:szCs w:val="20"/>
              </w:rPr>
              <w:t xml:space="preserve"> Kim</w:t>
            </w:r>
          </w:p>
        </w:tc>
        <w:tc>
          <w:tcPr>
            <w:tcW w:w="5856" w:type="dxa"/>
            <w:tcBorders>
              <w:top w:val="single" w:sz="8" w:space="0" w:color="A3A3A3"/>
              <w:left w:val="single" w:sz="8" w:space="0" w:color="A3A3A3"/>
              <w:bottom w:val="single" w:sz="8" w:space="0" w:color="A3A3A3"/>
              <w:right w:val="single" w:sz="8" w:space="0" w:color="A3A3A3"/>
            </w:tcBorders>
          </w:tcPr>
          <w:p w14:paraId="3E7852CF" w14:textId="15302E0D"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Design system architecture</w:t>
            </w:r>
          </w:p>
        </w:tc>
      </w:tr>
      <w:tr w:rsidR="00F52665" w:rsidRPr="003E62D9" w14:paraId="46DC0F95"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A83E03" w14:textId="68E3B593" w:rsidR="00F52665" w:rsidRPr="003E62D9"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Integration</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5FAB4B" w14:textId="67C41136" w:rsidR="00F52665" w:rsidRPr="003E62D9" w:rsidRDefault="00187F6F"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Jack Oh</w:t>
            </w:r>
          </w:p>
        </w:tc>
        <w:tc>
          <w:tcPr>
            <w:tcW w:w="5856" w:type="dxa"/>
            <w:tcBorders>
              <w:top w:val="single" w:sz="8" w:space="0" w:color="A3A3A3"/>
              <w:left w:val="single" w:sz="8" w:space="0" w:color="A3A3A3"/>
              <w:bottom w:val="single" w:sz="8" w:space="0" w:color="A3A3A3"/>
              <w:right w:val="single" w:sz="8" w:space="0" w:color="A3A3A3"/>
            </w:tcBorders>
          </w:tcPr>
          <w:p w14:paraId="263B2A8C" w14:textId="362CB41A"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Integrate all artifacts(source code, documents …</w:t>
            </w:r>
            <w:proofErr w:type="spellStart"/>
            <w:r>
              <w:rPr>
                <w:rFonts w:ascii="Arial" w:eastAsia="맑은 고딕" w:hAnsi="Arial" w:cs="Arial"/>
                <w:kern w:val="0"/>
                <w:szCs w:val="20"/>
              </w:rPr>
              <w:t>etc</w:t>
            </w:r>
            <w:proofErr w:type="spellEnd"/>
            <w:r>
              <w:rPr>
                <w:rFonts w:ascii="Arial" w:eastAsia="맑은 고딕" w:hAnsi="Arial" w:cs="Arial"/>
                <w:kern w:val="0"/>
                <w:szCs w:val="20"/>
              </w:rPr>
              <w:t>).</w:t>
            </w:r>
          </w:p>
        </w:tc>
      </w:tr>
      <w:tr w:rsidR="00F52665" w:rsidRPr="003E62D9" w14:paraId="49DA56FC"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120D31" w14:textId="02B9B74D" w:rsidR="00F52665" w:rsidRDefault="00F52665"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Test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90EB17" w14:textId="633FABCE"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Charles Park</w:t>
            </w:r>
          </w:p>
        </w:tc>
        <w:tc>
          <w:tcPr>
            <w:tcW w:w="5856" w:type="dxa"/>
            <w:tcBorders>
              <w:top w:val="single" w:sz="8" w:space="0" w:color="A3A3A3"/>
              <w:left w:val="single" w:sz="8" w:space="0" w:color="A3A3A3"/>
              <w:bottom w:val="single" w:sz="8" w:space="0" w:color="A3A3A3"/>
              <w:right w:val="single" w:sz="8" w:space="0" w:color="A3A3A3"/>
            </w:tcBorders>
          </w:tcPr>
          <w:p w14:paraId="7997A679" w14:textId="55459BDE" w:rsidR="00F52665"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Test and </w:t>
            </w:r>
            <w:r w:rsidRPr="00187F6F">
              <w:rPr>
                <w:rFonts w:ascii="Arial" w:eastAsia="맑은 고딕" w:hAnsi="Arial" w:cs="Arial"/>
                <w:kern w:val="0"/>
                <w:szCs w:val="20"/>
              </w:rPr>
              <w:t>delivery</w:t>
            </w:r>
            <w:r>
              <w:rPr>
                <w:rFonts w:ascii="Arial" w:eastAsia="맑은 고딕" w:hAnsi="Arial" w:cs="Arial"/>
                <w:kern w:val="0"/>
                <w:szCs w:val="20"/>
              </w:rPr>
              <w:t>.</w:t>
            </w:r>
          </w:p>
        </w:tc>
      </w:tr>
      <w:tr w:rsidR="00187F6F" w:rsidRPr="003E62D9" w14:paraId="4052B43E"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E7944E" w14:textId="63F9531B" w:rsidR="00187F6F" w:rsidRDefault="00187F6F"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Documentation</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311D8B" w14:textId="43AB9578"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Joan Kim</w:t>
            </w:r>
          </w:p>
        </w:tc>
        <w:tc>
          <w:tcPr>
            <w:tcW w:w="5856" w:type="dxa"/>
            <w:tcBorders>
              <w:top w:val="single" w:sz="8" w:space="0" w:color="A3A3A3"/>
              <w:left w:val="single" w:sz="8" w:space="0" w:color="A3A3A3"/>
              <w:bottom w:val="single" w:sz="8" w:space="0" w:color="A3A3A3"/>
              <w:right w:val="single" w:sz="8" w:space="0" w:color="A3A3A3"/>
            </w:tcBorders>
          </w:tcPr>
          <w:p w14:paraId="044759F5" w14:textId="6A7978B9"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Create document artifacts.</w:t>
            </w:r>
          </w:p>
        </w:tc>
      </w:tr>
      <w:tr w:rsidR="00187F6F" w:rsidRPr="003E62D9" w14:paraId="561BF0A0"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F016B8" w14:textId="557EAC7F" w:rsidR="00187F6F" w:rsidRDefault="00187F6F" w:rsidP="00187F6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A474B9" w14:textId="08C2E4A2"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All</w:t>
            </w:r>
          </w:p>
        </w:tc>
        <w:tc>
          <w:tcPr>
            <w:tcW w:w="5856" w:type="dxa"/>
            <w:tcBorders>
              <w:top w:val="single" w:sz="8" w:space="0" w:color="A3A3A3"/>
              <w:left w:val="single" w:sz="8" w:space="0" w:color="A3A3A3"/>
              <w:bottom w:val="single" w:sz="8" w:space="0" w:color="A3A3A3"/>
              <w:right w:val="single" w:sz="8" w:space="0" w:color="A3A3A3"/>
            </w:tcBorders>
          </w:tcPr>
          <w:p w14:paraId="201EBBEB" w14:textId="457A9784" w:rsidR="00187F6F" w:rsidRPr="003E62D9" w:rsidRDefault="00187F6F" w:rsidP="004C527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We all develop the parking system.</w:t>
            </w:r>
          </w:p>
        </w:tc>
      </w:tr>
    </w:tbl>
    <w:p w14:paraId="4EA11D97" w14:textId="77777777" w:rsidR="008113E2" w:rsidRPr="008113E2" w:rsidRDefault="008113E2" w:rsidP="008113E2">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EDECD64" w14:textId="77777777" w:rsidR="009705ED" w:rsidRPr="00C60916" w:rsidRDefault="009705ED" w:rsidP="00C60916">
      <w:pPr>
        <w:pStyle w:val="a9"/>
        <w:widowControl/>
        <w:numPr>
          <w:ilvl w:val="0"/>
          <w:numId w:val="1"/>
        </w:numPr>
        <w:wordWrap/>
        <w:autoSpaceDE/>
        <w:autoSpaceDN/>
        <w:spacing w:after="0" w:line="240" w:lineRule="auto"/>
        <w:ind w:leftChars="0"/>
        <w:jc w:val="left"/>
        <w:textAlignment w:val="center"/>
        <w:rPr>
          <w:rFonts w:ascii="Arial" w:eastAsia="맑은 고딕" w:hAnsi="Arial" w:cs="Arial"/>
          <w:b/>
          <w:bCs/>
          <w:color w:val="000000"/>
          <w:kern w:val="0"/>
          <w:szCs w:val="24"/>
        </w:rPr>
      </w:pPr>
      <w:r w:rsidRPr="00C60916">
        <w:rPr>
          <w:rFonts w:ascii="Arial" w:eastAsia="맑은 고딕" w:hAnsi="Arial" w:cs="Arial"/>
          <w:b/>
          <w:bCs/>
          <w:color w:val="000000"/>
          <w:kern w:val="0"/>
          <w:szCs w:val="24"/>
        </w:rPr>
        <w:t>Time Logging &amp; Project Tracking</w:t>
      </w:r>
    </w:p>
    <w:p w14:paraId="4DEF3D16" w14:textId="36122EC8" w:rsidR="00C61096" w:rsidRPr="003E62D9" w:rsidRDefault="00C61096" w:rsidP="008113E2">
      <w:pPr>
        <w:widowControl/>
        <w:wordWrap/>
        <w:autoSpaceDE/>
        <w:autoSpaceDN/>
        <w:spacing w:after="0" w:line="240" w:lineRule="auto"/>
        <w:jc w:val="left"/>
        <w:rPr>
          <w:rFonts w:ascii="Arial" w:eastAsia="맑은 고딕" w:hAnsi="Arial" w:cs="Arial"/>
          <w:color w:val="000000"/>
          <w:kern w:val="0"/>
          <w:szCs w:val="20"/>
        </w:rPr>
      </w:pPr>
    </w:p>
    <w:sectPr w:rsidR="00C61096" w:rsidRPr="003E62D9" w:rsidSect="00D47F86">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20F9E7" w14:textId="77777777" w:rsidR="00752A23" w:rsidRDefault="00752A23" w:rsidP="00607BDC">
      <w:pPr>
        <w:spacing w:after="0" w:line="240" w:lineRule="auto"/>
      </w:pPr>
      <w:r>
        <w:separator/>
      </w:r>
    </w:p>
  </w:endnote>
  <w:endnote w:type="continuationSeparator" w:id="0">
    <w:p w14:paraId="203FCCCF" w14:textId="77777777" w:rsidR="00752A23" w:rsidRDefault="00752A23" w:rsidP="0060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굴림">
    <w:charset w:val="81"/>
    <w:family w:val="auto"/>
    <w:pitch w:val="variable"/>
    <w:sig w:usb0="B00002AF" w:usb1="69D77CFB" w:usb2="00000030" w:usb3="00000000" w:csb0="0008009F" w:csb1="00000000"/>
  </w:font>
  <w:font w:name="바탕">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AFE3F" w14:textId="77777777" w:rsidR="00752A23" w:rsidRDefault="00752A23" w:rsidP="00607BDC">
      <w:pPr>
        <w:spacing w:after="0" w:line="240" w:lineRule="auto"/>
      </w:pPr>
      <w:r>
        <w:separator/>
      </w:r>
    </w:p>
  </w:footnote>
  <w:footnote w:type="continuationSeparator" w:id="0">
    <w:p w14:paraId="29010342" w14:textId="77777777" w:rsidR="00752A23" w:rsidRDefault="00752A23" w:rsidP="00607BD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25D0"/>
    <w:multiLevelType w:val="multilevel"/>
    <w:tmpl w:val="A6E4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628F9"/>
    <w:multiLevelType w:val="hybridMultilevel"/>
    <w:tmpl w:val="3926F504"/>
    <w:lvl w:ilvl="0" w:tplc="73F29706">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2">
    <w:nsid w:val="053A3F1F"/>
    <w:multiLevelType w:val="multilevel"/>
    <w:tmpl w:val="7ED6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C91378"/>
    <w:multiLevelType w:val="hybridMultilevel"/>
    <w:tmpl w:val="63448C1A"/>
    <w:lvl w:ilvl="0" w:tplc="199843C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4">
    <w:nsid w:val="0EE17389"/>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5">
    <w:nsid w:val="11115D8A"/>
    <w:multiLevelType w:val="hybridMultilevel"/>
    <w:tmpl w:val="A0240D86"/>
    <w:lvl w:ilvl="0" w:tplc="D02E21B0">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6">
    <w:nsid w:val="1798569A"/>
    <w:multiLevelType w:val="multilevel"/>
    <w:tmpl w:val="221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A43087"/>
    <w:multiLevelType w:val="hybridMultilevel"/>
    <w:tmpl w:val="13DAF5C2"/>
    <w:lvl w:ilvl="0" w:tplc="F98AE364">
      <w:start w:val="1"/>
      <w:numFmt w:val="decimal"/>
      <w:lvlText w:val="%1)"/>
      <w:lvlJc w:val="left"/>
      <w:pPr>
        <w:ind w:left="660" w:hanging="360"/>
      </w:pPr>
      <w:rPr>
        <w:rFonts w:cstheme="minorBidi" w:hint="default"/>
        <w:color w:val="000000"/>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8">
    <w:nsid w:val="18C459CE"/>
    <w:multiLevelType w:val="multilevel"/>
    <w:tmpl w:val="F526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98500B"/>
    <w:multiLevelType w:val="hybridMultilevel"/>
    <w:tmpl w:val="0D4A48CE"/>
    <w:lvl w:ilvl="0" w:tplc="03006062">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0">
    <w:nsid w:val="24D250FE"/>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1">
    <w:nsid w:val="27EF2D4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2">
    <w:nsid w:val="2F5750B6"/>
    <w:multiLevelType w:val="multilevel"/>
    <w:tmpl w:val="2318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4">
    <w:nsid w:val="38F53ED6"/>
    <w:multiLevelType w:val="multilevel"/>
    <w:tmpl w:val="97E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25060F"/>
    <w:multiLevelType w:val="hybridMultilevel"/>
    <w:tmpl w:val="4374110E"/>
    <w:lvl w:ilvl="0" w:tplc="FF26F20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6">
    <w:nsid w:val="396D5563"/>
    <w:multiLevelType w:val="hybridMultilevel"/>
    <w:tmpl w:val="AE989082"/>
    <w:lvl w:ilvl="0" w:tplc="F9B410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3AC37A10"/>
    <w:multiLevelType w:val="hybridMultilevel"/>
    <w:tmpl w:val="8D162D50"/>
    <w:lvl w:ilvl="0" w:tplc="5DC81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3EAF0248"/>
    <w:multiLevelType w:val="hybridMultilevel"/>
    <w:tmpl w:val="D6980E16"/>
    <w:lvl w:ilvl="0" w:tplc="E7F422B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9">
    <w:nsid w:val="41C3253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0">
    <w:nsid w:val="4577392F"/>
    <w:multiLevelType w:val="multilevel"/>
    <w:tmpl w:val="E3AC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4460B3"/>
    <w:multiLevelType w:val="hybridMultilevel"/>
    <w:tmpl w:val="CCA69C50"/>
    <w:lvl w:ilvl="0" w:tplc="AB78A7B8">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nsid w:val="465A2249"/>
    <w:multiLevelType w:val="hybridMultilevel"/>
    <w:tmpl w:val="9494921E"/>
    <w:lvl w:ilvl="0" w:tplc="098CA8D6">
      <w:start w:val="1"/>
      <w:numFmt w:val="decimal"/>
      <w:lvlText w:val="%1)"/>
      <w:lvlJc w:val="left"/>
      <w:pPr>
        <w:ind w:left="660" w:hanging="360"/>
      </w:pPr>
      <w:rPr>
        <w:rFonts w:asciiTheme="minorHAnsi" w:eastAsiaTheme="minorEastAsia" w:hAnsiTheme="minorHAnsi" w:cstheme="minorBidi"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3">
    <w:nsid w:val="468F2A2B"/>
    <w:multiLevelType w:val="hybridMultilevel"/>
    <w:tmpl w:val="B6C071F4"/>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4">
    <w:nsid w:val="4B181645"/>
    <w:multiLevelType w:val="hybridMultilevel"/>
    <w:tmpl w:val="2AC08A4E"/>
    <w:lvl w:ilvl="0" w:tplc="395601F2">
      <w:start w:val="1"/>
      <w:numFmt w:val="decimal"/>
      <w:lvlText w:val="%1)"/>
      <w:lvlJc w:val="left"/>
      <w:pPr>
        <w:ind w:left="435" w:hanging="360"/>
      </w:pPr>
      <w:rPr>
        <w:rFonts w:ascii="맑은 고딕" w:eastAsia="맑은 고딕" w:hAnsi="맑은 고딕" w:cs="굴림"/>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5">
    <w:nsid w:val="567467F1"/>
    <w:multiLevelType w:val="multilevel"/>
    <w:tmpl w:val="98A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EA13B3"/>
    <w:multiLevelType w:val="hybridMultilevel"/>
    <w:tmpl w:val="C6F411AE"/>
    <w:lvl w:ilvl="0" w:tplc="48AC7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7">
    <w:nsid w:val="57DF3C9F"/>
    <w:multiLevelType w:val="hybridMultilevel"/>
    <w:tmpl w:val="FFC4A546"/>
    <w:lvl w:ilvl="0" w:tplc="3954D870">
      <w:start w:val="1"/>
      <w:numFmt w:val="decimal"/>
      <w:lvlText w:val="%1)"/>
      <w:lvlJc w:val="left"/>
      <w:pPr>
        <w:ind w:left="765" w:hanging="360"/>
      </w:pPr>
      <w:rPr>
        <w:rFonts w:ascii="맑은 고딕" w:eastAsia="맑은 고딕" w:hAnsi="맑은 고딕" w:cs="굴림"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28">
    <w:nsid w:val="659B2CB2"/>
    <w:multiLevelType w:val="hybridMultilevel"/>
    <w:tmpl w:val="C5DC43F6"/>
    <w:lvl w:ilvl="0" w:tplc="1E286F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nsid w:val="6EE91ECB"/>
    <w:multiLevelType w:val="hybridMultilevel"/>
    <w:tmpl w:val="51F8F368"/>
    <w:lvl w:ilvl="0" w:tplc="218088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nsid w:val="74B34BC6"/>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1">
    <w:nsid w:val="75756315"/>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2">
    <w:nsid w:val="78704346"/>
    <w:multiLevelType w:val="hybridMultilevel"/>
    <w:tmpl w:val="31944054"/>
    <w:lvl w:ilvl="0" w:tplc="A78E7508">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3">
    <w:nsid w:val="7DDA64AD"/>
    <w:multiLevelType w:val="hybridMultilevel"/>
    <w:tmpl w:val="BB5C6D5C"/>
    <w:lvl w:ilvl="0" w:tplc="BDAC08E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4">
    <w:nsid w:val="7FC27961"/>
    <w:multiLevelType w:val="hybridMultilevel"/>
    <w:tmpl w:val="7A1CECCE"/>
    <w:lvl w:ilvl="0" w:tplc="AB9626DE">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num w:numId="1">
    <w:abstractNumId w:val="2"/>
    <w:lvlOverride w:ilvl="0">
      <w:startOverride w:val="1"/>
    </w:lvlOverride>
  </w:num>
  <w:num w:numId="2">
    <w:abstractNumId w:val="14"/>
    <w:lvlOverride w:ilvl="0">
      <w:startOverride w:val="2"/>
    </w:lvlOverride>
  </w:num>
  <w:num w:numId="3">
    <w:abstractNumId w:val="12"/>
    <w:lvlOverride w:ilvl="0">
      <w:startOverride w:val="3"/>
    </w:lvlOverride>
  </w:num>
  <w:num w:numId="4">
    <w:abstractNumId w:val="20"/>
    <w:lvlOverride w:ilvl="0">
      <w:startOverride w:val="4"/>
    </w:lvlOverride>
  </w:num>
  <w:num w:numId="5">
    <w:abstractNumId w:val="0"/>
    <w:lvlOverride w:ilvl="0">
      <w:startOverride w:val="5"/>
    </w:lvlOverride>
  </w:num>
  <w:num w:numId="6">
    <w:abstractNumId w:val="25"/>
    <w:lvlOverride w:ilvl="0">
      <w:startOverride w:val="6"/>
    </w:lvlOverride>
  </w:num>
  <w:num w:numId="7">
    <w:abstractNumId w:val="6"/>
    <w:lvlOverride w:ilvl="0">
      <w:startOverride w:val="7"/>
    </w:lvlOverride>
  </w:num>
  <w:num w:numId="8">
    <w:abstractNumId w:val="8"/>
    <w:lvlOverride w:ilvl="0">
      <w:startOverride w:val="1"/>
    </w:lvlOverride>
  </w:num>
  <w:num w:numId="9">
    <w:abstractNumId w:val="13"/>
  </w:num>
  <w:num w:numId="10">
    <w:abstractNumId w:val="26"/>
  </w:num>
  <w:num w:numId="11">
    <w:abstractNumId w:val="31"/>
  </w:num>
  <w:num w:numId="12">
    <w:abstractNumId w:val="19"/>
  </w:num>
  <w:num w:numId="13">
    <w:abstractNumId w:val="16"/>
  </w:num>
  <w:num w:numId="14">
    <w:abstractNumId w:val="24"/>
  </w:num>
  <w:num w:numId="15">
    <w:abstractNumId w:val="21"/>
  </w:num>
  <w:num w:numId="16">
    <w:abstractNumId w:val="3"/>
  </w:num>
  <w:num w:numId="17">
    <w:abstractNumId w:val="32"/>
  </w:num>
  <w:num w:numId="18">
    <w:abstractNumId w:val="33"/>
  </w:num>
  <w:num w:numId="19">
    <w:abstractNumId w:val="18"/>
  </w:num>
  <w:num w:numId="20">
    <w:abstractNumId w:val="34"/>
  </w:num>
  <w:num w:numId="21">
    <w:abstractNumId w:val="30"/>
  </w:num>
  <w:num w:numId="22">
    <w:abstractNumId w:val="27"/>
  </w:num>
  <w:num w:numId="23">
    <w:abstractNumId w:val="1"/>
  </w:num>
  <w:num w:numId="24">
    <w:abstractNumId w:val="5"/>
  </w:num>
  <w:num w:numId="25">
    <w:abstractNumId w:val="29"/>
  </w:num>
  <w:num w:numId="26">
    <w:abstractNumId w:val="10"/>
  </w:num>
  <w:num w:numId="27">
    <w:abstractNumId w:val="11"/>
  </w:num>
  <w:num w:numId="28">
    <w:abstractNumId w:val="17"/>
  </w:num>
  <w:num w:numId="29">
    <w:abstractNumId w:val="28"/>
  </w:num>
  <w:num w:numId="30">
    <w:abstractNumId w:val="4"/>
  </w:num>
  <w:num w:numId="31">
    <w:abstractNumId w:val="9"/>
  </w:num>
  <w:num w:numId="32">
    <w:abstractNumId w:val="7"/>
  </w:num>
  <w:num w:numId="33">
    <w:abstractNumId w:val="23"/>
  </w:num>
  <w:num w:numId="34">
    <w:abstractNumId w:val="15"/>
  </w:num>
  <w:num w:numId="35">
    <w:abstractNumId w:val="2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김재헌">
    <w15:presenceInfo w15:providerId="Windows Live" w15:userId="57dafa0432e0b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proofState w:spelling="clean" w:grammar="clean"/>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F86"/>
    <w:rsid w:val="00005892"/>
    <w:rsid w:val="00006E31"/>
    <w:rsid w:val="00020FCF"/>
    <w:rsid w:val="00024576"/>
    <w:rsid w:val="00034E26"/>
    <w:rsid w:val="0006208F"/>
    <w:rsid w:val="00062BA6"/>
    <w:rsid w:val="00074D1E"/>
    <w:rsid w:val="00081B43"/>
    <w:rsid w:val="00081EAC"/>
    <w:rsid w:val="000A3009"/>
    <w:rsid w:val="000A6DE3"/>
    <w:rsid w:val="000C0E86"/>
    <w:rsid w:val="000C4B49"/>
    <w:rsid w:val="000E2320"/>
    <w:rsid w:val="000E2CF9"/>
    <w:rsid w:val="000E4CD4"/>
    <w:rsid w:val="000F2F39"/>
    <w:rsid w:val="000F3ED6"/>
    <w:rsid w:val="00115EC9"/>
    <w:rsid w:val="00122063"/>
    <w:rsid w:val="00131E9B"/>
    <w:rsid w:val="0013366F"/>
    <w:rsid w:val="0014403A"/>
    <w:rsid w:val="001535EF"/>
    <w:rsid w:val="00153867"/>
    <w:rsid w:val="00166F58"/>
    <w:rsid w:val="0017176F"/>
    <w:rsid w:val="0017497C"/>
    <w:rsid w:val="001755DD"/>
    <w:rsid w:val="00181C02"/>
    <w:rsid w:val="001827CF"/>
    <w:rsid w:val="00182F23"/>
    <w:rsid w:val="00184CF4"/>
    <w:rsid w:val="00187F6F"/>
    <w:rsid w:val="00194782"/>
    <w:rsid w:val="001A30FD"/>
    <w:rsid w:val="001C4F02"/>
    <w:rsid w:val="002057E5"/>
    <w:rsid w:val="002144B9"/>
    <w:rsid w:val="00247B32"/>
    <w:rsid w:val="002550E2"/>
    <w:rsid w:val="0027050E"/>
    <w:rsid w:val="00275BE3"/>
    <w:rsid w:val="002819EA"/>
    <w:rsid w:val="0029269F"/>
    <w:rsid w:val="002C26CC"/>
    <w:rsid w:val="002C5353"/>
    <w:rsid w:val="002D4066"/>
    <w:rsid w:val="002E02AB"/>
    <w:rsid w:val="002E42F5"/>
    <w:rsid w:val="002F42FF"/>
    <w:rsid w:val="003137B5"/>
    <w:rsid w:val="00313E4C"/>
    <w:rsid w:val="0031510B"/>
    <w:rsid w:val="00317451"/>
    <w:rsid w:val="00321F4B"/>
    <w:rsid w:val="003224D8"/>
    <w:rsid w:val="00323B6A"/>
    <w:rsid w:val="0033167A"/>
    <w:rsid w:val="00333936"/>
    <w:rsid w:val="003350F7"/>
    <w:rsid w:val="00344994"/>
    <w:rsid w:val="00346191"/>
    <w:rsid w:val="00347273"/>
    <w:rsid w:val="00351030"/>
    <w:rsid w:val="0035108F"/>
    <w:rsid w:val="003620CD"/>
    <w:rsid w:val="00370DF0"/>
    <w:rsid w:val="0037559B"/>
    <w:rsid w:val="00381936"/>
    <w:rsid w:val="003873AA"/>
    <w:rsid w:val="0039369A"/>
    <w:rsid w:val="003B2DED"/>
    <w:rsid w:val="003B335C"/>
    <w:rsid w:val="003B7061"/>
    <w:rsid w:val="003E62D9"/>
    <w:rsid w:val="003E6663"/>
    <w:rsid w:val="003F0F1F"/>
    <w:rsid w:val="003F34E4"/>
    <w:rsid w:val="003F438E"/>
    <w:rsid w:val="00404F3A"/>
    <w:rsid w:val="00405BB2"/>
    <w:rsid w:val="0041529C"/>
    <w:rsid w:val="0042251A"/>
    <w:rsid w:val="00425228"/>
    <w:rsid w:val="004318D5"/>
    <w:rsid w:val="00440845"/>
    <w:rsid w:val="00461F6A"/>
    <w:rsid w:val="00471EF3"/>
    <w:rsid w:val="0047691A"/>
    <w:rsid w:val="00482599"/>
    <w:rsid w:val="00487708"/>
    <w:rsid w:val="00491CFF"/>
    <w:rsid w:val="00496A0A"/>
    <w:rsid w:val="004B237F"/>
    <w:rsid w:val="004B4AF9"/>
    <w:rsid w:val="004B53FD"/>
    <w:rsid w:val="004B58F0"/>
    <w:rsid w:val="004C31CF"/>
    <w:rsid w:val="004C5276"/>
    <w:rsid w:val="004E2158"/>
    <w:rsid w:val="004E47C9"/>
    <w:rsid w:val="00512022"/>
    <w:rsid w:val="00527002"/>
    <w:rsid w:val="00542EB6"/>
    <w:rsid w:val="00551668"/>
    <w:rsid w:val="005546BC"/>
    <w:rsid w:val="0056353B"/>
    <w:rsid w:val="00576A78"/>
    <w:rsid w:val="00582860"/>
    <w:rsid w:val="00587E20"/>
    <w:rsid w:val="00587F2E"/>
    <w:rsid w:val="005946D4"/>
    <w:rsid w:val="005A1801"/>
    <w:rsid w:val="005A7632"/>
    <w:rsid w:val="005A7992"/>
    <w:rsid w:val="005C2C2E"/>
    <w:rsid w:val="005C538C"/>
    <w:rsid w:val="005F3960"/>
    <w:rsid w:val="006019E8"/>
    <w:rsid w:val="00603CC7"/>
    <w:rsid w:val="00607BDC"/>
    <w:rsid w:val="00623F22"/>
    <w:rsid w:val="006366A5"/>
    <w:rsid w:val="0064479A"/>
    <w:rsid w:val="00647A58"/>
    <w:rsid w:val="0065296C"/>
    <w:rsid w:val="00671F52"/>
    <w:rsid w:val="00676E47"/>
    <w:rsid w:val="0068194A"/>
    <w:rsid w:val="00683E41"/>
    <w:rsid w:val="00686F71"/>
    <w:rsid w:val="00687D39"/>
    <w:rsid w:val="00694B88"/>
    <w:rsid w:val="006D39A8"/>
    <w:rsid w:val="006D60DE"/>
    <w:rsid w:val="0070143F"/>
    <w:rsid w:val="00702D83"/>
    <w:rsid w:val="00714CF9"/>
    <w:rsid w:val="00715852"/>
    <w:rsid w:val="00726AC3"/>
    <w:rsid w:val="0073183A"/>
    <w:rsid w:val="0073721C"/>
    <w:rsid w:val="007522F0"/>
    <w:rsid w:val="00752A23"/>
    <w:rsid w:val="00753FC2"/>
    <w:rsid w:val="0075796D"/>
    <w:rsid w:val="00767A47"/>
    <w:rsid w:val="00780896"/>
    <w:rsid w:val="00784539"/>
    <w:rsid w:val="00787215"/>
    <w:rsid w:val="0079027B"/>
    <w:rsid w:val="007A73A5"/>
    <w:rsid w:val="007A749E"/>
    <w:rsid w:val="007B21A7"/>
    <w:rsid w:val="007C254E"/>
    <w:rsid w:val="007C7806"/>
    <w:rsid w:val="007D4877"/>
    <w:rsid w:val="007D621B"/>
    <w:rsid w:val="007E2F29"/>
    <w:rsid w:val="00802E42"/>
    <w:rsid w:val="00803A41"/>
    <w:rsid w:val="008113E2"/>
    <w:rsid w:val="008135A4"/>
    <w:rsid w:val="00823356"/>
    <w:rsid w:val="00835478"/>
    <w:rsid w:val="008417E9"/>
    <w:rsid w:val="008528D4"/>
    <w:rsid w:val="0086468F"/>
    <w:rsid w:val="00881F03"/>
    <w:rsid w:val="008826D7"/>
    <w:rsid w:val="00897519"/>
    <w:rsid w:val="008B5FFB"/>
    <w:rsid w:val="008E53B8"/>
    <w:rsid w:val="008E74D9"/>
    <w:rsid w:val="008F454D"/>
    <w:rsid w:val="008F5086"/>
    <w:rsid w:val="008F7B56"/>
    <w:rsid w:val="009129AB"/>
    <w:rsid w:val="0091375E"/>
    <w:rsid w:val="0093088E"/>
    <w:rsid w:val="009422AB"/>
    <w:rsid w:val="00942306"/>
    <w:rsid w:val="009628AE"/>
    <w:rsid w:val="009634C6"/>
    <w:rsid w:val="0097053F"/>
    <w:rsid w:val="009705ED"/>
    <w:rsid w:val="00987C27"/>
    <w:rsid w:val="00994533"/>
    <w:rsid w:val="009B5AFC"/>
    <w:rsid w:val="009C4F64"/>
    <w:rsid w:val="009E4F2A"/>
    <w:rsid w:val="00A0055F"/>
    <w:rsid w:val="00A00B32"/>
    <w:rsid w:val="00A02C31"/>
    <w:rsid w:val="00A20A6D"/>
    <w:rsid w:val="00A36EE2"/>
    <w:rsid w:val="00A453DC"/>
    <w:rsid w:val="00A471E1"/>
    <w:rsid w:val="00A5454D"/>
    <w:rsid w:val="00A62F52"/>
    <w:rsid w:val="00A64376"/>
    <w:rsid w:val="00A85C00"/>
    <w:rsid w:val="00AB1F4D"/>
    <w:rsid w:val="00AB5328"/>
    <w:rsid w:val="00AC15DB"/>
    <w:rsid w:val="00AF22AC"/>
    <w:rsid w:val="00B107BA"/>
    <w:rsid w:val="00B14A2A"/>
    <w:rsid w:val="00B21565"/>
    <w:rsid w:val="00B326B0"/>
    <w:rsid w:val="00B60FBD"/>
    <w:rsid w:val="00B7507F"/>
    <w:rsid w:val="00B8198F"/>
    <w:rsid w:val="00B92F63"/>
    <w:rsid w:val="00B9542D"/>
    <w:rsid w:val="00BB3F77"/>
    <w:rsid w:val="00BC13E8"/>
    <w:rsid w:val="00BE6A85"/>
    <w:rsid w:val="00BF711A"/>
    <w:rsid w:val="00C011B4"/>
    <w:rsid w:val="00C107E6"/>
    <w:rsid w:val="00C132F7"/>
    <w:rsid w:val="00C21EAE"/>
    <w:rsid w:val="00C2340B"/>
    <w:rsid w:val="00C307DC"/>
    <w:rsid w:val="00C40B4B"/>
    <w:rsid w:val="00C418EF"/>
    <w:rsid w:val="00C5191E"/>
    <w:rsid w:val="00C532E4"/>
    <w:rsid w:val="00C60916"/>
    <w:rsid w:val="00C61096"/>
    <w:rsid w:val="00C75448"/>
    <w:rsid w:val="00CB2CBB"/>
    <w:rsid w:val="00CB585A"/>
    <w:rsid w:val="00CB6271"/>
    <w:rsid w:val="00CD0592"/>
    <w:rsid w:val="00CD3648"/>
    <w:rsid w:val="00CE6AC7"/>
    <w:rsid w:val="00CF5ADF"/>
    <w:rsid w:val="00D00B05"/>
    <w:rsid w:val="00D028D6"/>
    <w:rsid w:val="00D332CC"/>
    <w:rsid w:val="00D41C7A"/>
    <w:rsid w:val="00D4297C"/>
    <w:rsid w:val="00D47F86"/>
    <w:rsid w:val="00D519F1"/>
    <w:rsid w:val="00D54013"/>
    <w:rsid w:val="00D65F0B"/>
    <w:rsid w:val="00D858B3"/>
    <w:rsid w:val="00DB16DB"/>
    <w:rsid w:val="00DD33E0"/>
    <w:rsid w:val="00DE02D0"/>
    <w:rsid w:val="00DF5002"/>
    <w:rsid w:val="00E05DD8"/>
    <w:rsid w:val="00E06E19"/>
    <w:rsid w:val="00E225C3"/>
    <w:rsid w:val="00E2493F"/>
    <w:rsid w:val="00E26D12"/>
    <w:rsid w:val="00E358F7"/>
    <w:rsid w:val="00E50F00"/>
    <w:rsid w:val="00E7342F"/>
    <w:rsid w:val="00E7547C"/>
    <w:rsid w:val="00E779D7"/>
    <w:rsid w:val="00E90593"/>
    <w:rsid w:val="00E9143F"/>
    <w:rsid w:val="00E96D2B"/>
    <w:rsid w:val="00E976D4"/>
    <w:rsid w:val="00EA68B4"/>
    <w:rsid w:val="00EB3640"/>
    <w:rsid w:val="00ED016F"/>
    <w:rsid w:val="00ED5A8C"/>
    <w:rsid w:val="00EE4098"/>
    <w:rsid w:val="00EE7404"/>
    <w:rsid w:val="00F307BE"/>
    <w:rsid w:val="00F3742A"/>
    <w:rsid w:val="00F41D5C"/>
    <w:rsid w:val="00F4683E"/>
    <w:rsid w:val="00F5219B"/>
    <w:rsid w:val="00F52665"/>
    <w:rsid w:val="00F56BD4"/>
    <w:rsid w:val="00F5700A"/>
    <w:rsid w:val="00F6462D"/>
    <w:rsid w:val="00FC3CD1"/>
    <w:rsid w:val="00FD4289"/>
    <w:rsid w:val="00FE672F"/>
    <w:rsid w:val="00FF57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91F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ko-KR" w:bidi="ar-SA"/>
      </w:rPr>
    </w:rPrDefault>
    <w:pPrDefault>
      <w:pPr>
        <w:spacing w:after="160" w:line="259"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A4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F86"/>
    <w:pPr>
      <w:widowControl/>
      <w:wordWrap/>
      <w:autoSpaceDE/>
      <w:autoSpaceDN/>
      <w:spacing w:before="100" w:beforeAutospacing="1" w:after="100" w:afterAutospacing="1" w:line="240" w:lineRule="auto"/>
      <w:jc w:val="left"/>
    </w:pPr>
    <w:rPr>
      <w:rFonts w:ascii="굴림" w:eastAsia="굴림" w:hAnsi="굴림" w:cs="굴림"/>
      <w:kern w:val="0"/>
      <w:szCs w:val="24"/>
    </w:rPr>
  </w:style>
  <w:style w:type="table" w:styleId="a4">
    <w:name w:val="Table Grid"/>
    <w:basedOn w:val="a1"/>
    <w:uiPriority w:val="39"/>
    <w:rsid w:val="002D40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607BDC"/>
    <w:pPr>
      <w:tabs>
        <w:tab w:val="center" w:pos="4513"/>
        <w:tab w:val="right" w:pos="9026"/>
      </w:tabs>
      <w:snapToGrid w:val="0"/>
    </w:pPr>
  </w:style>
  <w:style w:type="character" w:customStyle="1" w:styleId="a6">
    <w:name w:val="머리글 문자"/>
    <w:basedOn w:val="a0"/>
    <w:link w:val="a5"/>
    <w:uiPriority w:val="99"/>
    <w:rsid w:val="00607BDC"/>
  </w:style>
  <w:style w:type="paragraph" w:styleId="a7">
    <w:name w:val="footer"/>
    <w:basedOn w:val="a"/>
    <w:link w:val="a8"/>
    <w:uiPriority w:val="99"/>
    <w:unhideWhenUsed/>
    <w:rsid w:val="00607BDC"/>
    <w:pPr>
      <w:tabs>
        <w:tab w:val="center" w:pos="4513"/>
        <w:tab w:val="right" w:pos="9026"/>
      </w:tabs>
      <w:snapToGrid w:val="0"/>
    </w:pPr>
  </w:style>
  <w:style w:type="character" w:customStyle="1" w:styleId="a8">
    <w:name w:val="바닥글 문자"/>
    <w:basedOn w:val="a0"/>
    <w:link w:val="a7"/>
    <w:uiPriority w:val="99"/>
    <w:rsid w:val="00607BDC"/>
  </w:style>
  <w:style w:type="paragraph" w:styleId="a9">
    <w:name w:val="List Paragraph"/>
    <w:basedOn w:val="a"/>
    <w:uiPriority w:val="34"/>
    <w:qFormat/>
    <w:rsid w:val="00A453DC"/>
    <w:pPr>
      <w:ind w:leftChars="400" w:left="800"/>
    </w:pPr>
  </w:style>
  <w:style w:type="paragraph" w:styleId="aa">
    <w:name w:val="Balloon Text"/>
    <w:basedOn w:val="a"/>
    <w:link w:val="ab"/>
    <w:uiPriority w:val="99"/>
    <w:semiHidden/>
    <w:unhideWhenUsed/>
    <w:rsid w:val="00576A78"/>
    <w:pPr>
      <w:spacing w:after="0" w:line="240" w:lineRule="auto"/>
    </w:pPr>
    <w:rPr>
      <w:rFonts w:ascii="바탕" w:eastAsia="바탕"/>
      <w:sz w:val="18"/>
      <w:szCs w:val="18"/>
    </w:rPr>
  </w:style>
  <w:style w:type="character" w:customStyle="1" w:styleId="ab">
    <w:name w:val="풍선 도움말 텍스트 문자"/>
    <w:basedOn w:val="a0"/>
    <w:link w:val="aa"/>
    <w:uiPriority w:val="99"/>
    <w:semiHidden/>
    <w:rsid w:val="00576A78"/>
    <w:rPr>
      <w:rFonts w:ascii="바탕" w:eastAsia="바탕"/>
      <w:sz w:val="18"/>
      <w:szCs w:val="18"/>
    </w:rPr>
  </w:style>
  <w:style w:type="paragraph" w:styleId="ac">
    <w:name w:val="Document Map"/>
    <w:basedOn w:val="a"/>
    <w:link w:val="ad"/>
    <w:uiPriority w:val="99"/>
    <w:semiHidden/>
    <w:unhideWhenUsed/>
    <w:rsid w:val="00576A78"/>
    <w:rPr>
      <w:rFonts w:ascii="바탕" w:eastAsia="바탕"/>
      <w:szCs w:val="24"/>
    </w:rPr>
  </w:style>
  <w:style w:type="character" w:customStyle="1" w:styleId="ad">
    <w:name w:val="문서 구조 문자"/>
    <w:basedOn w:val="a0"/>
    <w:link w:val="ac"/>
    <w:uiPriority w:val="99"/>
    <w:semiHidden/>
    <w:rsid w:val="00576A78"/>
    <w:rPr>
      <w:rFonts w:ascii="바탕" w:eastAsia="바탕"/>
      <w:sz w:val="24"/>
      <w:szCs w:val="24"/>
    </w:rPr>
  </w:style>
  <w:style w:type="paragraph" w:styleId="ae">
    <w:name w:val="Revision"/>
    <w:hidden/>
    <w:uiPriority w:val="99"/>
    <w:semiHidden/>
    <w:rsid w:val="00576A78"/>
    <w:pPr>
      <w:spacing w:after="0" w:line="240" w:lineRule="auto"/>
      <w:jc w:val="left"/>
    </w:pPr>
  </w:style>
  <w:style w:type="character" w:styleId="af">
    <w:name w:val="Hyperlink"/>
    <w:basedOn w:val="a0"/>
    <w:uiPriority w:val="99"/>
    <w:unhideWhenUsed/>
    <w:rsid w:val="00321F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1908">
      <w:bodyDiv w:val="1"/>
      <w:marLeft w:val="0"/>
      <w:marRight w:val="0"/>
      <w:marTop w:val="0"/>
      <w:marBottom w:val="0"/>
      <w:divBdr>
        <w:top w:val="none" w:sz="0" w:space="0" w:color="auto"/>
        <w:left w:val="none" w:sz="0" w:space="0" w:color="auto"/>
        <w:bottom w:val="none" w:sz="0" w:space="0" w:color="auto"/>
        <w:right w:val="none" w:sz="0" w:space="0" w:color="auto"/>
      </w:divBdr>
      <w:divsChild>
        <w:div w:id="939482973">
          <w:marLeft w:val="0"/>
          <w:marRight w:val="0"/>
          <w:marTop w:val="0"/>
          <w:marBottom w:val="0"/>
          <w:divBdr>
            <w:top w:val="none" w:sz="0" w:space="0" w:color="auto"/>
            <w:left w:val="none" w:sz="0" w:space="0" w:color="auto"/>
            <w:bottom w:val="none" w:sz="0" w:space="0" w:color="auto"/>
            <w:right w:val="none" w:sz="0" w:space="0" w:color="auto"/>
          </w:divBdr>
        </w:div>
      </w:divsChild>
    </w:div>
    <w:div w:id="1270159445">
      <w:bodyDiv w:val="1"/>
      <w:marLeft w:val="0"/>
      <w:marRight w:val="0"/>
      <w:marTop w:val="0"/>
      <w:marBottom w:val="0"/>
      <w:divBdr>
        <w:top w:val="none" w:sz="0" w:space="0" w:color="auto"/>
        <w:left w:val="none" w:sz="0" w:space="0" w:color="auto"/>
        <w:bottom w:val="none" w:sz="0" w:space="0" w:color="auto"/>
        <w:right w:val="none" w:sz="0" w:space="0" w:color="auto"/>
      </w:divBdr>
      <w:divsChild>
        <w:div w:id="862550139">
          <w:marLeft w:val="0"/>
          <w:marRight w:val="0"/>
          <w:marTop w:val="0"/>
          <w:marBottom w:val="0"/>
          <w:divBdr>
            <w:top w:val="none" w:sz="0" w:space="0" w:color="auto"/>
            <w:left w:val="none" w:sz="0" w:space="0" w:color="auto"/>
            <w:bottom w:val="none" w:sz="0" w:space="0" w:color="auto"/>
            <w:right w:val="none" w:sz="0" w:space="0" w:color="auto"/>
          </w:divBdr>
        </w:div>
        <w:div w:id="975992318">
          <w:marLeft w:val="0"/>
          <w:marRight w:val="0"/>
          <w:marTop w:val="0"/>
          <w:marBottom w:val="0"/>
          <w:divBdr>
            <w:top w:val="none" w:sz="0" w:space="0" w:color="auto"/>
            <w:left w:val="none" w:sz="0" w:space="0" w:color="auto"/>
            <w:bottom w:val="none" w:sz="0" w:space="0" w:color="auto"/>
            <w:right w:val="none" w:sz="0" w:space="0" w:color="auto"/>
          </w:divBdr>
        </w:div>
        <w:div w:id="1016541742">
          <w:marLeft w:val="0"/>
          <w:marRight w:val="0"/>
          <w:marTop w:val="0"/>
          <w:marBottom w:val="0"/>
          <w:divBdr>
            <w:top w:val="none" w:sz="0" w:space="0" w:color="auto"/>
            <w:left w:val="none" w:sz="0" w:space="0" w:color="auto"/>
            <w:bottom w:val="none" w:sz="0" w:space="0" w:color="auto"/>
            <w:right w:val="none" w:sz="0" w:space="0" w:color="auto"/>
          </w:divBdr>
        </w:div>
        <w:div w:id="1155609507">
          <w:marLeft w:val="0"/>
          <w:marRight w:val="0"/>
          <w:marTop w:val="0"/>
          <w:marBottom w:val="0"/>
          <w:divBdr>
            <w:top w:val="none" w:sz="0" w:space="0" w:color="auto"/>
            <w:left w:val="none" w:sz="0" w:space="0" w:color="auto"/>
            <w:bottom w:val="none" w:sz="0" w:space="0" w:color="auto"/>
            <w:right w:val="none" w:sz="0" w:space="0" w:color="auto"/>
          </w:divBdr>
        </w:div>
        <w:div w:id="1388453277">
          <w:marLeft w:val="0"/>
          <w:marRight w:val="0"/>
          <w:marTop w:val="0"/>
          <w:marBottom w:val="0"/>
          <w:divBdr>
            <w:top w:val="none" w:sz="0" w:space="0" w:color="auto"/>
            <w:left w:val="none" w:sz="0" w:space="0" w:color="auto"/>
            <w:bottom w:val="none" w:sz="0" w:space="0" w:color="auto"/>
            <w:right w:val="none" w:sz="0" w:space="0" w:color="auto"/>
          </w:divBdr>
        </w:div>
        <w:div w:id="1817914940">
          <w:marLeft w:val="0"/>
          <w:marRight w:val="0"/>
          <w:marTop w:val="0"/>
          <w:marBottom w:val="0"/>
          <w:divBdr>
            <w:top w:val="none" w:sz="0" w:space="0" w:color="auto"/>
            <w:left w:val="none" w:sz="0" w:space="0" w:color="auto"/>
            <w:bottom w:val="none" w:sz="0" w:space="0" w:color="auto"/>
            <w:right w:val="none" w:sz="0" w:space="0" w:color="auto"/>
          </w:divBdr>
        </w:div>
        <w:div w:id="2094736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645CE35-F3B6-3543-98C5-D6BC66A76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13</Pages>
  <Words>3356</Words>
  <Characters>19130</Characters>
  <Application>Microsoft Macintosh Word</Application>
  <DocSecurity>0</DocSecurity>
  <Lines>159</Lines>
  <Paragraphs>44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Kim</dc:creator>
  <cp:lastModifiedBy>김재헌</cp:lastModifiedBy>
  <cp:revision>32</cp:revision>
  <dcterms:created xsi:type="dcterms:W3CDTF">2016-05-23T21:41:00Z</dcterms:created>
  <dcterms:modified xsi:type="dcterms:W3CDTF">2016-05-25T23:31:00Z</dcterms:modified>
</cp:coreProperties>
</file>