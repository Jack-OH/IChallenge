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D3D70" w14:textId="77777777" w:rsidR="00346191" w:rsidRDefault="00346191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Introduction</w:t>
      </w:r>
    </w:p>
    <w:p w14:paraId="54AAF3B0" w14:textId="5351F313" w:rsidR="00FD4289" w:rsidRDefault="00115EC9" w:rsidP="00FD4289">
      <w:pPr>
        <w:pStyle w:val="a9"/>
        <w:widowControl/>
        <w:wordWrap/>
        <w:autoSpaceDE/>
        <w:autoSpaceDN/>
        <w:spacing w:after="0" w:line="240" w:lineRule="auto"/>
        <w:ind w:leftChars="0" w:left="720"/>
        <w:jc w:val="left"/>
        <w:textAlignment w:val="center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  <w:ins w:id="0" w:author="김재헌" w:date="2016-05-15T17:08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The</w:t>
        </w:r>
      </w:ins>
      <w:ins w:id="1" w:author="김재헌" w:date="2016-05-15T17:09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key</w:t>
        </w:r>
      </w:ins>
      <w:ins w:id="2" w:author="김재헌" w:date="2016-05-15T17:08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requisites </w:t>
        </w:r>
      </w:ins>
      <w:del w:id="3" w:author="김재헌" w:date="2016-05-15T17:06:00Z">
        <w:r w:rsidR="00FD4289" w:rsidDel="00115EC9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Key business </w:delText>
        </w:r>
      </w:del>
      <w:del w:id="4" w:author="김재헌" w:date="2016-05-15T17:07:00Z">
        <w:r w:rsidR="00FD4289" w:rsidDel="00115EC9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goal</w:delText>
        </w:r>
      </w:del>
      <w:ins w:id="5" w:author="김재헌" w:date="2016-05-15T17:08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of </w:t>
        </w:r>
      </w:ins>
      <w:del w:id="6" w:author="김재헌" w:date="2016-05-15T17:07:00Z">
        <w:r w:rsidR="00FD4289" w:rsidDel="00115EC9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s</w:delText>
        </w:r>
      </w:del>
      <w:del w:id="7" w:author="김재헌" w:date="2016-05-15T17:08:00Z">
        <w:r w:rsidR="00FD4289" w:rsidDel="00115EC9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 for </w:delText>
        </w:r>
      </w:del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 xml:space="preserve">the </w:t>
      </w:r>
      <w:ins w:id="8" w:author="김재헌" w:date="2016-05-15T17:08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project</w:t>
        </w:r>
      </w:ins>
      <w:del w:id="9" w:author="김재헌" w:date="2016-05-15T17:08:00Z">
        <w:r w:rsidR="00FD4289" w:rsidDel="00115EC9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system</w:delText>
        </w:r>
      </w:del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 xml:space="preserve"> are </w:t>
      </w:r>
      <w:del w:id="10" w:author="김재헌" w:date="2016-05-15T17:12:00Z">
        <w:r w:rsidR="00FD4289" w:rsidDel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to creat</w:delText>
        </w:r>
      </w:del>
      <w:ins w:id="11" w:author="김재헌" w:date="2016-05-15T17:12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functions that</w:t>
        </w:r>
      </w:ins>
      <w:del w:id="12" w:author="김재헌" w:date="2016-05-15T17:12:00Z">
        <w:r w:rsidR="00FD4289" w:rsidDel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e</w:delText>
        </w:r>
      </w:del>
      <w:ins w:id="13" w:author="김재헌" w:date="2016-05-15T17:00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:</w:t>
        </w:r>
      </w:ins>
      <w:del w:id="14" w:author="김재헌" w:date="2016-05-15T16:49:00Z">
        <w:r w:rsidR="00FD4289"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:</w:delText>
        </w:r>
      </w:del>
    </w:p>
    <w:p w14:paraId="3D538679" w14:textId="277E8BDC" w:rsidR="00FD4289" w:rsidRDefault="003B335C" w:rsidP="00FD4289">
      <w:pPr>
        <w:pStyle w:val="a9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  <w:ins w:id="15" w:author="김재헌" w:date="2016-05-15T17:1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system </w:t>
        </w:r>
      </w:ins>
      <w:del w:id="16" w:author="김재헌" w:date="2016-05-15T16:46:00Z">
        <w:r w:rsidR="00FD4289"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A</w:delText>
        </w:r>
      </w:del>
      <w:del w:id="17" w:author="김재헌" w:date="2016-05-15T16:47:00Z">
        <w:r w:rsidR="00FD4289" w:rsidDel="00D519F1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 xml:space="preserve"> </w:delText>
        </w:r>
        <w:r w:rsidR="00FD4289"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system/</w:delText>
        </w:r>
      </w:del>
      <w:del w:id="18" w:author="김재헌" w:date="2016-05-15T16:49:00Z">
        <w:r w:rsidR="00FD4289"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infrastructure that </w:delText>
        </w:r>
      </w:del>
      <w:del w:id="19" w:author="김재헌" w:date="2016-05-15T16:50:00Z">
        <w:r w:rsidR="00FD4289"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enables </w:delText>
        </w:r>
      </w:del>
      <w:r w:rsidR="00FD4289" w:rsidRPr="00FD4289">
        <w:rPr>
          <w:rFonts w:ascii="맑은 고딕" w:eastAsia="맑은 고딕" w:hAnsi="맑은 고딕" w:cs="굴림"/>
          <w:bCs/>
          <w:color w:val="000000"/>
          <w:kern w:val="0"/>
          <w:szCs w:val="24"/>
          <w:u w:val="single"/>
        </w:rPr>
        <w:t xml:space="preserve">users </w:t>
      </w:r>
      <w:ins w:id="20" w:author="김재헌" w:date="2016-05-15T16:50:00Z">
        <w:r w:rsidR="00D519F1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 xml:space="preserve">can </w:t>
        </w:r>
      </w:ins>
      <w:del w:id="21" w:author="김재헌" w:date="2016-05-15T16:50:00Z">
        <w:r w:rsidR="00FD4289" w:rsidRPr="00FD4289"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delText xml:space="preserve">to </w:delText>
        </w:r>
      </w:del>
      <w:r w:rsidR="00FD4289" w:rsidRPr="00FD4289">
        <w:rPr>
          <w:rFonts w:ascii="맑은 고딕" w:eastAsia="맑은 고딕" w:hAnsi="맑은 고딕" w:cs="굴림"/>
          <w:bCs/>
          <w:color w:val="000000"/>
          <w:kern w:val="0"/>
          <w:szCs w:val="24"/>
          <w:u w:val="single"/>
        </w:rPr>
        <w:t xml:space="preserve">reserve </w:t>
      </w:r>
      <w:ins w:id="22" w:author="김재헌" w:date="2016-05-15T17:00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 xml:space="preserve">a </w:t>
        </w:r>
      </w:ins>
      <w:r w:rsidR="00FD4289" w:rsidRPr="00FD4289">
        <w:rPr>
          <w:rFonts w:ascii="맑은 고딕" w:eastAsia="맑은 고딕" w:hAnsi="맑은 고딕" w:cs="굴림"/>
          <w:bCs/>
          <w:color w:val="000000"/>
          <w:kern w:val="0"/>
          <w:szCs w:val="24"/>
          <w:u w:val="single"/>
        </w:rPr>
        <w:t>parking space</w:t>
      </w:r>
      <w:del w:id="23" w:author="김재헌" w:date="2016-05-15T17:00:00Z">
        <w:r w:rsidR="00FD4289" w:rsidRPr="00FD4289"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delText>s</w:delText>
        </w:r>
      </w:del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 xml:space="preserve"> </w:t>
      </w:r>
      <w:ins w:id="24" w:author="김재헌" w:date="2016-05-15T16:42:00Z">
        <w:r w:rsidR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by </w:t>
        </w:r>
      </w:ins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 xml:space="preserve">using a laptop or </w:t>
      </w:r>
      <w:ins w:id="25" w:author="김재헌" w:date="2016-05-15T16:42:00Z">
        <w:r w:rsidR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a </w:t>
        </w:r>
      </w:ins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>phone.</w:t>
      </w:r>
    </w:p>
    <w:p w14:paraId="485A9A23" w14:textId="4EE18B4A" w:rsidR="00FD4289" w:rsidRDefault="00FD4289" w:rsidP="00FD4289">
      <w:pPr>
        <w:pStyle w:val="a9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  <w:del w:id="26" w:author="김재헌" w:date="2016-05-15T16:43:00Z">
        <w:r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Enables</w:delText>
        </w:r>
      </w:del>
      <w:del w:id="27" w:author="김재헌" w:date="2016-05-15T16:44:00Z">
        <w:r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 </w:delText>
        </w:r>
      </w:del>
      <w:del w:id="28" w:author="김재헌" w:date="2016-05-15T17:00:00Z">
        <w:r w:rsidRPr="00FD4289"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delText xml:space="preserve">a </w:delText>
        </w:r>
      </w:del>
      <w:r w:rsidRPr="00FD4289">
        <w:rPr>
          <w:rFonts w:ascii="맑은 고딕" w:eastAsia="맑은 고딕" w:hAnsi="맑은 고딕" w:cs="굴림"/>
          <w:bCs/>
          <w:color w:val="000000"/>
          <w:kern w:val="0"/>
          <w:szCs w:val="24"/>
          <w:u w:val="single"/>
        </w:rPr>
        <w:t>parking attendant</w:t>
      </w:r>
      <w:ins w:id="29" w:author="김재헌" w:date="2016-05-15T17:01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>s</w:t>
        </w:r>
      </w:ins>
      <w:r w:rsidRPr="00FD4289">
        <w:rPr>
          <w:rFonts w:ascii="맑은 고딕" w:eastAsia="맑은 고딕" w:hAnsi="맑은 고딕" w:cs="굴림"/>
          <w:bCs/>
          <w:color w:val="000000"/>
          <w:kern w:val="0"/>
          <w:szCs w:val="24"/>
          <w:u w:val="single"/>
        </w:rPr>
        <w:t xml:space="preserve"> </w:t>
      </w:r>
      <w:ins w:id="30" w:author="김재헌" w:date="2016-05-15T16:45:00Z">
        <w:r w:rsidR="00D519F1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 xml:space="preserve">can </w:t>
        </w:r>
      </w:ins>
      <w:del w:id="31" w:author="김재헌" w:date="2016-05-15T16:45:00Z">
        <w:r w:rsidRPr="00FD4289" w:rsidDel="00D519F1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delText xml:space="preserve">to </w:delText>
        </w:r>
      </w:del>
      <w:r w:rsidRPr="00FD4289">
        <w:rPr>
          <w:rFonts w:ascii="맑은 고딕" w:eastAsia="맑은 고딕" w:hAnsi="맑은 고딕" w:cs="굴림"/>
          <w:bCs/>
          <w:color w:val="000000"/>
          <w:kern w:val="0"/>
          <w:szCs w:val="24"/>
          <w:u w:val="single"/>
        </w:rPr>
        <w:t>monitor</w:t>
      </w:r>
      <w:r>
        <w:rPr>
          <w:rFonts w:ascii="맑은 고딕" w:eastAsia="맑은 고딕" w:hAnsi="맑은 고딕" w:cs="굴림"/>
          <w:bCs/>
          <w:color w:val="000000"/>
          <w:kern w:val="0"/>
          <w:szCs w:val="24"/>
        </w:rPr>
        <w:t xml:space="preserve"> </w:t>
      </w:r>
      <w:del w:id="32" w:author="김재헌" w:date="2016-05-15T17:00:00Z">
        <w:r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the </w:delText>
        </w:r>
      </w:del>
      <w:r>
        <w:rPr>
          <w:rFonts w:ascii="맑은 고딕" w:eastAsia="맑은 고딕" w:hAnsi="맑은 고딕" w:cs="굴림"/>
          <w:bCs/>
          <w:color w:val="000000"/>
          <w:kern w:val="0"/>
          <w:szCs w:val="24"/>
        </w:rPr>
        <w:t>parking facilit</w:t>
      </w:r>
      <w:ins w:id="33" w:author="김재헌" w:date="2016-05-15T17:00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ies</w:t>
        </w:r>
      </w:ins>
      <w:del w:id="34" w:author="김재헌" w:date="2016-05-15T17:00:00Z">
        <w:r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y</w:delText>
        </w:r>
      </w:del>
    </w:p>
    <w:p w14:paraId="56D803CF" w14:textId="1CD682B6" w:rsidR="00FD4289" w:rsidRDefault="00F4683E" w:rsidP="00FD4289">
      <w:pPr>
        <w:pStyle w:val="a9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  <w:ins w:id="35" w:author="김재헌" w:date="2016-05-15T17:14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the</w:t>
        </w:r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system </w:t>
        </w:r>
      </w:ins>
      <w:del w:id="36" w:author="김재헌" w:date="2016-05-15T16:46:00Z">
        <w:r w:rsidR="00FD4289" w:rsidDel="00D519F1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>A</w:delText>
        </w:r>
      </w:del>
      <w:del w:id="37" w:author="김재헌" w:date="2016-05-15T16:51:00Z">
        <w:r w:rsidR="00FD4289" w:rsidDel="00D519F1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 xml:space="preserve"> system that</w:delText>
        </w:r>
      </w:del>
      <w:ins w:id="38" w:author="김재헌" w:date="2016-05-15T17:39:00Z">
        <w:r w:rsidR="0091375E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is initially built for a small parking facility and</w:t>
        </w:r>
      </w:ins>
      <w:ins w:id="39" w:author="김재헌" w:date="2016-05-15T17:40:00Z">
        <w:r w:rsidR="0091375E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</w:ins>
      <w:ins w:id="40" w:author="김재헌" w:date="2016-05-15T17:46:00Z">
        <w:r w:rsidR="0073721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should</w:t>
        </w:r>
      </w:ins>
      <w:ins w:id="41" w:author="김재헌" w:date="2016-05-15T17:40:00Z">
        <w:del w:id="42" w:author="김재헌" w:date="2016-05-15T17:46:00Z">
          <w:r w:rsidR="0091375E" w:rsidDel="0073721C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</w:rPr>
            <w:delText>can</w:delText>
          </w:r>
        </w:del>
      </w:ins>
      <w:ins w:id="43" w:author="김재헌" w:date="2016-05-15T17:39:00Z">
        <w:r w:rsidR="0091375E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</w:ins>
      <w:del w:id="44" w:author="김재헌" w:date="2016-05-15T16:51:00Z">
        <w:r w:rsidR="00FD4289" w:rsidDel="00D519F1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 xml:space="preserve"> </w:delText>
        </w:r>
      </w:del>
      <w:del w:id="45" w:author="김재헌" w:date="2016-05-15T17:39:00Z">
        <w:r w:rsidR="00FD4289" w:rsidDel="0091375E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 xml:space="preserve">can </w:delText>
        </w:r>
      </w:del>
      <w:ins w:id="46" w:author="김재헌" w:date="2016-05-15T17:14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be</w:t>
        </w:r>
      </w:ins>
      <w:ins w:id="47" w:author="김재헌" w:date="2016-05-15T17:46:00Z">
        <w:r w:rsidR="0073721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able to be</w:t>
        </w:r>
      </w:ins>
      <w:ins w:id="48" w:author="김재헌" w:date="2016-05-15T17:14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</w:ins>
      <w:ins w:id="49" w:author="김재헌" w:date="2016-05-15T17:01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applied</w:t>
        </w:r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</w:ins>
      <w:ins w:id="50" w:author="김재헌" w:date="2016-05-15T17:46:00Z">
        <w:r w:rsidR="0073721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to</w:t>
        </w:r>
      </w:ins>
      <w:ins w:id="51" w:author="김재헌" w:date="2016-05-15T17:01:00Z">
        <w:del w:id="52" w:author="김재헌" w:date="2016-05-15T17:46:00Z">
          <w:r w:rsidR="001755DD" w:rsidDel="0073721C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</w:rPr>
            <w:delText>to</w:delText>
          </w:r>
        </w:del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</w:ins>
      <w:del w:id="53" w:author="김재헌" w:date="2016-05-15T17:01:00Z">
        <w:r w:rsidR="00FD4289" w:rsidDel="001755DD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 xml:space="preserve">be </w:delText>
        </w:r>
        <w:r w:rsidR="00FD4289" w:rsidRPr="00576A78" w:rsidDel="001755DD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  <w:u w:val="single"/>
            <w:rPrChange w:id="54" w:author="김재헌" w:date="2016-05-14T14:15:00Z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4"/>
              </w:rPr>
            </w:rPrChange>
          </w:rPr>
          <w:delText>reused and scaled</w:delText>
        </w:r>
        <w:r w:rsidR="00FD4289" w:rsidDel="001755DD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 xml:space="preserve"> for </w:delText>
        </w:r>
      </w:del>
      <w:del w:id="55" w:author="김재헌" w:date="2016-05-15T16:59:00Z">
        <w:r w:rsidR="00FD4289" w:rsidDel="001755DD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>an</w:delText>
        </w:r>
      </w:del>
      <w:ins w:id="56" w:author="김재헌" w:date="2016-05-15T17:26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various sized</w:t>
        </w:r>
      </w:ins>
      <w:del w:id="57" w:author="김재헌" w:date="2016-05-15T17:26:00Z">
        <w:r w:rsidR="00FD4289" w:rsidDel="00F4683E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>other</w:delText>
        </w:r>
      </w:del>
      <w:r w:rsidR="00FD4289">
        <w:rPr>
          <w:rFonts w:ascii="맑은 고딕" w:eastAsia="맑은 고딕" w:hAnsi="맑은 고딕" w:cs="굴림" w:hint="eastAsia"/>
          <w:bCs/>
          <w:color w:val="000000"/>
          <w:kern w:val="0"/>
          <w:szCs w:val="24"/>
        </w:rPr>
        <w:t xml:space="preserve"> parking facilit</w:t>
      </w:r>
      <w:ins w:id="58" w:author="김재헌" w:date="2016-05-15T17:00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ies</w:t>
        </w:r>
      </w:ins>
      <w:del w:id="59" w:author="김재헌" w:date="2016-05-15T17:00:00Z">
        <w:r w:rsidR="00FD4289" w:rsidDel="001755DD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>y</w:delText>
        </w:r>
      </w:del>
      <w:r w:rsidR="00FD4289">
        <w:rPr>
          <w:rFonts w:ascii="맑은 고딕" w:eastAsia="맑은 고딕" w:hAnsi="맑은 고딕" w:cs="굴림" w:hint="eastAsia"/>
          <w:bCs/>
          <w:color w:val="000000"/>
          <w:kern w:val="0"/>
          <w:szCs w:val="24"/>
        </w:rPr>
        <w:t xml:space="preserve"> </w:t>
      </w:r>
      <w:del w:id="60" w:author="김재헌" w:date="2016-05-15T17:20:00Z">
        <w:r w:rsidR="00FD4289" w:rsidDel="003B335C">
          <w:rPr>
            <w:rFonts w:ascii="맑은 고딕" w:eastAsia="맑은 고딕" w:hAnsi="맑은 고딕" w:cs="굴림" w:hint="eastAsia"/>
            <w:bCs/>
            <w:color w:val="000000"/>
            <w:kern w:val="0"/>
            <w:szCs w:val="24"/>
          </w:rPr>
          <w:delText>(garage or lot)</w:delText>
        </w:r>
      </w:del>
    </w:p>
    <w:p w14:paraId="381706E6" w14:textId="182E8D4B" w:rsidR="00FD4289" w:rsidRPr="00FD4289" w:rsidRDefault="00F4683E" w:rsidP="00FD4289">
      <w:pPr>
        <w:pStyle w:val="a9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  <w:ins w:id="61" w:author="김재헌" w:date="2016-05-15T17:15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>the</w:t>
        </w:r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 xml:space="preserve"> system </w:t>
        </w:r>
      </w:ins>
      <w:ins w:id="62" w:author="김재헌" w:date="2016-05-15T16:54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 xml:space="preserve">can </w:t>
        </w:r>
      </w:ins>
      <w:ins w:id="63" w:author="김재헌" w:date="2016-05-15T16:53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>p</w:t>
        </w:r>
      </w:ins>
      <w:del w:id="64" w:author="김재헌" w:date="2016-05-15T16:53:00Z">
        <w:r w:rsidR="00FD4289" w:rsidRPr="00FD4289"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delText>P</w:delText>
        </w:r>
      </w:del>
      <w:r w:rsidR="00FD4289" w:rsidRPr="00FD4289">
        <w:rPr>
          <w:rFonts w:ascii="맑은 고딕" w:eastAsia="맑은 고딕" w:hAnsi="맑은 고딕" w:cs="굴림"/>
          <w:bCs/>
          <w:color w:val="000000"/>
          <w:kern w:val="0"/>
          <w:szCs w:val="24"/>
          <w:u w:val="single"/>
        </w:rPr>
        <w:t xml:space="preserve">rovide </w:t>
      </w:r>
      <w:del w:id="65" w:author="김재헌" w:date="2016-05-15T17:25:00Z">
        <w:r w:rsidR="00FD4289" w:rsidRPr="00FD4289" w:rsidDel="00F4683E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delText xml:space="preserve">owner with </w:delText>
        </w:r>
      </w:del>
      <w:ins w:id="66" w:author="김재헌" w:date="2016-05-15T17:20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t>basic statistics</w:t>
        </w:r>
      </w:ins>
      <w:del w:id="67" w:author="김재헌" w:date="2016-05-15T17:20:00Z">
        <w:r w:rsidR="00FD4289" w:rsidRPr="00FD4289" w:rsidDel="003B335C">
          <w:rPr>
            <w:rFonts w:ascii="맑은 고딕" w:eastAsia="맑은 고딕" w:hAnsi="맑은 고딕" w:cs="굴림"/>
            <w:bCs/>
            <w:color w:val="000000"/>
            <w:kern w:val="0"/>
            <w:szCs w:val="24"/>
            <w:u w:val="single"/>
          </w:rPr>
          <w:delText>facility usage data</w:delText>
        </w:r>
      </w:del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 xml:space="preserve"> </w:t>
      </w:r>
      <w:del w:id="68" w:author="김재헌" w:date="2016-05-15T16:56:00Z">
        <w:r w:rsidR="00FD4289"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to initially i</w:delText>
        </w:r>
      </w:del>
      <w:ins w:id="69" w:author="김재헌" w:date="2016-05-15T16:56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in</w:t>
        </w:r>
      </w:ins>
      <w:del w:id="70" w:author="김재헌" w:date="2016-05-15T16:56:00Z">
        <w:r w:rsidR="00FD4289"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n</w:delText>
        </w:r>
      </w:del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>clud</w:t>
      </w:r>
      <w:ins w:id="71" w:author="김재헌" w:date="2016-05-15T16:56:00Z">
        <w:r w:rsidR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ing</w:t>
        </w:r>
      </w:ins>
      <w:del w:id="72" w:author="김재헌" w:date="2016-05-15T16:56:00Z">
        <w:r w:rsidR="00FD4289"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e</w:delText>
        </w:r>
      </w:del>
      <w:del w:id="73" w:author="김재헌" w:date="2016-05-15T17:21:00Z">
        <w:r w:rsidR="00FD4289" w:rsidDel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 </w:delText>
        </w:r>
      </w:del>
      <w:ins w:id="74" w:author="김재헌" w:date="2016-05-15T17:21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average occupancy, peak usage hours,</w:t>
        </w:r>
      </w:ins>
      <w:ins w:id="75" w:author="김재헌" w:date="2016-05-15T17:22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</w:ins>
      <w:ins w:id="76" w:author="김재헌" w:date="2016-05-15T17:21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parking slot statistics</w:t>
        </w:r>
      </w:ins>
      <w:del w:id="77" w:author="김재헌" w:date="2016-05-15T17:21:00Z">
        <w:r w:rsidR="00FD4289" w:rsidDel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average usage, peak usage hours, revenu</w:delText>
        </w:r>
      </w:del>
      <w:ins w:id="78" w:author="김재헌" w:date="2016-05-15T17:16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,</w:t>
        </w:r>
      </w:ins>
      <w:ins w:id="79" w:author="김재헌" w:date="2016-05-15T17:22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and revenue,</w:t>
        </w:r>
      </w:ins>
      <w:ins w:id="80" w:author="김재헌" w:date="2016-05-15T17:15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</w:ins>
      <w:del w:id="81" w:author="김재헌" w:date="2016-05-15T17:15:00Z">
        <w:r w:rsidR="00FD4289" w:rsidDel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e and </w:delText>
        </w:r>
      </w:del>
      <w:ins w:id="82" w:author="김재헌" w:date="2016-05-15T17:16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which should be </w:t>
        </w:r>
      </w:ins>
      <w:del w:id="83" w:author="김재헌" w:date="2016-05-15T17:16:00Z">
        <w:r w:rsidR="00FD4289" w:rsidDel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 xml:space="preserve">must be </w:delText>
        </w:r>
      </w:del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 xml:space="preserve">extensible </w:t>
      </w:r>
      <w:ins w:id="84" w:author="김재헌" w:date="2016-05-15T17:16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in order </w:t>
        </w:r>
      </w:ins>
      <w:ins w:id="85" w:author="김재헌" w:date="2016-05-15T16:57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to help developers to add</w:t>
        </w:r>
      </w:ins>
      <w:del w:id="86" w:author="김재헌" w:date="2016-05-15T16:57:00Z">
        <w:r w:rsidR="00FD4289" w:rsidDel="001755D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for adding</w:delText>
        </w:r>
      </w:del>
      <w:r w:rsidR="00FD4289">
        <w:rPr>
          <w:rFonts w:ascii="맑은 고딕" w:eastAsia="맑은 고딕" w:hAnsi="맑은 고딕" w:cs="굴림"/>
          <w:bCs/>
          <w:color w:val="000000"/>
          <w:kern w:val="0"/>
          <w:szCs w:val="24"/>
        </w:rPr>
        <w:t xml:space="preserve"> more </w:t>
      </w:r>
      <w:ins w:id="87" w:author="김재헌" w:date="2016-05-15T17:19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analysis algorithms</w:t>
        </w:r>
      </w:ins>
      <w:ins w:id="88" w:author="김재헌" w:date="2016-05-15T17:17:00Z">
        <w:r w:rsidR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</w:ins>
      <w:del w:id="89" w:author="김재헌" w:date="2016-05-15T17:17:00Z">
        <w:r w:rsidR="00FD4289" w:rsidDel="003B335C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delText>analysis algorithms</w:delText>
        </w:r>
      </w:del>
    </w:p>
    <w:p w14:paraId="66707234" w14:textId="77777777" w:rsidR="00346191" w:rsidRDefault="00FD4289" w:rsidP="00FD4289">
      <w:pPr>
        <w:pStyle w:val="a9"/>
        <w:widowControl/>
        <w:wordWrap/>
        <w:autoSpaceDE/>
        <w:autoSpaceDN/>
        <w:spacing w:after="0" w:line="240" w:lineRule="auto"/>
        <w:ind w:leftChars="0" w:left="1040" w:firstLine="560"/>
        <w:jc w:val="left"/>
        <w:textAlignment w:val="center"/>
        <w:rPr>
          <w:ins w:id="90" w:author="김재헌" w:date="2016-05-14T14:18:00Z"/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 w:hint="eastAsia"/>
          <w:b/>
          <w:bCs/>
          <w:noProof/>
          <w:color w:val="000000"/>
          <w:kern w:val="0"/>
          <w:szCs w:val="24"/>
        </w:rPr>
        <w:drawing>
          <wp:inline distT="0" distB="0" distL="0" distR="0" wp14:anchorId="6E07465D" wp14:editId="282341AB">
            <wp:extent cx="4417060" cy="24669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1E4A" w14:textId="044574FE" w:rsidR="00587F2E" w:rsidRPr="00587F2E" w:rsidRDefault="00587F2E" w:rsidP="00587F2E">
      <w:pPr>
        <w:pStyle w:val="a9"/>
        <w:widowControl/>
        <w:wordWrap/>
        <w:autoSpaceDE/>
        <w:autoSpaceDN/>
        <w:spacing w:after="0" w:line="240" w:lineRule="auto"/>
        <w:ind w:leftChars="0" w:left="720"/>
        <w:jc w:val="left"/>
        <w:textAlignment w:val="center"/>
        <w:rPr>
          <w:ins w:id="91" w:author="김재헌" w:date="2016-05-14T14:18:00Z"/>
          <w:rFonts w:ascii="맑은 고딕" w:eastAsia="맑은 고딕" w:hAnsi="맑은 고딕" w:cs="굴림"/>
          <w:bCs/>
          <w:color w:val="000000"/>
          <w:kern w:val="0"/>
          <w:sz w:val="20"/>
          <w:szCs w:val="24"/>
          <w:rPrChange w:id="92" w:author="김재헌" w:date="2016-05-14T14:18:00Z">
            <w:rPr>
              <w:ins w:id="93" w:author="김재헌" w:date="2016-05-14T14:18:00Z"/>
              <w:rFonts w:ascii="Times" w:hAnsi="Times" w:cs="Times"/>
              <w:kern w:val="0"/>
              <w:szCs w:val="24"/>
            </w:rPr>
          </w:rPrChange>
        </w:rPr>
        <w:pPrChange w:id="94" w:author="김재헌" w:date="2016-05-14T14:18:00Z">
          <w:pPr>
            <w:widowControl/>
            <w:wordWrap/>
            <w:adjustRightInd w:val="0"/>
            <w:spacing w:after="240" w:line="340" w:lineRule="atLeast"/>
            <w:jc w:val="left"/>
          </w:pPr>
        </w:pPrChange>
      </w:pPr>
      <w:ins w:id="95" w:author="김재헌" w:date="2016-05-14T14:18:00Z">
        <w:r w:rsidRPr="00E2493F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96" w:author="김재헌" w:date="2016-05-15T21:22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This </w:t>
        </w:r>
      </w:ins>
      <w:ins w:id="97" w:author="김재헌" w:date="2016-05-14T14:19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document</w:t>
        </w:r>
      </w:ins>
      <w:ins w:id="98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99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 </w:t>
        </w:r>
      </w:ins>
      <w:ins w:id="100" w:author="김재헌" w:date="2016-05-15T17:52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01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is written with the words,</w:t>
        </w:r>
      </w:ins>
      <w:ins w:id="102" w:author="김재헌" w:date="2016-05-14T14:18:00Z">
        <w:del w:id="103" w:author="김재헌" w:date="2016-05-15T17:52:00Z">
          <w:r w:rsidRPr="0073721C" w:rsidDel="0073721C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104" w:author="김재헌" w:date="2016-05-15T17:54:00Z">
                <w:rPr>
                  <w:rFonts w:ascii="Times" w:hAnsi="Times" w:cs="Times"/>
                  <w:kern w:val="0"/>
                  <w:sz w:val="30"/>
                  <w:szCs w:val="30"/>
                </w:rPr>
              </w:rPrChange>
            </w:rPr>
            <w:delText xml:space="preserve">contains </w:delText>
          </w:r>
        </w:del>
      </w:ins>
      <w:ins w:id="105" w:author="김재헌" w:date="2016-05-14T14:20:00Z">
        <w:del w:id="106" w:author="김재헌" w:date="2016-05-15T17:52:00Z">
          <w:r w:rsidDel="0073721C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</w:rPr>
            <w:delText>the</w:delText>
          </w:r>
        </w:del>
      </w:ins>
      <w:ins w:id="107" w:author="김재헌" w:date="2016-05-14T14:18:00Z">
        <w:del w:id="108" w:author="김재헌" w:date="2016-05-15T17:52:00Z">
          <w:r w:rsidRPr="0073721C" w:rsidDel="0073721C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109" w:author="김재헌" w:date="2016-05-15T17:54:00Z">
                <w:rPr>
                  <w:rFonts w:ascii="Times" w:hAnsi="Times" w:cs="Times"/>
                  <w:kern w:val="0"/>
                  <w:sz w:val="30"/>
                  <w:szCs w:val="30"/>
                </w:rPr>
              </w:rPrChange>
            </w:rPr>
            <w:delText xml:space="preserve"> </w:delText>
          </w:r>
        </w:del>
        <w:del w:id="110" w:author="김재헌" w:date="2016-05-15T17:51:00Z">
          <w:r w:rsidRPr="0073721C" w:rsidDel="0073721C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111" w:author="김재헌" w:date="2016-05-15T17:54:00Z">
                <w:rPr>
                  <w:rFonts w:ascii="Times" w:hAnsi="Times" w:cs="Times"/>
                  <w:kern w:val="0"/>
                  <w:sz w:val="30"/>
                  <w:szCs w:val="30"/>
                </w:rPr>
              </w:rPrChange>
            </w:rPr>
            <w:delText>use</w:delText>
          </w:r>
        </w:del>
        <w:del w:id="112" w:author="김재헌" w:date="2016-05-15T17:52:00Z">
          <w:r w:rsidRPr="0073721C" w:rsidDel="0073721C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113" w:author="김재헌" w:date="2016-05-15T17:54:00Z">
                <w:rPr>
                  <w:rFonts w:ascii="Times" w:hAnsi="Times" w:cs="Times"/>
                  <w:kern w:val="0"/>
                  <w:sz w:val="30"/>
                  <w:szCs w:val="30"/>
                </w:rPr>
              </w:rPrChange>
            </w:rPr>
            <w:delText xml:space="preserve"> of the words</w:delText>
          </w:r>
        </w:del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14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 </w:t>
        </w:r>
      </w:ins>
      <w:ins w:id="115" w:author="김재헌" w:date="2016-05-15T17:46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16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‘</w:t>
        </w:r>
      </w:ins>
      <w:ins w:id="117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18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must</w:t>
        </w:r>
      </w:ins>
      <w:ins w:id="119" w:author="김재헌" w:date="2016-05-15T17:46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20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’</w:t>
        </w:r>
      </w:ins>
      <w:ins w:id="121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22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, </w:t>
        </w:r>
      </w:ins>
      <w:ins w:id="123" w:author="김재헌" w:date="2016-05-15T17:46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24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‘</w:t>
        </w:r>
      </w:ins>
      <w:ins w:id="125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26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must not</w:t>
        </w:r>
      </w:ins>
      <w:ins w:id="127" w:author="김재헌" w:date="2016-05-15T17:46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28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’</w:t>
        </w:r>
      </w:ins>
      <w:ins w:id="129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30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, </w:t>
        </w:r>
      </w:ins>
      <w:ins w:id="131" w:author="김재헌" w:date="2016-05-15T17:46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32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‘</w:t>
        </w:r>
      </w:ins>
      <w:ins w:id="133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34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required</w:t>
        </w:r>
      </w:ins>
      <w:ins w:id="135" w:author="김재헌" w:date="2016-05-15T17:46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36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’</w:t>
        </w:r>
      </w:ins>
      <w:ins w:id="137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38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, </w:t>
        </w:r>
      </w:ins>
      <w:ins w:id="139" w:author="김재헌" w:date="2016-05-15T17:46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40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‘</w:t>
        </w:r>
      </w:ins>
      <w:ins w:id="141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42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shall</w:t>
        </w:r>
      </w:ins>
      <w:ins w:id="143" w:author="김재헌" w:date="2016-05-15T21:23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144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45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, </w:t>
        </w:r>
      </w:ins>
      <w:ins w:id="146" w:author="김재헌" w:date="2016-05-15T17:46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47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‘</w:t>
        </w:r>
      </w:ins>
      <w:ins w:id="148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49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shall not</w:t>
        </w:r>
      </w:ins>
      <w:ins w:id="150" w:author="김재헌" w:date="2016-05-15T17:47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51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’</w:t>
        </w:r>
      </w:ins>
      <w:ins w:id="152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53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, </w:t>
        </w:r>
      </w:ins>
      <w:ins w:id="154" w:author="김재헌" w:date="2016-05-15T21:23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155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56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should</w:t>
        </w:r>
        <w:del w:id="157" w:author="김재헌" w:date="2016-05-15T21:23:00Z">
          <w:r w:rsidRPr="0073721C" w:rsidDel="00AB1F4D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158" w:author="김재헌" w:date="2016-05-15T17:54:00Z">
                <w:rPr>
                  <w:rFonts w:ascii="Times" w:hAnsi="Times" w:cs="Times"/>
                  <w:i/>
                  <w:iCs/>
                  <w:kern w:val="0"/>
                  <w:sz w:val="30"/>
                  <w:szCs w:val="30"/>
                </w:rPr>
              </w:rPrChange>
            </w:rPr>
            <w:delText xml:space="preserve"> </w:delText>
          </w:r>
        </w:del>
      </w:ins>
      <w:ins w:id="159" w:author="김재헌" w:date="2016-05-15T21:23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160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61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, </w:t>
        </w:r>
      </w:ins>
      <w:ins w:id="162" w:author="김재헌" w:date="2016-05-15T21:23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163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64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should not</w:t>
        </w:r>
        <w:del w:id="165" w:author="김재헌" w:date="2016-05-15T21:23:00Z">
          <w:r w:rsidRPr="0073721C" w:rsidDel="00AB1F4D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166" w:author="김재헌" w:date="2016-05-15T17:54:00Z">
                <w:rPr>
                  <w:rFonts w:ascii="Times" w:hAnsi="Times" w:cs="Times"/>
                  <w:i/>
                  <w:iCs/>
                  <w:kern w:val="0"/>
                  <w:sz w:val="30"/>
                  <w:szCs w:val="30"/>
                </w:rPr>
              </w:rPrChange>
            </w:rPr>
            <w:delText xml:space="preserve"> </w:delText>
          </w:r>
        </w:del>
      </w:ins>
      <w:ins w:id="167" w:author="김재헌" w:date="2016-05-15T21:23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168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69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, </w:t>
        </w:r>
      </w:ins>
      <w:ins w:id="170" w:author="김재헌" w:date="2016-05-15T21:23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171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72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recommended</w:t>
        </w:r>
      </w:ins>
      <w:ins w:id="173" w:author="김재헌" w:date="2016-05-15T21:23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174" w:author="김재헌" w:date="2016-05-14T14:18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75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</w:t>
        </w:r>
        <w:r w:rsidRPr="00587F2E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and</w:t>
        </w:r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76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 </w:t>
        </w:r>
      </w:ins>
      <w:ins w:id="177" w:author="김재헌" w:date="2016-05-15T21:23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178" w:author="김재헌" w:date="2016-05-14T14:18:00Z">
        <w:r w:rsidRPr="00587F2E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not recommended</w:t>
        </w:r>
      </w:ins>
      <w:ins w:id="179" w:author="김재헌" w:date="2016-05-15T21:24:00Z">
        <w:r w:rsidR="00AB1F4D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180" w:author="김재헌" w:date="2016-05-14T14:18:00Z">
        <w:r w:rsidRPr="00587F2E"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 xml:space="preserve"> </w:t>
        </w:r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81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>in a statement</w:t>
        </w:r>
      </w:ins>
      <w:ins w:id="182" w:author="김재헌" w:date="2016-05-15T17:53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83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 xml:space="preserve">. These are </w:t>
        </w:r>
      </w:ins>
      <w:ins w:id="184" w:author="김재헌" w:date="2016-05-14T14:18:00Z">
        <w:del w:id="185" w:author="김재헌" w:date="2016-05-15T17:53:00Z">
          <w:r w:rsidRPr="0073721C" w:rsidDel="0073721C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186" w:author="김재헌" w:date="2016-05-15T17:54:00Z">
                <w:rPr>
                  <w:rFonts w:ascii="Times" w:hAnsi="Times" w:cs="Times"/>
                  <w:kern w:val="0"/>
                  <w:sz w:val="30"/>
                  <w:szCs w:val="30"/>
                </w:rPr>
              </w:rPrChange>
            </w:rPr>
            <w:delText xml:space="preserve"> have </w:delText>
          </w:r>
        </w:del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87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>the following meanings</w:t>
        </w:r>
      </w:ins>
      <w:ins w:id="188" w:author="김재헌" w:date="2016-05-15T17:53:00Z">
        <w:r w:rsidR="0073721C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89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 xml:space="preserve"> that:</w:t>
        </w:r>
        <w:r w:rsidR="0073721C">
          <w:rPr>
            <w:rFonts w:ascii="맑은 고딕" w:eastAsia="맑은 고딕" w:hAnsi="맑은 고딕" w:cs="굴림"/>
            <w:bCs/>
            <w:color w:val="000000"/>
            <w:kern w:val="0"/>
            <w:sz w:val="20"/>
            <w:szCs w:val="24"/>
          </w:rPr>
          <w:t xml:space="preserve"> </w:t>
        </w:r>
      </w:ins>
      <w:ins w:id="190" w:author="김재헌" w:date="2016-05-14T14:18:00Z">
        <w:del w:id="191" w:author="김재헌" w:date="2016-05-15T17:53:00Z">
          <w:r w:rsidRPr="00587F2E" w:rsidDel="0073721C">
            <w:rPr>
              <w:rFonts w:ascii="맑은 고딕" w:eastAsia="맑은 고딕" w:hAnsi="맑은 고딕" w:cs="굴림"/>
              <w:bCs/>
              <w:color w:val="000000"/>
              <w:kern w:val="0"/>
              <w:sz w:val="20"/>
              <w:szCs w:val="24"/>
              <w:rPrChange w:id="192" w:author="김재헌" w:date="2016-05-14T14:18:00Z">
                <w:rPr>
                  <w:rFonts w:ascii="Times" w:hAnsi="Times" w:cs="Times"/>
                  <w:kern w:val="0"/>
                  <w:sz w:val="30"/>
                  <w:szCs w:val="30"/>
                </w:rPr>
              </w:rPrChange>
            </w:rPr>
            <w:delText>:</w:delText>
          </w:r>
        </w:del>
        <w:r w:rsidRPr="00587F2E">
          <w:rPr>
            <w:rFonts w:ascii="맑은 고딕" w:eastAsia="맑은 고딕" w:hAnsi="맑은 고딕" w:cs="굴림"/>
            <w:bCs/>
            <w:color w:val="000000"/>
            <w:kern w:val="0"/>
            <w:sz w:val="20"/>
            <w:szCs w:val="24"/>
            <w:rPrChange w:id="193" w:author="김재헌" w:date="2016-05-14T14:18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 </w:t>
        </w:r>
      </w:ins>
    </w:p>
    <w:p w14:paraId="3B8BADBA" w14:textId="16A269D8" w:rsidR="00587F2E" w:rsidRDefault="0073721C" w:rsidP="00587F2E">
      <w:pPr>
        <w:pStyle w:val="a9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ins w:id="194" w:author="김재헌" w:date="2016-05-14T14:18:00Z"/>
          <w:rFonts w:ascii="맑은 고딕" w:eastAsia="맑은 고딕" w:hAnsi="맑은 고딕" w:cs="굴림"/>
          <w:bCs/>
          <w:color w:val="000000"/>
          <w:kern w:val="0"/>
          <w:szCs w:val="24"/>
        </w:rPr>
        <w:pPrChange w:id="195" w:author="김재헌" w:date="2016-05-14T14:18:00Z">
          <w:pPr>
            <w:widowControl/>
            <w:wordWrap/>
            <w:adjustRightInd w:val="0"/>
            <w:spacing w:after="240" w:line="340" w:lineRule="atLeast"/>
            <w:jc w:val="left"/>
          </w:pPr>
        </w:pPrChange>
      </w:pPr>
      <w:ins w:id="196" w:author="김재헌" w:date="2016-05-15T17:47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97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‘</w:t>
        </w:r>
      </w:ins>
      <w:ins w:id="198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199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must</w:t>
        </w:r>
      </w:ins>
      <w:ins w:id="200" w:author="김재헌" w:date="2016-05-15T17:47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01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’</w:t>
        </w:r>
      </w:ins>
      <w:ins w:id="202" w:author="김재헌" w:date="2016-05-14T14:18:00Z">
        <w:del w:id="203" w:author="김재헌" w:date="2016-05-15T21:23:00Z">
          <w:r w:rsidR="00587F2E" w:rsidRPr="0073721C" w:rsidDel="00823356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204" w:author="김재헌" w:date="2016-05-15T17:54:00Z">
                <w:rPr>
                  <w:rFonts w:ascii="Times" w:hAnsi="Times" w:cs="Times"/>
                  <w:i/>
                  <w:iCs/>
                  <w:kern w:val="0"/>
                  <w:sz w:val="30"/>
                  <w:szCs w:val="30"/>
                </w:rPr>
              </w:rPrChange>
            </w:rPr>
            <w:delText xml:space="preserve"> </w:delText>
          </w:r>
        </w:del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05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, </w:t>
        </w:r>
      </w:ins>
      <w:ins w:id="206" w:author="김재헌" w:date="2016-05-15T17:47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07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‘</w:t>
        </w:r>
      </w:ins>
      <w:ins w:id="208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09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shall</w:t>
        </w:r>
      </w:ins>
      <w:ins w:id="210" w:author="김재헌" w:date="2016-05-15T17:47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11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’</w:t>
        </w:r>
      </w:ins>
      <w:ins w:id="212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13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, or </w:t>
        </w:r>
      </w:ins>
      <w:ins w:id="214" w:author="김재헌" w:date="2016-05-15T17:47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15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‘</w:t>
        </w:r>
      </w:ins>
      <w:ins w:id="216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17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required</w:t>
        </w:r>
      </w:ins>
      <w:ins w:id="218" w:author="김재헌" w:date="2016-05-15T17:47:00Z">
        <w:r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19" w:author="김재헌" w:date="2016-05-15T17:54:00Z">
              <w:rPr>
                <w:rFonts w:ascii="맑은 고딕" w:eastAsia="맑은 고딕" w:hAnsi="맑은 고딕" w:cs="굴림"/>
                <w:bCs/>
                <w:color w:val="000000"/>
                <w:kern w:val="0"/>
                <w:sz w:val="20"/>
                <w:szCs w:val="24"/>
              </w:rPr>
            </w:rPrChange>
          </w:rPr>
          <w:t>’</w:t>
        </w:r>
      </w:ins>
      <w:ins w:id="220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21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means the statement is an absolute requirement. </w:t>
        </w:r>
      </w:ins>
    </w:p>
    <w:p w14:paraId="12F8B3A9" w14:textId="087C8416" w:rsidR="00587F2E" w:rsidRPr="0073721C" w:rsidRDefault="00823356" w:rsidP="00587F2E">
      <w:pPr>
        <w:pStyle w:val="a9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ins w:id="222" w:author="김재헌" w:date="2016-05-14T14:18:00Z"/>
          <w:rFonts w:ascii="맑은 고딕" w:eastAsia="맑은 고딕" w:hAnsi="맑은 고딕" w:cs="굴림"/>
          <w:bCs/>
          <w:color w:val="000000"/>
          <w:kern w:val="0"/>
          <w:szCs w:val="24"/>
          <w:rPrChange w:id="223" w:author="김재헌" w:date="2016-05-15T17:54:00Z">
            <w:rPr>
              <w:ins w:id="224" w:author="김재헌" w:date="2016-05-14T14:18:00Z"/>
              <w:rFonts w:ascii="Times" w:hAnsi="Times" w:cs="Times"/>
              <w:kern w:val="0"/>
              <w:szCs w:val="24"/>
            </w:rPr>
          </w:rPrChange>
        </w:rPr>
        <w:pPrChange w:id="225" w:author="김재헌" w:date="2016-05-14T14:18:00Z">
          <w:pPr>
            <w:widowControl/>
            <w:wordWrap/>
            <w:adjustRightInd w:val="0"/>
            <w:spacing w:after="240" w:line="340" w:lineRule="atLeast"/>
            <w:jc w:val="left"/>
          </w:pPr>
        </w:pPrChange>
      </w:pPr>
      <w:ins w:id="226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227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28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must not</w:t>
        </w:r>
        <w:del w:id="229" w:author="김재헌" w:date="2016-05-15T21:23:00Z">
          <w:r w:rsidR="00587F2E" w:rsidRPr="0073721C" w:rsidDel="00823356">
            <w:rPr>
              <w:rFonts w:ascii="맑은 고딕" w:eastAsia="맑은 고딕" w:hAnsi="맑은 고딕" w:cs="굴림"/>
              <w:bCs/>
              <w:color w:val="000000"/>
              <w:kern w:val="0"/>
              <w:szCs w:val="24"/>
              <w:rPrChange w:id="230" w:author="김재헌" w:date="2016-05-15T17:54:00Z">
                <w:rPr>
                  <w:rFonts w:ascii="Times" w:hAnsi="Times" w:cs="Times"/>
                  <w:i/>
                  <w:iCs/>
                  <w:kern w:val="0"/>
                  <w:sz w:val="30"/>
                  <w:szCs w:val="30"/>
                </w:rPr>
              </w:rPrChange>
            </w:rPr>
            <w:delText xml:space="preserve"> </w:delText>
          </w:r>
        </w:del>
      </w:ins>
      <w:ins w:id="231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232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33" w:author="김재헌" w:date="2016-05-15T17:54:00Z">
              <w:rPr>
                <w:rFonts w:ascii="Times" w:hAnsi="Times" w:cs="Times"/>
                <w:kern w:val="0"/>
                <w:sz w:val="30"/>
                <w:szCs w:val="30"/>
              </w:rPr>
            </w:rPrChange>
          </w:rPr>
          <w:t xml:space="preserve">, </w:t>
        </w:r>
      </w:ins>
      <w:ins w:id="234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235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36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shall not</w:t>
        </w:r>
      </w:ins>
      <w:ins w:id="237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238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39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or </w:t>
        </w:r>
      </w:ins>
      <w:ins w:id="240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241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42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prohibited</w:t>
        </w:r>
      </w:ins>
      <w:ins w:id="243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244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45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means the statement is an absolute prohibition. </w:t>
        </w:r>
      </w:ins>
    </w:p>
    <w:p w14:paraId="6A110567" w14:textId="150B745C" w:rsidR="00587F2E" w:rsidRPr="0073721C" w:rsidRDefault="00823356" w:rsidP="00587F2E">
      <w:pPr>
        <w:pStyle w:val="a9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ins w:id="246" w:author="김재헌" w:date="2016-05-14T14:18:00Z"/>
          <w:rFonts w:ascii="맑은 고딕" w:eastAsia="맑은 고딕" w:hAnsi="맑은 고딕" w:cs="굴림"/>
          <w:bCs/>
          <w:color w:val="000000"/>
          <w:kern w:val="0"/>
          <w:szCs w:val="24"/>
          <w:rPrChange w:id="247" w:author="김재헌" w:date="2016-05-15T17:54:00Z">
            <w:rPr>
              <w:ins w:id="248" w:author="김재헌" w:date="2016-05-14T14:18:00Z"/>
              <w:rFonts w:ascii="Times" w:hAnsi="Times" w:cs="Times"/>
              <w:kern w:val="0"/>
              <w:szCs w:val="24"/>
            </w:rPr>
          </w:rPrChange>
        </w:rPr>
        <w:pPrChange w:id="249" w:author="김재헌" w:date="2016-05-14T14:18:00Z">
          <w:pPr>
            <w:widowControl/>
            <w:wordWrap/>
            <w:adjustRightInd w:val="0"/>
            <w:spacing w:after="240" w:line="340" w:lineRule="atLeast"/>
            <w:jc w:val="left"/>
          </w:pPr>
        </w:pPrChange>
      </w:pPr>
      <w:ins w:id="250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251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52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should</w:t>
        </w:r>
      </w:ins>
      <w:ins w:id="253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254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55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or </w:t>
        </w:r>
      </w:ins>
      <w:ins w:id="256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257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58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recommended</w:t>
        </w:r>
      </w:ins>
      <w:ins w:id="259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260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61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means the full implications must be understood before choosing a different course. </w:t>
        </w:r>
      </w:ins>
    </w:p>
    <w:p w14:paraId="2A09244D" w14:textId="404DE9E1" w:rsidR="00587F2E" w:rsidRPr="0073721C" w:rsidRDefault="00823356" w:rsidP="00587F2E">
      <w:pPr>
        <w:pStyle w:val="a9"/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ins w:id="262" w:author="김재헌" w:date="2016-05-14T14:18:00Z"/>
          <w:rFonts w:ascii="맑은 고딕" w:eastAsia="맑은 고딕" w:hAnsi="맑은 고딕" w:cs="굴림"/>
          <w:bCs/>
          <w:color w:val="000000"/>
          <w:kern w:val="0"/>
          <w:szCs w:val="24"/>
          <w:rPrChange w:id="263" w:author="김재헌" w:date="2016-05-15T17:54:00Z">
            <w:rPr>
              <w:ins w:id="264" w:author="김재헌" w:date="2016-05-14T14:18:00Z"/>
              <w:rFonts w:ascii="Times" w:hAnsi="Times" w:cs="Times"/>
              <w:kern w:val="0"/>
              <w:szCs w:val="24"/>
            </w:rPr>
          </w:rPrChange>
        </w:rPr>
        <w:pPrChange w:id="265" w:author="김재헌" w:date="2016-05-14T14:18:00Z">
          <w:pPr>
            <w:widowControl/>
            <w:wordWrap/>
            <w:adjustRightInd w:val="0"/>
            <w:spacing w:after="240" w:line="340" w:lineRule="atLeast"/>
            <w:jc w:val="left"/>
          </w:pPr>
        </w:pPrChange>
      </w:pPr>
      <w:ins w:id="266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267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68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should not</w:t>
        </w:r>
      </w:ins>
      <w:ins w:id="269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270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71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or </w:t>
        </w:r>
      </w:ins>
      <w:ins w:id="272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‘</w:t>
        </w:r>
      </w:ins>
      <w:ins w:id="273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74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>not recommended</w:t>
        </w:r>
      </w:ins>
      <w:ins w:id="275" w:author="김재헌" w:date="2016-05-15T21:23:00Z">
        <w:r>
          <w:rPr>
            <w:rFonts w:ascii="맑은 고딕" w:eastAsia="맑은 고딕" w:hAnsi="맑은 고딕" w:cs="굴림"/>
            <w:bCs/>
            <w:color w:val="000000"/>
            <w:kern w:val="0"/>
            <w:szCs w:val="24"/>
          </w:rPr>
          <w:t>’</w:t>
        </w:r>
      </w:ins>
      <w:ins w:id="276" w:author="김재헌" w:date="2016-05-14T14:18:00Z">
        <w:r w:rsidR="00587F2E" w:rsidRPr="0073721C">
          <w:rPr>
            <w:rFonts w:ascii="맑은 고딕" w:eastAsia="맑은 고딕" w:hAnsi="맑은 고딕" w:cs="굴림"/>
            <w:bCs/>
            <w:color w:val="000000"/>
            <w:kern w:val="0"/>
            <w:szCs w:val="24"/>
            <w:rPrChange w:id="277" w:author="김재헌" w:date="2016-05-15T17:54:00Z">
              <w:rPr>
                <w:rFonts w:ascii="Times" w:hAnsi="Times" w:cs="Times"/>
                <w:i/>
                <w:iCs/>
                <w:kern w:val="0"/>
                <w:sz w:val="30"/>
                <w:szCs w:val="30"/>
              </w:rPr>
            </w:rPrChange>
          </w:rPr>
          <w:t xml:space="preserve"> means the full implications must be understood before choosing this course. </w:t>
        </w:r>
      </w:ins>
    </w:p>
    <w:p w14:paraId="50ABDB1F" w14:textId="77777777" w:rsidR="00587F2E" w:rsidRPr="00587F2E" w:rsidRDefault="00587F2E" w:rsidP="00587F2E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  <w:rPrChange w:id="278" w:author="김재헌" w:date="2016-05-14T14:18:00Z">
            <w:rPr/>
          </w:rPrChange>
        </w:rPr>
        <w:pPrChange w:id="279" w:author="김재헌" w:date="2016-05-14T14:18:00Z">
          <w:pPr>
            <w:pStyle w:val="a9"/>
            <w:widowControl/>
            <w:wordWrap/>
            <w:autoSpaceDE/>
            <w:autoSpaceDN/>
            <w:spacing w:after="0" w:line="240" w:lineRule="auto"/>
            <w:ind w:leftChars="0" w:left="1040" w:firstLine="560"/>
            <w:jc w:val="left"/>
            <w:textAlignment w:val="center"/>
          </w:pPr>
        </w:pPrChange>
      </w:pPr>
    </w:p>
    <w:p w14:paraId="02DA2E21" w14:textId="77777777" w:rsidR="00346191" w:rsidRDefault="0070143F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Project</w:t>
      </w:r>
      <w:r w:rsidR="00346191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 xml:space="preserve"> Context</w:t>
      </w:r>
    </w:p>
    <w:p w14:paraId="0728576C" w14:textId="77777777" w:rsidR="00346191" w:rsidRPr="00F56BD4" w:rsidRDefault="0027050E" w:rsidP="00346191">
      <w:pPr>
        <w:pStyle w:val="a9"/>
        <w:ind w:left="960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F56BD4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 xml:space="preserve">2.1) </w:t>
      </w:r>
      <w:r w:rsidR="00F56BD4" w:rsidRPr="00F56BD4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Market Context</w:t>
      </w:r>
    </w:p>
    <w:tbl>
      <w:tblPr>
        <w:tblW w:w="9054" w:type="dxa"/>
        <w:tblInd w:w="14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6567"/>
      </w:tblGrid>
      <w:tr w:rsidR="00F56BD4" w:rsidRPr="00D47F86" w14:paraId="49DA2E4C" w14:textId="77777777" w:rsidTr="00F56BD4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E7CE4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F56BD4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S</w:t>
            </w:r>
            <w:r w:rsidRPr="00F56BD4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takeholders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9F935" w14:textId="77777777" w:rsidR="00F56BD4" w:rsidRPr="00D47F86" w:rsidRDefault="008F7B56" w:rsidP="008F7B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Garage o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wner,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GTPS, Attendant, drivers, team members, team mentor, Smart phone company, App market, Credit card company, System installer, Project Manager</w:t>
            </w:r>
          </w:p>
        </w:tc>
      </w:tr>
      <w:tr w:rsidR="00F56BD4" w:rsidRPr="00D47F86" w14:paraId="6E0043D8" w14:textId="77777777" w:rsidTr="00F56BD4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91B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F56BD4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lastRenderedPageBreak/>
              <w:t>Quality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75AB8" w14:textId="77777777" w:rsidR="00F56BD4" w:rsidRPr="00D47F86" w:rsidRDefault="00780896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R</w:t>
            </w:r>
            <w:r w:rsidRPr="00780896">
              <w:rPr>
                <w:rFonts w:ascii="맑은 고딕" w:eastAsia="맑은 고딕" w:hAnsi="맑은 고딕" w:cs="굴림"/>
                <w:kern w:val="0"/>
                <w:szCs w:val="20"/>
              </w:rPr>
              <w:t>educe driver frustration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, </w:t>
            </w:r>
            <w:r w:rsidRPr="00780896">
              <w:rPr>
                <w:rFonts w:ascii="맑은 고딕" w:eastAsia="맑은 고딕" w:hAnsi="맑은 고딕" w:cs="굴림"/>
                <w:kern w:val="0"/>
                <w:szCs w:val="20"/>
              </w:rPr>
              <w:t>more efficiently utilize the space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, </w:t>
            </w:r>
            <w:r w:rsidR="00E50F00" w:rsidRPr="00E50F00">
              <w:rPr>
                <w:rFonts w:ascii="맑은 고딕" w:eastAsia="맑은 고딕" w:hAnsi="맑은 고딕" w:cs="굴림"/>
                <w:kern w:val="0"/>
                <w:szCs w:val="20"/>
              </w:rPr>
              <w:t>reducing liabilities</w:t>
            </w:r>
            <w:r w:rsidR="00E50F00">
              <w:rPr>
                <w:rFonts w:ascii="맑은 고딕" w:eastAsia="맑은 고딕" w:hAnsi="맑은 고딕" w:cs="굴림"/>
                <w:kern w:val="0"/>
                <w:szCs w:val="20"/>
              </w:rPr>
              <w:t xml:space="preserve">, </w:t>
            </w:r>
            <w:r w:rsidR="00E50F00" w:rsidRPr="00E50F00">
              <w:rPr>
                <w:rFonts w:ascii="맑은 고딕" w:eastAsia="맑은 고딕" w:hAnsi="맑은 고딕" w:cs="굴림"/>
                <w:kern w:val="0"/>
                <w:szCs w:val="20"/>
              </w:rPr>
              <w:t>reducing operating costs</w:t>
            </w:r>
            <w:r w:rsidR="00E50F0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for owner</w:t>
            </w:r>
          </w:p>
        </w:tc>
      </w:tr>
      <w:tr w:rsidR="00F56BD4" w:rsidRPr="00D47F86" w14:paraId="64883B5A" w14:textId="77777777" w:rsidTr="00F56BD4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B12E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F56BD4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F</w:t>
            </w:r>
            <w:r w:rsidRPr="00F56BD4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 xml:space="preserve">unctional </w:t>
            </w:r>
            <w:r w:rsidRPr="00F56BD4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expectations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E0FE" w14:textId="77777777" w:rsidR="00F56BD4" w:rsidRPr="00D47F86" w:rsidRDefault="00E50F00" w:rsidP="00E50F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H/W control and reservation parking space, monitoring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and managing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parking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facility</w:t>
            </w:r>
          </w:p>
        </w:tc>
      </w:tr>
      <w:tr w:rsidR="00F56BD4" w:rsidRPr="00D47F86" w14:paraId="2EEA9E39" w14:textId="77777777" w:rsidTr="00F56BD4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9C5AF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F56BD4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P</w:t>
            </w:r>
            <w:r w:rsidRPr="00F56BD4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 xml:space="preserve">roduct </w:t>
            </w:r>
            <w:r w:rsidRPr="00F56BD4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packaging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1AA2E" w14:textId="77777777" w:rsidR="00F56BD4" w:rsidRPr="00D47F86" w:rsidRDefault="0033167A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H/W devices, Server, Network device, DB, user manual and S/W.</w:t>
            </w:r>
          </w:p>
        </w:tc>
      </w:tr>
    </w:tbl>
    <w:p w14:paraId="79C4BFAE" w14:textId="77777777" w:rsidR="00F56BD4" w:rsidRPr="00F56BD4" w:rsidRDefault="00F56BD4" w:rsidP="00346191">
      <w:pPr>
        <w:pStyle w:val="a9"/>
        <w:ind w:left="960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</w:p>
    <w:p w14:paraId="0BFA6149" w14:textId="77777777" w:rsidR="00F56BD4" w:rsidRPr="00F56BD4" w:rsidRDefault="00F56BD4" w:rsidP="00346191">
      <w:pPr>
        <w:pStyle w:val="a9"/>
        <w:ind w:left="960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F56BD4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2.2) Organizational Context</w:t>
      </w:r>
    </w:p>
    <w:tbl>
      <w:tblPr>
        <w:tblW w:w="9054" w:type="dxa"/>
        <w:tblInd w:w="14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6567"/>
      </w:tblGrid>
      <w:tr w:rsidR="00F56BD4" w:rsidRPr="00D47F86" w14:paraId="1C286C62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BA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Structure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3B5CB" w14:textId="77777777" w:rsidR="00F56BD4" w:rsidRDefault="00E50F00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The development team has 5 members.</w:t>
            </w:r>
          </w:p>
          <w:p w14:paraId="2A51FA86" w14:textId="77777777" w:rsidR="00CB2CBB" w:rsidRDefault="00CB2CBB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proofErr w:type="spellStart"/>
            <w:r>
              <w:t>Namjin</w:t>
            </w:r>
            <w:proofErr w:type="spellEnd"/>
            <w:r>
              <w:t xml:space="preserve"> Lee, he is FW engineer.</w:t>
            </w:r>
          </w:p>
          <w:p w14:paraId="187002CF" w14:textId="77777777" w:rsidR="00CB2CBB" w:rsidRPr="00D47F86" w:rsidRDefault="00CB2CBB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F56BD4" w:rsidRPr="00D47F86" w14:paraId="081B4FF3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2B362" w14:textId="2604AEFD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Culture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90E5" w14:textId="77777777" w:rsidR="00F56BD4" w:rsidRPr="00D47F86" w:rsidRDefault="00E50F00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Customer oriented.</w:t>
            </w:r>
            <w:r w:rsidR="003873A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Our team name is “Infinite Challenge”. It means that we have an “Infinite” passion and we love “Challenges”.</w:t>
            </w:r>
          </w:p>
        </w:tc>
      </w:tr>
    </w:tbl>
    <w:p w14:paraId="1AD6DDF1" w14:textId="77777777" w:rsidR="00F56BD4" w:rsidRDefault="00F56BD4" w:rsidP="00346191">
      <w:pPr>
        <w:pStyle w:val="a9"/>
        <w:ind w:left="960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</w:p>
    <w:p w14:paraId="400D3706" w14:textId="77777777" w:rsidR="00F56BD4" w:rsidRPr="00F56BD4" w:rsidRDefault="00F56BD4" w:rsidP="00346191">
      <w:pPr>
        <w:pStyle w:val="a9"/>
        <w:ind w:left="960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F56BD4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2.3) Business Context</w:t>
      </w:r>
    </w:p>
    <w:tbl>
      <w:tblPr>
        <w:tblW w:w="9054" w:type="dxa"/>
        <w:tblInd w:w="14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6567"/>
        <w:tblGridChange w:id="280">
          <w:tblGrid>
            <w:gridCol w:w="2487"/>
            <w:gridCol w:w="6567"/>
          </w:tblGrid>
        </w:tblGridChange>
      </w:tblGrid>
      <w:tr w:rsidR="00F56BD4" w:rsidRPr="00D47F86" w14:paraId="16E67436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BE2A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Strategies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03B0F" w14:textId="0CF10126" w:rsidR="000A6DE3" w:rsidRPr="00D47F86" w:rsidRDefault="000A6DE3" w:rsidP="005A18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281" w:author="김재헌" w:date="2016-05-15T17:5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We will focus on </w:t>
            </w:r>
            <w:del w:id="282" w:author="김재헌" w:date="2016-05-15T17:55:00Z">
              <w:r w:rsidDel="005A1801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the </w:delText>
              </w:r>
            </w:del>
            <w:ins w:id="283" w:author="김재헌" w:date="2016-05-15T17:55:00Z">
              <w:r w:rsidR="005A1801">
                <w:rPr>
                  <w:rFonts w:ascii="맑은 고딕" w:eastAsia="맑은 고딕" w:hAnsi="맑은 고딕" w:cs="굴림"/>
                  <w:kern w:val="0"/>
                  <w:szCs w:val="20"/>
                </w:rPr>
                <w:t>a</w:t>
              </w:r>
              <w:r w:rsidR="005A1801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>successful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deployment of the initial system</w:t>
            </w:r>
            <w:ins w:id="284" w:author="김재헌" w:date="2016-05-15T17:55:00Z">
              <w:r w:rsidR="005A1801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a</w:t>
              </w:r>
            </w:ins>
            <w:del w:id="285" w:author="김재헌" w:date="2016-05-15T17:55:00Z">
              <w:r w:rsidDel="005A1801">
                <w:rPr>
                  <w:rFonts w:ascii="맑은 고딕" w:eastAsia="맑은 고딕" w:hAnsi="맑은 고딕" w:cs="굴림"/>
                  <w:kern w:val="0"/>
                  <w:szCs w:val="20"/>
                </w:rPr>
                <w:delText>. A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nd then we will extend markets into </w:t>
            </w:r>
            <w:ins w:id="286" w:author="김재헌" w:date="2016-05-15T17:56:00Z">
              <w:r w:rsidR="005A1801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>global.</w:t>
            </w:r>
          </w:p>
        </w:tc>
      </w:tr>
      <w:tr w:rsidR="00F56BD4" w:rsidRPr="00D47F86" w14:paraId="3C41BEB4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4F337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Internal and external providers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5647" w14:textId="77777777" w:rsidR="00F56BD4" w:rsidRPr="00D47F86" w:rsidRDefault="000A6DE3" w:rsidP="000A6D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H/W parts company,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Server provider</w:t>
            </w:r>
          </w:p>
        </w:tc>
      </w:tr>
      <w:tr w:rsidR="00F56BD4" w:rsidRPr="00D47F86" w14:paraId="23CB4E14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DE239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Cost obligations and assets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C6E95" w14:textId="77777777" w:rsidR="00F56BD4" w:rsidRPr="00D47F86" w:rsidRDefault="005C538C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PC, Server, Development expense</w:t>
            </w:r>
          </w:p>
        </w:tc>
      </w:tr>
      <w:tr w:rsidR="00F56BD4" w:rsidRPr="00D47F86" w14:paraId="2E752B4A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2A29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Profit model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3904" w14:textId="77777777" w:rsidR="00F56BD4" w:rsidRPr="00D47F86" w:rsidRDefault="005C538C" w:rsidP="009129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Maintenance </w:t>
            </w:r>
            <w:r w:rsidR="009129AB">
              <w:rPr>
                <w:rFonts w:ascii="맑은 고딕" w:eastAsia="맑은 고딕" w:hAnsi="맑은 고딕" w:cs="굴림"/>
                <w:kern w:val="0"/>
                <w:szCs w:val="20"/>
              </w:rPr>
              <w:t>fee/every month</w:t>
            </w:r>
            <w:r w:rsidR="00551668">
              <w:rPr>
                <w:rFonts w:ascii="맑은 고딕" w:eastAsia="맑은 고딕" w:hAnsi="맑은 고딕" w:cs="굴림"/>
                <w:kern w:val="0"/>
                <w:szCs w:val="20"/>
              </w:rPr>
              <w:t>, Installation fee.</w:t>
            </w:r>
          </w:p>
        </w:tc>
      </w:tr>
      <w:tr w:rsidR="00F56BD4" w:rsidRPr="00D47F86" w14:paraId="03AF252E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1BE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Competition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1A64" w14:textId="77777777" w:rsidR="00F56BD4" w:rsidRPr="00D47F86" w:rsidRDefault="005C538C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ther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development team.</w:t>
            </w:r>
          </w:p>
        </w:tc>
      </w:tr>
      <w:tr w:rsidR="00F56BD4" w:rsidRPr="00D47F86" w14:paraId="5435EDE6" w14:textId="77777777" w:rsidTr="005A1801">
        <w:tblPrEx>
          <w:tblW w:w="9054" w:type="dxa"/>
          <w:tblInd w:w="1408" w:type="dxa"/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  <w:tblCellMar>
            <w:left w:w="0" w:type="dxa"/>
            <w:right w:w="0" w:type="dxa"/>
          </w:tblCellMar>
          <w:tblPrExChange w:id="287" w:author="김재헌" w:date="2016-05-15T17:57:00Z">
            <w:tblPrEx>
              <w:tblW w:w="9054" w:type="dxa"/>
              <w:tblInd w:w="140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723"/>
        </w:trPr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tcPrChange w:id="288" w:author="김재헌" w:date="2016-05-15T17:57:00Z">
              <w:tcPr>
                <w:tcW w:w="2487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shd w:val="clear" w:color="auto" w:fill="DEEAF6" w:themeFill="accent1" w:themeFillTint="33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3207AF" w14:textId="77777777" w:rsid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F</w:t>
            </w:r>
            <w:r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 xml:space="preserve">uture </w:t>
            </w: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direction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tcPrChange w:id="289" w:author="김재헌" w:date="2016-05-15T17:57:00Z">
              <w:tcPr>
                <w:tcW w:w="6567" w:type="dxa"/>
                <w:tcBorders>
                  <w:top w:val="single" w:sz="8" w:space="0" w:color="A3A3A3"/>
                  <w:left w:val="single" w:sz="8" w:space="0" w:color="A3A3A3"/>
                  <w:bottom w:val="single" w:sz="8" w:space="0" w:color="A3A3A3"/>
                  <w:right w:val="single" w:sz="8" w:space="0" w:color="A3A3A3"/>
                </w:tcBorders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5DCAB3" w14:textId="030351B4" w:rsidR="00F56BD4" w:rsidRPr="00D47F86" w:rsidRDefault="000A6DE3" w:rsidP="005A18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290" w:author="김재헌" w:date="2016-05-15T17:58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hint="eastAsia"/>
              </w:rPr>
              <w:t>GTPS</w:t>
            </w:r>
            <w:r>
              <w:t xml:space="preserve"> would like to scale </w:t>
            </w:r>
            <w:ins w:id="291" w:author="김재헌" w:date="2016-05-15T17:56:00Z">
              <w:r w:rsidR="005A1801">
                <w:t xml:space="preserve">out </w:t>
              </w:r>
            </w:ins>
            <w:r>
              <w:t>the system to include larger parking lots and garages</w:t>
            </w:r>
            <w:ins w:id="292" w:author="김재헌" w:date="2016-05-15T17:58:00Z">
              <w:r w:rsidR="005A1801">
                <w:t xml:space="preserve">, </w:t>
              </w:r>
            </w:ins>
            <w:del w:id="293" w:author="김재헌" w:date="2016-05-15T17:58:00Z">
              <w:r w:rsidDel="005A1801">
                <w:delText xml:space="preserve"> </w:delText>
              </w:r>
            </w:del>
            <w:r>
              <w:t>and</w:t>
            </w:r>
            <w:del w:id="294" w:author="김재헌" w:date="2016-05-15T17:56:00Z">
              <w:r w:rsidDel="005A1801">
                <w:delText>,</w:delText>
              </w:r>
            </w:del>
            <w:r>
              <w:t xml:space="preserve"> </w:t>
            </w:r>
            <w:del w:id="295" w:author="김재헌" w:date="2016-05-15T17:58:00Z">
              <w:r w:rsidDel="005A1801">
                <w:delText xml:space="preserve">if the solution is successful for them, </w:delText>
              </w:r>
            </w:del>
            <w:del w:id="296" w:author="김재헌" w:date="2016-05-15T17:57:00Z">
              <w:r w:rsidDel="005A1801">
                <w:delText xml:space="preserve">market </w:delText>
              </w:r>
            </w:del>
            <w:ins w:id="297" w:author="김재헌" w:date="2016-05-15T17:57:00Z">
              <w:r w:rsidR="005A1801">
                <w:t xml:space="preserve">sell </w:t>
              </w:r>
            </w:ins>
            <w:r>
              <w:t>the system to other garage owners around the world</w:t>
            </w:r>
            <w:ins w:id="298" w:author="김재헌" w:date="2016-05-15T17:58:00Z">
              <w:r w:rsidR="005A1801">
                <w:t xml:space="preserve"> if the solution is successful for them</w:t>
              </w:r>
            </w:ins>
            <w:r>
              <w:t>.</w:t>
            </w:r>
          </w:p>
        </w:tc>
      </w:tr>
    </w:tbl>
    <w:p w14:paraId="33F4653A" w14:textId="77777777" w:rsidR="00F56BD4" w:rsidRDefault="00F56BD4" w:rsidP="00346191">
      <w:pPr>
        <w:pStyle w:val="a9"/>
        <w:ind w:left="960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</w:p>
    <w:p w14:paraId="41DC1F49" w14:textId="77777777" w:rsidR="00F56BD4" w:rsidRPr="00F56BD4" w:rsidRDefault="00F56BD4" w:rsidP="00346191">
      <w:pPr>
        <w:pStyle w:val="a9"/>
        <w:ind w:left="960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F56BD4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lastRenderedPageBreak/>
        <w:t>2.4) Technical Context</w:t>
      </w:r>
    </w:p>
    <w:tbl>
      <w:tblPr>
        <w:tblW w:w="9054" w:type="dxa"/>
        <w:tblInd w:w="14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6567"/>
      </w:tblGrid>
      <w:tr w:rsidR="00F56BD4" w:rsidRPr="00D47F86" w14:paraId="0F73C1B3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1CB8" w14:textId="77777777" w:rsidR="00F56BD4" w:rsidRPr="00F56BD4" w:rsidRDefault="00F56BD4" w:rsidP="00F56B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Languages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F9995" w14:textId="368133F9" w:rsidR="00F56BD4" w:rsidRPr="00D47F86" w:rsidRDefault="00B60FBD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JAVA, C, C++</w:t>
            </w:r>
            <w:r w:rsidR="00CB2CBB">
              <w:rPr>
                <w:rFonts w:ascii="맑은 고딕" w:eastAsia="맑은 고딕" w:hAnsi="맑은 고딕" w:cs="굴림"/>
                <w:kern w:val="0"/>
                <w:szCs w:val="20"/>
              </w:rPr>
              <w:t>, Scratch</w:t>
            </w:r>
          </w:p>
        </w:tc>
      </w:tr>
      <w:tr w:rsidR="00F56BD4" w:rsidRPr="00D47F86" w14:paraId="2E187700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A97F6" w14:textId="5C2CA08C" w:rsidR="00F56BD4" w:rsidRPr="00F56BD4" w:rsidRDefault="002144B9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T</w:t>
            </w:r>
            <w:r w:rsidR="00F56BD4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ools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4B173" w14:textId="77777777" w:rsidR="00F56BD4" w:rsidRPr="00D47F86" w:rsidRDefault="00B60FBD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Eclipse, Arduino IDE, JDK</w:t>
            </w:r>
          </w:p>
        </w:tc>
      </w:tr>
      <w:tr w:rsidR="00F56BD4" w:rsidRPr="00D47F86" w14:paraId="694839E0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F5F7" w14:textId="77777777" w:rsidR="00F56BD4" w:rsidRPr="00F56BD4" w:rsidRDefault="00F56BD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Operating system and hardware platform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E030F" w14:textId="77777777" w:rsidR="00F56BD4" w:rsidRPr="00D47F86" w:rsidRDefault="00B60FBD" w:rsidP="00B60FB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Arduino, Windows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, Mac OSX</w:t>
            </w:r>
          </w:p>
        </w:tc>
      </w:tr>
      <w:tr w:rsidR="00F56BD4" w:rsidRPr="00D47F86" w14:paraId="35761700" w14:textId="77777777" w:rsidTr="00471EF3"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4801" w14:textId="77777777" w:rsidR="00F56BD4" w:rsidRPr="00F56BD4" w:rsidRDefault="00A5454D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 xml:space="preserve">mplementation </w:t>
            </w:r>
            <w:r>
              <w:rPr>
                <w:rFonts w:ascii="맑은 고딕" w:eastAsia="맑은 고딕" w:hAnsi="맑은 고딕" w:cs="굴림"/>
                <w:b/>
                <w:kern w:val="0"/>
                <w:szCs w:val="20"/>
              </w:rPr>
              <w:t>frameworks</w:t>
            </w:r>
          </w:p>
        </w:tc>
        <w:tc>
          <w:tcPr>
            <w:tcW w:w="6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0AFA" w14:textId="77777777" w:rsidR="00F56BD4" w:rsidRPr="00D47F86" w:rsidRDefault="00B60FBD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</w:p>
        </w:tc>
      </w:tr>
    </w:tbl>
    <w:p w14:paraId="0E5D3059" w14:textId="77777777" w:rsidR="00F56BD4" w:rsidRPr="00FD4289" w:rsidRDefault="00F56BD4" w:rsidP="00346191">
      <w:pPr>
        <w:pStyle w:val="a9"/>
        <w:ind w:left="960"/>
        <w:rPr>
          <w:rFonts w:ascii="맑은 고딕" w:eastAsia="맑은 고딕" w:hAnsi="맑은 고딕" w:cs="굴림"/>
          <w:bCs/>
          <w:color w:val="000000"/>
          <w:kern w:val="0"/>
          <w:szCs w:val="24"/>
        </w:rPr>
      </w:pPr>
    </w:p>
    <w:p w14:paraId="2814758A" w14:textId="77777777" w:rsidR="00D47F86" w:rsidRPr="00346191" w:rsidRDefault="00881F03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 xml:space="preserve">High Level </w:t>
      </w:r>
      <w:r w:rsidR="00346191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Functional Requirement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6133"/>
        <w:gridCol w:w="2989"/>
      </w:tblGrid>
      <w:tr w:rsidR="00D47F86" w:rsidRPr="00D47F86" w14:paraId="259E15AA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DF33E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96FA2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Functional Requirement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C7915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FD4289" w:rsidRPr="00D47F86" w14:paraId="6D927D89" w14:textId="77777777" w:rsidTr="000C4B4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1D820" w14:textId="79235FF6" w:rsidR="00FD4289" w:rsidRPr="00D47F86" w:rsidRDefault="00994533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FD4289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01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D1467" w14:textId="5E208083" w:rsidR="00FD4289" w:rsidRPr="00D47F86" w:rsidRDefault="00FD4289" w:rsidP="009B5A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299" w:author="김재헌" w:date="2016-05-15T18:00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300" w:author="김재헌" w:date="2016-05-15T18:00:00Z">
              <w:r w:rsidRPr="00D47F86" w:rsidDel="009B5AF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</w:delText>
              </w:r>
              <w:r w:rsidDel="009B5AFC">
                <w:rPr>
                  <w:rFonts w:ascii="맑은 고딕" w:eastAsia="맑은 고딕" w:hAnsi="맑은 고딕" w:cs="굴림"/>
                  <w:kern w:val="0"/>
                  <w:szCs w:val="20"/>
                </w:rPr>
                <w:delText>a</w:delText>
              </w:r>
              <w:r w:rsidRPr="00D47F86" w:rsidDel="009B5AF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301" w:author="김재헌" w:date="2016-05-15T18:00:00Z">
              <w:r w:rsidR="009B5AFC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9B5AFC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detect cars in parking space.</w:t>
            </w:r>
          </w:p>
        </w:tc>
        <w:tc>
          <w:tcPr>
            <w:tcW w:w="298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45F8D" w14:textId="77777777" w:rsidR="00FD4289" w:rsidRPr="00D47F86" w:rsidRDefault="00FD4289" w:rsidP="00FD428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 H/W control</w:t>
            </w:r>
          </w:p>
        </w:tc>
      </w:tr>
      <w:tr w:rsidR="00FD4289" w:rsidRPr="00D47F86" w14:paraId="0F863012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6DE64" w14:textId="7F2D04D1" w:rsidR="00FD4289" w:rsidRPr="00D47F86" w:rsidRDefault="00994533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FD4289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02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E7246" w14:textId="2F25116F" w:rsidR="00FD4289" w:rsidRPr="00D47F86" w:rsidRDefault="00FD4289" w:rsidP="00D028D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302" w:author="김재헌" w:date="2016-05-15T18:0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303" w:author="김재헌" w:date="2016-05-15T18:01:00Z">
              <w:r w:rsidRPr="00D47F86" w:rsidDel="009B5AF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shall </w:delText>
              </w:r>
            </w:del>
            <w:ins w:id="304" w:author="김재헌" w:date="2016-05-15T18:01:00Z">
              <w:r w:rsidR="009B5AFC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9B5AFC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detect when cars are parked incorrectly</w:t>
            </w:r>
            <w:del w:id="305" w:author="김재헌" w:date="2016-05-15T18:02:00Z">
              <w:r w:rsidRPr="00D47F86" w:rsidDel="009B5AF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(straddling parking slot lanes)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. </w:t>
            </w:r>
            <w:ins w:id="306" w:author="김재헌" w:date="2016-05-15T18:05:00Z">
              <w:r w:rsidR="00D028D6">
                <w:rPr>
                  <w:rFonts w:ascii="맑은 고딕" w:eastAsia="맑은 고딕" w:hAnsi="맑은 고딕" w:cs="굴림"/>
                  <w:kern w:val="0"/>
                  <w:szCs w:val="20"/>
                </w:rPr>
                <w:t>If</w:t>
              </w:r>
            </w:ins>
            <w:ins w:id="307" w:author="김재헌" w:date="2016-05-15T18:03:00Z">
              <w:r w:rsidR="00194782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del w:id="308" w:author="김재헌" w:date="2016-05-15T18:03:00Z">
              <w:r w:rsidRPr="00D47F86" w:rsidDel="00194782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If 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a car straddle </w:t>
            </w:r>
            <w:ins w:id="309" w:author="김재헌" w:date="2016-05-15T18:04:00Z">
              <w:r w:rsidR="00194782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on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pa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rking slot lanes, the system </w:t>
            </w:r>
            <w:del w:id="310" w:author="김재헌" w:date="2016-05-15T18:02:00Z">
              <w:r w:rsidDel="009B5AF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sha</w:delText>
              </w:r>
              <w:r w:rsidR="000C4B49" w:rsidDel="009B5AF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311" w:author="김재헌" w:date="2016-05-15T18:03:00Z">
              <w:r w:rsidR="009B5AFC">
                <w:rPr>
                  <w:rFonts w:ascii="맑은 고딕" w:eastAsia="맑은 고딕" w:hAnsi="맑은 고딕" w:cs="굴림"/>
                  <w:kern w:val="0"/>
                  <w:szCs w:val="20"/>
                </w:rPr>
                <w:t>shall</w:t>
              </w:r>
            </w:ins>
            <w:ins w:id="312" w:author="김재헌" w:date="2016-05-15T18:02:00Z">
              <w:r w:rsidR="009B5AF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="000C4B49">
              <w:rPr>
                <w:rFonts w:ascii="맑은 고딕" w:eastAsia="맑은 고딕" w:hAnsi="맑은 고딕" w:cs="굴림" w:hint="eastAsia"/>
                <w:kern w:val="0"/>
                <w:szCs w:val="20"/>
              </w:rPr>
              <w:t>blink LED</w:t>
            </w:r>
            <w:ins w:id="313" w:author="김재헌" w:date="2016-05-15T18:03:00Z">
              <w:r w:rsidR="009B5AF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a</w:t>
              </w:r>
            </w:ins>
            <w:del w:id="314" w:author="김재헌" w:date="2016-05-15T18:03:00Z">
              <w:r w:rsidR="000C4B49" w:rsidDel="009B5AF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. </w:delText>
              </w:r>
              <w:r w:rsidR="000C4B49" w:rsidDel="009B5AFC">
                <w:rPr>
                  <w:rFonts w:ascii="맑은 고딕" w:eastAsia="맑은 고딕" w:hAnsi="맑은 고딕" w:cs="굴림"/>
                  <w:kern w:val="0"/>
                  <w:szCs w:val="20"/>
                </w:rPr>
                <w:delText>A</w:delText>
              </w:r>
            </w:del>
            <w:r w:rsidR="000C4B49">
              <w:rPr>
                <w:rFonts w:ascii="맑은 고딕" w:eastAsia="맑은 고딕" w:hAnsi="맑은 고딕" w:cs="굴림"/>
                <w:kern w:val="0"/>
                <w:szCs w:val="20"/>
              </w:rPr>
              <w:t xml:space="preserve">nd the system </w:t>
            </w:r>
            <w:del w:id="315" w:author="김재헌" w:date="2016-05-15T18:03:00Z">
              <w:r w:rsidR="000C4B49" w:rsidDel="009B5AFC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shall </w:delText>
              </w:r>
            </w:del>
            <w:ins w:id="316" w:author="김재헌" w:date="2016-05-15T18:03:00Z">
              <w:r w:rsidR="009B5AF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shall </w:t>
              </w:r>
            </w:ins>
            <w:r w:rsidR="000C4B49">
              <w:rPr>
                <w:rFonts w:ascii="맑은 고딕" w:eastAsia="맑은 고딕" w:hAnsi="맑은 고딕" w:cs="굴림"/>
                <w:kern w:val="0"/>
                <w:szCs w:val="20"/>
              </w:rPr>
              <w:t>inform it to attendant</w:t>
            </w:r>
            <w:ins w:id="317" w:author="김재헌" w:date="2016-05-15T18:03:00Z">
              <w:r w:rsidR="009B5AFC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r w:rsidR="000C4B49">
              <w:rPr>
                <w:rFonts w:ascii="맑은 고딕" w:eastAsia="맑은 고딕" w:hAnsi="맑은 고딕" w:cs="굴림"/>
                <w:kern w:val="0"/>
                <w:szCs w:val="20"/>
              </w:rPr>
              <w:t xml:space="preserve"> in 2 minutes.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2E05C" w14:textId="77777777" w:rsidR="00FD4289" w:rsidRPr="00D47F86" w:rsidRDefault="00FD4289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FD4289" w:rsidRPr="00D47F86" w14:paraId="08F05443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EE5C0" w14:textId="1E286E65" w:rsidR="00FD4289" w:rsidRPr="00D47F86" w:rsidRDefault="00994533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FD4289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03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0CDF7" w14:textId="6FDB2AEC" w:rsidR="00FD4289" w:rsidRPr="00D47F86" w:rsidRDefault="00FD4289" w:rsidP="002C26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318" w:author="김재헌" w:date="2016-05-15T18:0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319" w:author="김재헌" w:date="2016-05-15T18:05:00Z">
              <w:r w:rsidDel="002C26C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sha</w:delText>
              </w:r>
              <w:r w:rsidRPr="00D47F86" w:rsidDel="002C26C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320" w:author="김재헌" w:date="2016-05-15T18:05:00Z">
              <w:r w:rsidR="002C26CC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2C26CC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open and close an entry gate.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A670E" w14:textId="77777777" w:rsidR="00FD4289" w:rsidRPr="00D47F86" w:rsidRDefault="00FD4289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FD4289" w:rsidRPr="00D47F86" w14:paraId="376ED1A9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D4F75" w14:textId="2F725916" w:rsidR="00FD4289" w:rsidRPr="00D47F86" w:rsidRDefault="00994533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FD4289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04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DE90F" w14:textId="5D0E1764" w:rsidR="00FD4289" w:rsidRPr="00D47F86" w:rsidRDefault="00FD4289" w:rsidP="002C26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321" w:author="김재헌" w:date="2016-05-15T18:0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322" w:author="김재헌" w:date="2016-05-15T18:05:00Z">
              <w:r w:rsidDel="002C26C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sha</w:delText>
              </w:r>
              <w:r w:rsidRPr="00D47F86" w:rsidDel="002C26C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323" w:author="김재헌" w:date="2016-05-15T18:05:00Z">
              <w:r w:rsidR="002C26CC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2C26CC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detect when cars arrive at the gate.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2CF13" w14:textId="77777777" w:rsidR="00FD4289" w:rsidRPr="00D47F86" w:rsidRDefault="00FD4289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4B53FD" w:rsidRPr="00D47F86" w14:paraId="0FD5E373" w14:textId="77777777" w:rsidTr="00471EF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E1E5B" w14:textId="680DDA2C" w:rsidR="004B53FD" w:rsidRPr="00D47F86" w:rsidRDefault="00994533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4B53FD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4B53FD">
              <w:rPr>
                <w:rFonts w:ascii="맑은 고딕" w:eastAsia="맑은 고딕" w:hAnsi="맑은 고딕" w:cs="굴림"/>
                <w:kern w:val="0"/>
                <w:szCs w:val="20"/>
              </w:rPr>
              <w:t>5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F5A5B" w14:textId="77777777" w:rsidR="004B53FD" w:rsidRPr="00D47F86" w:rsidRDefault="004B53FD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allow drivers to reserve parking spaces.</w:t>
            </w:r>
          </w:p>
          <w:p w14:paraId="5E8A31F8" w14:textId="114935C7" w:rsidR="004B53FD" w:rsidRPr="00D47F86" w:rsidRDefault="004B53FD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Reservations will be made via </w:t>
            </w:r>
            <w:ins w:id="324" w:author="김재헌" w:date="2016-05-15T18:06:00Z">
              <w:r w:rsidR="00B8198F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mobile app, </w:t>
            </w:r>
            <w:ins w:id="325" w:author="김재헌" w:date="2016-05-15T18:06:00Z">
              <w:r w:rsidR="00512022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laptop, or </w:t>
            </w:r>
            <w:ins w:id="326" w:author="김재헌" w:date="2016-05-15T18:06:00Z">
              <w:r w:rsidR="00512022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desktop app for drivers.</w:t>
            </w:r>
          </w:p>
        </w:tc>
        <w:tc>
          <w:tcPr>
            <w:tcW w:w="298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BD2E2" w14:textId="78BADF21" w:rsidR="004B53FD" w:rsidRPr="00D47F86" w:rsidRDefault="004B53FD" w:rsidP="00970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Reservation system for drivers</w:t>
            </w:r>
          </w:p>
        </w:tc>
      </w:tr>
      <w:tr w:rsidR="004B53FD" w:rsidRPr="00D47F86" w14:paraId="6DBD7445" w14:textId="77777777" w:rsidTr="00471EF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360DC" w14:textId="68221852" w:rsidR="004B53FD" w:rsidRPr="00D47F86" w:rsidRDefault="00994533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4B53FD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4B53FD"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7A699" w14:textId="7E3925E9" w:rsidR="004B53FD" w:rsidRPr="00D47F86" w:rsidRDefault="004B53FD" w:rsidP="00CB6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reservation, drivers must sign up the system</w:t>
            </w:r>
            <w:ins w:id="327" w:author="김재헌" w:date="2016-05-15T18:06:00Z">
              <w:r w:rsidR="005A7632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s</w:t>
              </w:r>
            </w:ins>
            <w:del w:id="328" w:author="김재헌" w:date="2016-05-15T18:06:00Z">
              <w:r w:rsidRPr="00D47F86" w:rsidDel="005A7632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. </w:delText>
              </w:r>
              <w:r w:rsidR="00CB6271" w:rsidDel="005A7632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="00CB6271">
              <w:rPr>
                <w:rFonts w:ascii="맑은 고딕" w:eastAsia="맑은 고딕" w:hAnsi="맑은 고딕" w:cs="굴림"/>
                <w:kern w:val="0"/>
                <w:szCs w:val="20"/>
              </w:rPr>
              <w:t>o that t</w:t>
            </w:r>
            <w:r w:rsidR="00CB6271">
              <w:rPr>
                <w:rFonts w:ascii="맑은 고딕" w:eastAsia="맑은 고딕" w:hAnsi="맑은 고딕" w:cs="굴림" w:hint="eastAsia"/>
                <w:kern w:val="0"/>
                <w:szCs w:val="20"/>
              </w:rPr>
              <w:t>he system can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prevent </w:t>
            </w:r>
            <w:r w:rsidR="00CB6271">
              <w:rPr>
                <w:rFonts w:ascii="맑은 고딕" w:eastAsia="맑은 고딕" w:hAnsi="맑은 고딕" w:cs="굴림"/>
                <w:kern w:val="0"/>
                <w:szCs w:val="20"/>
              </w:rPr>
              <w:t xml:space="preserve">from 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unauthorized users.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F0AC7" w14:textId="77777777" w:rsidR="004B53FD" w:rsidRPr="00D47F86" w:rsidRDefault="004B53FD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4B53FD" w:rsidRPr="00D47F86" w14:paraId="03A36752" w14:textId="77777777" w:rsidTr="00471EF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25E33" w14:textId="56E77EFC" w:rsidR="004B53FD" w:rsidRPr="00D47F86" w:rsidRDefault="00CB6271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4B53FD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4B53FD">
              <w:rPr>
                <w:rFonts w:ascii="맑은 고딕" w:eastAsia="맑은 고딕" w:hAnsi="맑은 고딕" w:cs="굴림"/>
                <w:kern w:val="0"/>
                <w:szCs w:val="20"/>
              </w:rPr>
              <w:t>7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489FD" w14:textId="733357BD" w:rsidR="004B53FD" w:rsidRPr="00D47F86" w:rsidRDefault="004B53FD" w:rsidP="005A76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329" w:author="김재헌" w:date="2016-05-15T18:07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330" w:author="김재헌" w:date="2016-05-15T18:07:00Z">
              <w:r w:rsidDel="005A7632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sha</w:delText>
              </w:r>
              <w:r w:rsidRPr="00D47F86" w:rsidDel="005A7632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331" w:author="김재헌" w:date="2016-05-15T18:07:00Z">
              <w:r w:rsidR="005A7632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5A7632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provide available parking slot information to drivers.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EA957" w14:textId="77777777" w:rsidR="004B53FD" w:rsidRPr="00D47F86" w:rsidRDefault="004B53FD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4B53FD" w:rsidRPr="00D47F86" w14:paraId="702F3E12" w14:textId="77777777" w:rsidTr="00471EF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F59E1" w14:textId="2530032A" w:rsidR="004B53FD" w:rsidRPr="00D47F86" w:rsidRDefault="00CB6271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4B53FD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4B53FD">
              <w:rPr>
                <w:rFonts w:ascii="맑은 고딕" w:eastAsia="맑은 고딕" w:hAnsi="맑은 고딕" w:cs="굴림"/>
                <w:kern w:val="0"/>
                <w:szCs w:val="20"/>
              </w:rPr>
              <w:t>8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7E334" w14:textId="26E09479" w:rsidR="004B53FD" w:rsidRPr="00D47F86" w:rsidRDefault="004B53FD" w:rsidP="002057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332" w:author="김재헌" w:date="2016-05-15T18:08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Drivers </w:t>
            </w:r>
            <w:del w:id="333" w:author="김재헌" w:date="2016-05-15T18:08:00Z">
              <w:r w:rsidDel="002057E5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sha</w:delText>
              </w:r>
              <w:r w:rsidRPr="00D47F86" w:rsidDel="002057E5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334" w:author="김재헌" w:date="2016-05-15T18:08:00Z">
              <w:r w:rsidR="002057E5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2057E5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provide a </w:t>
            </w:r>
            <w:r w:rsidRPr="00D332CC">
              <w:rPr>
                <w:rFonts w:ascii="맑은 고딕" w:eastAsia="맑은 고딕" w:hAnsi="맑은 고딕" w:cs="굴림" w:hint="eastAsia"/>
                <w:kern w:val="0"/>
                <w:szCs w:val="20"/>
                <w:u w:val="single"/>
              </w:rPr>
              <w:t>license plate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(identifying information), the day and time they would like to park, and credit card information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(payment information).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43342" w14:textId="77777777" w:rsidR="004B53FD" w:rsidRPr="00D47F86" w:rsidRDefault="004B53FD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4B53FD" w:rsidRPr="00D47F86" w14:paraId="01AFDD45" w14:textId="77777777" w:rsidTr="00471EF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D233C" w14:textId="28F98D70" w:rsidR="004B53FD" w:rsidRPr="00D47F86" w:rsidRDefault="00CB6271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FR</w:t>
            </w:r>
            <w:r w:rsidR="004B53FD">
              <w:rPr>
                <w:rFonts w:ascii="맑은 고딕" w:eastAsia="맑은 고딕" w:hAnsi="맑은 고딕" w:cs="굴림"/>
                <w:kern w:val="0"/>
                <w:szCs w:val="20"/>
              </w:rPr>
              <w:t>09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DA7CF" w14:textId="5604B8A2" w:rsidR="004B53FD" w:rsidRPr="00D47F86" w:rsidRDefault="004B53FD" w:rsidP="00B107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335" w:author="김재헌" w:date="2016-05-15T18:09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336" w:author="김재헌" w:date="2016-05-15T18:09:00Z">
              <w:r w:rsidDel="00B107BA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sha</w:delText>
              </w:r>
              <w:r w:rsidRPr="00D47F86" w:rsidDel="00B107BA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337" w:author="김재헌" w:date="2016-05-15T18:09:00Z">
              <w:r w:rsidR="00B107BA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B107BA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return </w:t>
            </w:r>
            <w:ins w:id="338" w:author="김재헌" w:date="2016-05-15T18:11:00Z">
              <w:r w:rsidR="0039369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r w:rsidRPr="005C2C2E">
              <w:rPr>
                <w:rFonts w:ascii="맑은 고딕" w:eastAsia="맑은 고딕" w:hAnsi="맑은 고딕" w:cs="굴림" w:hint="eastAsia"/>
                <w:kern w:val="0"/>
                <w:szCs w:val="20"/>
                <w:u w:val="single"/>
              </w:rPr>
              <w:t>confirmation information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to </w:t>
            </w:r>
            <w:ins w:id="339" w:author="김재헌" w:date="2016-05-15T18:11:00Z">
              <w:r w:rsidR="0039369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driver if reservation is </w:t>
            </w:r>
            <w:ins w:id="340" w:author="김재헌" w:date="2016-05-15T18:10:00Z">
              <w:r w:rsidR="00B107BA" w:rsidRPr="00B107BA">
                <w:rPr>
                  <w:rFonts w:ascii="맑은 고딕" w:eastAsia="맑은 고딕" w:hAnsi="맑은 고딕" w:cs="굴림"/>
                  <w:kern w:val="0"/>
                  <w:szCs w:val="20"/>
                </w:rPr>
                <w:t>succeed</w:t>
              </w:r>
            </w:ins>
            <w:del w:id="341" w:author="김재헌" w:date="2016-05-15T18:10:00Z">
              <w:r w:rsidRPr="00D47F86" w:rsidDel="00B107BA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success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BA96F" w14:textId="77777777" w:rsidR="004B53FD" w:rsidRPr="00D47F86" w:rsidRDefault="004B53FD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D47F86" w:rsidRPr="00D47F86" w14:paraId="1989C12C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860A7" w14:textId="761685EE" w:rsidR="00D47F86" w:rsidRPr="00D47F86" w:rsidRDefault="00CB6271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FR</w:t>
            </w:r>
            <w:r w:rsidR="000C4B49"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  <w:t>10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0D689" w14:textId="738B6E86" w:rsidR="00D47F86" w:rsidRPr="00D47F86" w:rsidRDefault="00D47F86" w:rsidP="003936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  <w:pPrChange w:id="342" w:author="김재헌" w:date="2016-05-15T18:11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 xml:space="preserve">The system </w:t>
            </w:r>
            <w:del w:id="343" w:author="김재헌" w:date="2016-05-15T18:10:00Z">
              <w:r w:rsidRPr="00D47F86" w:rsidDel="0039369A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delText>sh</w:delText>
              </w:r>
              <w:r w:rsidR="00C307DC" w:rsidDel="0039369A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delText>a</w:delText>
              </w:r>
              <w:r w:rsidRPr="00D47F86" w:rsidDel="0039369A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delText xml:space="preserve">ll </w:delText>
              </w:r>
            </w:del>
            <w:ins w:id="344" w:author="김재헌" w:date="2016-05-15T18:10:00Z">
              <w:r w:rsidR="0039369A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t>must</w:t>
              </w:r>
              <w:r w:rsidR="0039369A" w:rsidRPr="00D47F86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 xml:space="preserve">check </w:t>
            </w:r>
            <w:ins w:id="345" w:author="김재헌" w:date="2016-05-15T18:11:00Z">
              <w:r w:rsidR="0039369A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t xml:space="preserve">the </w:t>
              </w:r>
            </w:ins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 xml:space="preserve">confirmation information </w:t>
            </w:r>
            <w:del w:id="346" w:author="김재헌" w:date="2016-05-15T18:11:00Z">
              <w:r w:rsidRPr="00D47F86" w:rsidDel="0039369A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delText xml:space="preserve">and </w:delText>
              </w:r>
            </w:del>
            <w:ins w:id="347" w:author="김재헌" w:date="2016-05-15T18:11:00Z">
              <w:r w:rsidR="0039369A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t>to</w:t>
              </w:r>
              <w:r w:rsidR="0039369A" w:rsidRPr="00D47F86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verify the deriver's information and reservation.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33DE2" w14:textId="4FAF344C" w:rsidR="00D47F86" w:rsidRPr="00D47F86" w:rsidRDefault="00D47F86" w:rsidP="004318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348" w:author="김재헌" w:date="2016-05-15T18:12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When drivers come up an entry gate</w:t>
            </w:r>
            <w:del w:id="349" w:author="김재헌" w:date="2016-05-15T18:12:00Z">
              <w:r w:rsidRPr="00D47F86" w:rsidDel="0064479A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. </w:delText>
              </w:r>
              <w:r w:rsidRPr="00D47F86" w:rsidDel="004318D5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Checking system.</w:delText>
              </w:r>
            </w:del>
          </w:p>
        </w:tc>
      </w:tr>
      <w:tr w:rsidR="004B53FD" w:rsidRPr="00D47F86" w14:paraId="6EA15FC9" w14:textId="77777777" w:rsidTr="00471EF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4860E" w14:textId="44EA3D5E" w:rsidR="004B53FD" w:rsidRPr="00D47F86" w:rsidRDefault="00CB6271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4B53FD">
              <w:rPr>
                <w:rFonts w:ascii="맑은 고딕" w:eastAsia="맑은 고딕" w:hAnsi="맑은 고딕" w:cs="굴림" w:hint="eastAsia"/>
                <w:kern w:val="0"/>
                <w:szCs w:val="20"/>
              </w:rPr>
              <w:t>11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7B575" w14:textId="4160EAB9" w:rsidR="004B53FD" w:rsidRPr="00D47F86" w:rsidRDefault="00C532E4" w:rsidP="00C532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350" w:author="김재헌" w:date="2016-05-15T19:40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ins w:id="351" w:author="김재헌" w:date="2016-05-15T19:40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“Grace period”</w:t>
              </w:r>
            </w:ins>
            <w:del w:id="352" w:author="김재헌" w:date="2016-05-15T19:40:00Z">
              <w:r w:rsidR="004B53FD"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The system</w:delText>
              </w:r>
            </w:del>
            <w:r w:rsidR="004B53FD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del w:id="353" w:author="김재헌" w:date="2016-05-15T18:13:00Z">
              <w:r w:rsidR="004B53FD" w:rsidRPr="00D47F86" w:rsidDel="006019E8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</w:delText>
              </w:r>
              <w:r w:rsidR="004B53FD" w:rsidDel="006019E8">
                <w:rPr>
                  <w:rFonts w:ascii="맑은 고딕" w:eastAsia="맑은 고딕" w:hAnsi="맑은 고딕" w:cs="굴림"/>
                  <w:kern w:val="0"/>
                  <w:szCs w:val="20"/>
                </w:rPr>
                <w:delText>a</w:delText>
              </w:r>
              <w:r w:rsidR="004B53FD" w:rsidRPr="00D47F86" w:rsidDel="006019E8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354" w:author="김재헌" w:date="2016-05-15T18:13:00Z">
              <w:r w:rsidR="006019E8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6019E8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ins w:id="355" w:author="김재헌" w:date="2016-05-15T19:38:00Z">
              <w:r w:rsidR="00005892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be </w:t>
              </w:r>
            </w:ins>
            <w:r w:rsidR="004B53FD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configur</w:t>
            </w:r>
            <w:ins w:id="356" w:author="김재헌" w:date="2016-05-15T18:14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able.</w:t>
              </w:r>
            </w:ins>
            <w:del w:id="357" w:author="김재헌" w:date="2016-05-15T18:14:00Z">
              <w:r w:rsidR="004B53FD" w:rsidRPr="00D47F86" w:rsidDel="006D60DE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e</w:delText>
              </w:r>
            </w:del>
            <w:del w:id="358" w:author="김재헌" w:date="2016-05-15T19:40:00Z">
              <w:r w:rsidR="004B53FD"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"grace period".</w:delText>
              </w:r>
            </w:del>
          </w:p>
        </w:tc>
        <w:tc>
          <w:tcPr>
            <w:tcW w:w="298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91255" w14:textId="77777777" w:rsidR="004B53FD" w:rsidRPr="00D47F86" w:rsidRDefault="004B53FD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Operating a "grace period"</w:t>
            </w:r>
          </w:p>
          <w:p w14:paraId="27A13600" w14:textId="77777777" w:rsidR="004B53FD" w:rsidRPr="00D47F86" w:rsidRDefault="004B53FD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4B53FD" w:rsidRPr="00D47F86" w14:paraId="165702AC" w14:textId="77777777" w:rsidTr="00471EF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48E4B" w14:textId="02D58329" w:rsidR="004B53FD" w:rsidRPr="00D47F86" w:rsidRDefault="00CB6271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4B53FD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="004B53FD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398DB" w14:textId="5AB2D999" w:rsidR="004B53FD" w:rsidRPr="00D47F86" w:rsidRDefault="004B53FD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If </w:t>
            </w:r>
            <w:ins w:id="359" w:author="김재헌" w:date="2016-05-15T19:41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the</w:t>
              </w:r>
            </w:ins>
            <w:del w:id="360" w:author="김재헌" w:date="2016-05-15T19:41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a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ins w:id="361" w:author="김재헌" w:date="2016-05-15T19:49:00Z">
              <w:r w:rsidR="0017497C">
                <w:rPr>
                  <w:rFonts w:ascii="맑은 고딕" w:eastAsia="맑은 고딕" w:hAnsi="맑은 고딕" w:cs="굴림"/>
                  <w:kern w:val="0"/>
                  <w:szCs w:val="20"/>
                </w:rPr>
                <w:t>driver</w:t>
              </w:r>
            </w:ins>
            <w:del w:id="362" w:author="김재헌" w:date="2016-05-15T19:49:00Z">
              <w:r w:rsidRPr="00D47F86" w:rsidDel="0017497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customer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does not show up at the start of their reservation time, the system </w:t>
            </w:r>
            <w:ins w:id="363" w:author="김재헌" w:date="2016-05-15T19:45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</w:ins>
            <w:del w:id="364" w:author="김재헌" w:date="2016-05-15T19:45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will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ins w:id="365" w:author="김재헌" w:date="2016-05-15T19:44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operate</w:t>
              </w:r>
            </w:ins>
            <w:del w:id="366" w:author="김재헌" w:date="2016-05-15T19:44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be held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del w:id="367" w:author="김재헌" w:date="2016-05-15T19:45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for </w:delText>
              </w:r>
            </w:del>
            <w:ins w:id="368" w:author="김재헌" w:date="2016-05-15T19:45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the</w:t>
              </w:r>
            </w:ins>
            <w:del w:id="369" w:author="김재헌" w:date="2016-05-15T19:45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a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"grace period".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BD995" w14:textId="77777777" w:rsidR="004B53FD" w:rsidRPr="00D47F86" w:rsidRDefault="004B53FD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D47F86" w:rsidRPr="00D47F86" w14:paraId="600C25B0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E3649" w14:textId="575B2A4B" w:rsidR="00D47F86" w:rsidRPr="00D47F86" w:rsidRDefault="00CB6271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="000C4B49"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55207" w14:textId="1A52B048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If the </w:t>
            </w:r>
            <w:ins w:id="370" w:author="김재헌" w:date="2016-05-15T19:49:00Z">
              <w:r w:rsidR="0017497C">
                <w:rPr>
                  <w:rFonts w:ascii="맑은 고딕" w:eastAsia="맑은 고딕" w:hAnsi="맑은 고딕" w:cs="굴림"/>
                  <w:kern w:val="0"/>
                  <w:szCs w:val="20"/>
                </w:rPr>
                <w:t>driver</w:t>
              </w:r>
            </w:ins>
            <w:del w:id="371" w:author="김재헌" w:date="2016-05-15T19:49:00Z">
              <w:r w:rsidRPr="00D47F86" w:rsidDel="0017497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customer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doesn't show up with</w:t>
            </w:r>
            <w:del w:id="372" w:author="김재헌" w:date="2016-05-15T19:56:00Z">
              <w:r w:rsidRPr="00D47F86" w:rsidDel="0017497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in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ins w:id="373" w:author="김재헌" w:date="2016-05-15T19:41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grace period, the system </w:t>
            </w:r>
            <w:ins w:id="374" w:author="김재헌" w:date="2016-05-15T19:45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</w:ins>
            <w:del w:id="375" w:author="김재헌" w:date="2016-05-15T19:45:00Z">
              <w:r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will</w:delText>
              </w:r>
            </w:del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ins w:id="376" w:author="김재헌" w:date="2016-05-15T19:43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cancel the reservation.</w:t>
              </w:r>
            </w:ins>
            <w:del w:id="377" w:author="김재헌" w:date="2016-05-15T19:43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expire th</w:delText>
              </w:r>
            </w:del>
            <w:del w:id="378" w:author="김재헌" w:date="2016-05-15T19:41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at</w:delText>
              </w:r>
            </w:del>
            <w:del w:id="379" w:author="김재헌" w:date="2016-05-15T19:43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reservation</w:delText>
              </w:r>
            </w:del>
            <w:del w:id="380" w:author="김재헌" w:date="2016-05-15T19:42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. So that customers lose their reservation.</w:delText>
              </w:r>
            </w:del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8C9A2" w14:textId="6B6F1148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No-show process</w:t>
            </w:r>
          </w:p>
        </w:tc>
      </w:tr>
      <w:tr w:rsidR="00D47F86" w:rsidRPr="00D47F86" w14:paraId="14094B34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EC8F9" w14:textId="441D8CA4" w:rsidR="00D47F86" w:rsidRPr="00D47F86" w:rsidRDefault="00CB6271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 w:rsidR="000C4B49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0D1D9" w14:textId="5B7D9FF4"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ins w:id="381" w:author="김재헌" w:date="2016-05-15T19:45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</w:ins>
            <w:del w:id="382" w:author="김재헌" w:date="2016-05-15T19:45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</w:delText>
              </w:r>
              <w:r w:rsidR="00C307DC" w:rsidDel="00C532E4">
                <w:rPr>
                  <w:rFonts w:ascii="맑은 고딕" w:eastAsia="맑은 고딕" w:hAnsi="맑은 고딕" w:cs="굴림"/>
                  <w:kern w:val="0"/>
                  <w:szCs w:val="20"/>
                </w:rPr>
                <w:delText>a</w:delText>
              </w:r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ll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calculate</w:t>
            </w:r>
            <w:ins w:id="383" w:author="김재헌" w:date="2016-05-15T19:44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the total parking fee by hour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del w:id="384" w:author="김재헌" w:date="2016-05-15T19:43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the hour for parking</w:delText>
              </w:r>
            </w:del>
            <w:del w:id="385" w:author="김재헌" w:date="2016-05-15T19:44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and it </w:t>
            </w:r>
            <w:ins w:id="386" w:author="김재헌" w:date="2016-05-15T19:45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shall</w:t>
              </w:r>
            </w:ins>
            <w:del w:id="387" w:author="김재헌" w:date="2016-05-15T19:45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will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charge on their credit card.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F400F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Charge system</w:t>
            </w:r>
          </w:p>
        </w:tc>
      </w:tr>
      <w:tr w:rsidR="0097053F" w:rsidRPr="00D47F86" w14:paraId="1F04D0BE" w14:textId="77777777" w:rsidTr="00702D8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6D5DE" w14:textId="47C844A5" w:rsidR="0097053F" w:rsidRPr="00D47F86" w:rsidRDefault="0097053F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5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78689" w14:textId="1DB3B27C" w:rsidR="0097053F" w:rsidRPr="00D47F86" w:rsidRDefault="0097053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ins w:id="388" w:author="김재헌" w:date="2016-05-15T19:46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</w:ins>
            <w:del w:id="389" w:author="김재헌" w:date="2016-05-15T19:46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will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show </w:t>
            </w:r>
            <w:ins w:id="390" w:author="김재헌" w:date="2016-05-15T19:46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available </w:t>
              </w:r>
            </w:ins>
            <w:del w:id="391" w:author="김재헌" w:date="2016-05-15T19:46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which 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parking </w:t>
            </w:r>
            <w:ins w:id="392" w:author="김재헌" w:date="2016-05-15T19:46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lots.</w:t>
              </w:r>
            </w:ins>
            <w:del w:id="393" w:author="김재헌" w:date="2016-05-15T19:46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spots are open or not.</w:delText>
              </w:r>
            </w:del>
          </w:p>
        </w:tc>
        <w:tc>
          <w:tcPr>
            <w:tcW w:w="298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0E3ED" w14:textId="11D3051C" w:rsidR="0097053F" w:rsidRPr="00D47F86" w:rsidRDefault="0097053F" w:rsidP="00970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Monitoring system for attendant</w:t>
            </w:r>
            <w:ins w:id="394" w:author="김재헌" w:date="2016-05-15T19:46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</w:p>
        </w:tc>
      </w:tr>
      <w:tr w:rsidR="0097053F" w:rsidRPr="00D47F86" w14:paraId="07C399FA" w14:textId="77777777" w:rsidTr="00702D8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8D41B" w14:textId="7C096CDD" w:rsidR="0097053F" w:rsidRPr="00D47F86" w:rsidRDefault="0097053F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DC36F" w14:textId="1CB0DB9C" w:rsidR="0097053F" w:rsidRPr="00D47F86" w:rsidRDefault="0097053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ins w:id="395" w:author="김재헌" w:date="2016-05-15T19:46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</w:ins>
            <w:del w:id="396" w:author="김재헌" w:date="2016-05-15T19:46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will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show how long </w:t>
            </w:r>
            <w:ins w:id="397" w:author="김재헌" w:date="2016-05-15T19:46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the</w:t>
              </w:r>
            </w:ins>
            <w:del w:id="398" w:author="김재헌" w:date="2016-05-15T19:46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a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car has occupied </w:t>
            </w:r>
            <w:ins w:id="399" w:author="김재헌" w:date="2016-05-15T19:47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the</w:t>
              </w:r>
            </w:ins>
            <w:del w:id="400" w:author="김재헌" w:date="2016-05-15T19:47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a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particular parking </w:t>
            </w:r>
            <w:ins w:id="401" w:author="김재헌" w:date="2016-05-15T19:47:00Z">
              <w:r w:rsidR="00C532E4">
                <w:rPr>
                  <w:rFonts w:ascii="맑은 고딕" w:eastAsia="맑은 고딕" w:hAnsi="맑은 고딕" w:cs="굴림"/>
                  <w:kern w:val="0"/>
                  <w:szCs w:val="20"/>
                </w:rPr>
                <w:t>lot</w:t>
              </w:r>
            </w:ins>
            <w:del w:id="402" w:author="김재헌" w:date="2016-05-15T19:47:00Z">
              <w:r w:rsidRPr="00D47F86" w:rsidDel="00C532E4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spot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F58EF" w14:textId="68DD54F0" w:rsidR="0097053F" w:rsidRPr="00D47F86" w:rsidRDefault="0097053F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97053F" w:rsidRPr="00D47F86" w14:paraId="46DFCA8E" w14:textId="77777777" w:rsidTr="00702D8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6B46E" w14:textId="3CCFDDAE" w:rsidR="0097053F" w:rsidRPr="00D47F86" w:rsidRDefault="0097053F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  <w:t>7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CB09" w14:textId="31B64595" w:rsidR="0097053F" w:rsidRPr="00D47F86" w:rsidRDefault="0097053F" w:rsidP="001749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  <w:pPrChange w:id="403" w:author="김재헌" w:date="2016-05-15T19:57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 xml:space="preserve">The system </w:t>
            </w:r>
            <w:ins w:id="404" w:author="김재헌" w:date="2016-05-15T19:47:00Z">
              <w:r w:rsidR="00C532E4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t>must</w:t>
              </w:r>
            </w:ins>
            <w:del w:id="405" w:author="김재헌" w:date="2016-05-15T19:47:00Z">
              <w:r w:rsidRPr="00D47F86" w:rsidDel="00C532E4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delText>will</w:delText>
              </w:r>
            </w:del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 xml:space="preserve"> notify </w:t>
            </w:r>
            <w:ins w:id="406" w:author="김재헌" w:date="2016-05-15T19:48:00Z">
              <w:r w:rsidR="00C532E4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t>the</w:t>
              </w:r>
              <w:r w:rsidR="0017497C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t xml:space="preserve"> </w:t>
              </w:r>
            </w:ins>
            <w:del w:id="407" w:author="김재헌" w:date="2016-05-15T19:48:00Z">
              <w:r w:rsidRPr="00D47F86" w:rsidDel="00C532E4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delText xml:space="preserve">the </w:delText>
              </w:r>
            </w:del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 xml:space="preserve">attendant if </w:t>
            </w:r>
            <w:ins w:id="408" w:author="김재헌" w:date="2016-05-15T19:49:00Z">
              <w:r w:rsidR="0017497C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t>a</w:t>
              </w:r>
            </w:ins>
            <w:del w:id="409" w:author="김재헌" w:date="2016-05-15T19:49:00Z">
              <w:r w:rsidRPr="00D47F86" w:rsidDel="0017497C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delText>a</w:delText>
              </w:r>
            </w:del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 xml:space="preserve"> driver parks other spot, and it will reallocate the parking </w:t>
            </w:r>
            <w:del w:id="410" w:author="김재헌" w:date="2016-05-15T19:57:00Z">
              <w:r w:rsidRPr="00D47F86" w:rsidDel="0017497C">
                <w:rPr>
                  <w:rFonts w:ascii="맑은 고딕" w:eastAsia="맑은 고딕" w:hAnsi="맑은 고딕" w:cs="굴림" w:hint="eastAsia"/>
                  <w:color w:val="E84C22"/>
                  <w:kern w:val="0"/>
                  <w:szCs w:val="20"/>
                </w:rPr>
                <w:delText>spaces</w:delText>
              </w:r>
            </w:del>
            <w:ins w:id="411" w:author="김재헌" w:date="2016-05-15T19:57:00Z">
              <w:r w:rsidR="0017497C">
                <w:rPr>
                  <w:rFonts w:ascii="맑은 고딕" w:eastAsia="맑은 고딕" w:hAnsi="맑은 고딕" w:cs="굴림"/>
                  <w:color w:val="E84C22"/>
                  <w:kern w:val="0"/>
                  <w:szCs w:val="20"/>
                </w:rPr>
                <w:t>lot</w:t>
              </w:r>
            </w:ins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DE179" w14:textId="5D5577C5" w:rsidR="0097053F" w:rsidRPr="00D47F86" w:rsidRDefault="0097053F" w:rsidP="00D47F86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97053F" w:rsidRPr="00D47F86" w14:paraId="42BBA3B2" w14:textId="77777777" w:rsidTr="00702D8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A7D22" w14:textId="54FE2214" w:rsidR="0097053F" w:rsidRPr="00D47F86" w:rsidRDefault="0097053F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8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F4923" w14:textId="3E1DEEDE" w:rsidR="0097053F" w:rsidRPr="00D47F86" w:rsidRDefault="0097053F" w:rsidP="001749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12" w:author="김재헌" w:date="2016-05-15T19:57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413" w:author="김재헌" w:date="2016-05-15T19:57:00Z">
              <w:r w:rsidRPr="00D47F86" w:rsidDel="0017497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will </w:delText>
              </w:r>
            </w:del>
            <w:ins w:id="414" w:author="김재헌" w:date="2016-05-15T19:57:00Z">
              <w:r w:rsidR="0017497C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17497C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notify the attendant after 2 minutes if a car crosses the lanes and LED is blinking.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577A3" w14:textId="4A1062EB" w:rsidR="0097053F" w:rsidRPr="00D47F86" w:rsidRDefault="0097053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D47F86" w:rsidRPr="00D47F86" w14:paraId="4754FCF5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3CAB1" w14:textId="046EB02E" w:rsidR="00D47F86" w:rsidRPr="00D47F86" w:rsidRDefault="00CB6271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0C4B49">
              <w:rPr>
                <w:rFonts w:ascii="맑은 고딕" w:eastAsia="맑은 고딕" w:hAnsi="맑은 고딕" w:cs="굴림" w:hint="eastAsia"/>
                <w:kern w:val="0"/>
                <w:szCs w:val="20"/>
              </w:rPr>
              <w:t>19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3B8C6" w14:textId="221CA5CA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415" w:author="김재헌" w:date="2016-05-15T19:57:00Z">
              <w:r w:rsidRPr="00D47F86" w:rsidDel="0017497C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will </w:delText>
              </w:r>
            </w:del>
            <w:ins w:id="416" w:author="김재헌" w:date="2016-05-15T19:57:00Z">
              <w:r w:rsidR="0017497C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17497C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show </w:t>
            </w:r>
            <w:ins w:id="417" w:author="김재헌" w:date="2016-05-15T19:58:00Z">
              <w:r w:rsidR="0017497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facility usage and revenue.</w:t>
            </w:r>
          </w:p>
          <w:p w14:paraId="43D460EA" w14:textId="4010F21A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facility usage </w:t>
            </w:r>
            <w:ins w:id="418" w:author="김재헌" w:date="2016-05-15T19:58:00Z">
              <w:r w:rsidR="0017497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must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include average occupancy, peak usage hours, parking slot statistics.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6DACE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Management system for owner</w:t>
            </w:r>
          </w:p>
        </w:tc>
      </w:tr>
      <w:tr w:rsidR="00D47F86" w:rsidRPr="00D47F86" w14:paraId="335E0856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920F7" w14:textId="5D4F82F6" w:rsidR="00D47F86" w:rsidRPr="00D47F86" w:rsidRDefault="00CB6271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 w:rsidR="000C4B49">
              <w:rPr>
                <w:rFonts w:ascii="맑은 고딕" w:eastAsia="맑은 고딕" w:hAnsi="맑은 고딕" w:cs="굴림"/>
                <w:kern w:val="0"/>
                <w:szCs w:val="20"/>
              </w:rPr>
              <w:t>0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27508" w14:textId="77777777"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extend analysis algorithms or applications without disrupting operations.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06A74" w14:textId="77777777" w:rsidR="005C2C2E" w:rsidRDefault="005C2C2E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Management system for owner</w:t>
            </w:r>
          </w:p>
          <w:p w14:paraId="3C80C6F9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 system</w:t>
            </w:r>
          </w:p>
        </w:tc>
      </w:tr>
      <w:tr w:rsidR="0097053F" w:rsidRPr="00D47F86" w14:paraId="37998739" w14:textId="77777777" w:rsidTr="00702D8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2A8D4" w14:textId="52FA2150" w:rsidR="0097053F" w:rsidRPr="00D47F86" w:rsidRDefault="0097053F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3A1D5" w14:textId="5F48565A" w:rsidR="0097053F" w:rsidRPr="00D47F86" w:rsidRDefault="0097053F" w:rsidP="00542E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19" w:author="김재헌" w:date="2016-05-15T19:59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420" w:author="김재헌" w:date="2016-05-15T19:58:00Z">
              <w:r w:rsidRPr="00D47F86" w:rsidDel="00542EB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sh</w:delText>
              </w:r>
              <w:r w:rsidDel="00542EB6">
                <w:rPr>
                  <w:rFonts w:ascii="맑은 고딕" w:eastAsia="맑은 고딕" w:hAnsi="맑은 고딕" w:cs="굴림"/>
                  <w:kern w:val="0"/>
                  <w:szCs w:val="20"/>
                </w:rPr>
                <w:delText>a</w:delText>
              </w:r>
              <w:r w:rsidRPr="00D47F86" w:rsidDel="00542EB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ll </w:delText>
              </w:r>
            </w:del>
            <w:ins w:id="421" w:author="김재헌" w:date="2016-05-15T19:58:00Z">
              <w:r w:rsidR="00542EB6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542EB6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provide login system for preventing unauthorized users.</w:t>
            </w:r>
            <w:ins w:id="422" w:author="김재헌" w:date="2016-05-15T19:59:00Z">
              <w:r w:rsidR="00542EB6">
                <w:rPr>
                  <w:rFonts w:ascii="맑은 고딕" w:eastAsia="맑은 고딕" w:hAnsi="맑은 고딕" w:cs="굴림"/>
                  <w:kern w:val="0"/>
                  <w:szCs w:val="20"/>
                </w:rPr>
                <w:t>(same to FR06?)</w:t>
              </w:r>
            </w:ins>
          </w:p>
        </w:tc>
        <w:tc>
          <w:tcPr>
            <w:tcW w:w="298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459E5" w14:textId="02BE4DF5" w:rsidR="0097053F" w:rsidRPr="00D47F86" w:rsidRDefault="0097053F" w:rsidP="00970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security</w:t>
            </w:r>
          </w:p>
        </w:tc>
      </w:tr>
      <w:tr w:rsidR="0097053F" w:rsidRPr="00D47F86" w14:paraId="0879D0A8" w14:textId="77777777" w:rsidTr="00702D83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5782A" w14:textId="11DCC08D" w:rsidR="0097053F" w:rsidRPr="00D47F86" w:rsidRDefault="0097053F" w:rsidP="000C4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FB0A8" w14:textId="78B1AC19" w:rsidR="0097053F" w:rsidRPr="00D47F86" w:rsidRDefault="0097053F" w:rsidP="00542E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23" w:author="김재헌" w:date="2016-05-15T20:01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</w:t>
            </w:r>
            <w:del w:id="424" w:author="김재헌" w:date="2016-05-15T19:59:00Z">
              <w:r w:rsidRPr="00D47F86" w:rsidDel="00542EB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should </w:delText>
              </w:r>
            </w:del>
            <w:ins w:id="425" w:author="김재헌" w:date="2016-05-15T19:59:00Z">
              <w:r w:rsidR="00542EB6">
                <w:rPr>
                  <w:rFonts w:ascii="맑은 고딕" w:eastAsia="맑은 고딕" w:hAnsi="맑은 고딕" w:cs="굴림"/>
                  <w:kern w:val="0"/>
                  <w:szCs w:val="20"/>
                </w:rPr>
                <w:t>must</w:t>
              </w:r>
              <w:r w:rsidR="00542EB6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not allow anyone to view facility data (reservations, credit cards, etc.) </w:t>
            </w:r>
            <w:del w:id="426" w:author="김재헌" w:date="2016-05-15T20:01:00Z">
              <w:r w:rsidRPr="00D47F86" w:rsidDel="00542EB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without </w:delText>
              </w:r>
            </w:del>
            <w:ins w:id="427" w:author="김재헌" w:date="2016-05-15T20:01:00Z">
              <w:r w:rsidR="00542EB6">
                <w:rPr>
                  <w:rFonts w:ascii="맑은 고딕" w:eastAsia="맑은 고딕" w:hAnsi="맑은 고딕" w:cs="굴림"/>
                  <w:kern w:val="0"/>
                  <w:szCs w:val="20"/>
                </w:rPr>
                <w:t>except</w:t>
              </w:r>
              <w:r w:rsidR="00542EB6" w:rsidRPr="00D47F86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owner. </w:t>
            </w:r>
          </w:p>
        </w:tc>
        <w:tc>
          <w:tcPr>
            <w:tcW w:w="298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90F38" w14:textId="1CE67B9A" w:rsidR="0097053F" w:rsidRPr="00D47F86" w:rsidRDefault="0097053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D47F86" w:rsidRPr="00D47F86" w14:paraId="0A858641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67381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9F7B9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16893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14:paraId="7DE28AFE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C1D97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 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8099E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AB1E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14:paraId="28469A98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B1E18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E673F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B9E5A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14:paraId="6AF23F63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58007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D58F8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B066C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14:paraId="661FB60F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6B737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FBBBA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1CD59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14:paraId="0CCED317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83869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9019E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FCC56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14:paraId="616A8E31" w14:textId="77777777" w:rsidTr="00FD4289"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4D6A5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B681D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5D0DE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4FDDDAD2" w14:textId="77777777"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0D208F25" w14:textId="77777777" w:rsidR="00D47F86" w:rsidRPr="00346191" w:rsidRDefault="00D47F86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346191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Use Case Scenario</w:t>
      </w:r>
    </w:p>
    <w:p w14:paraId="4580C728" w14:textId="54D85926" w:rsidR="002D4066" w:rsidRDefault="00346191" w:rsidP="0065296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="00D47F86"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 xml:space="preserve">.1) 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UC</w:t>
      </w:r>
      <w:r w:rsidR="00D47F86"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01</w:t>
      </w:r>
      <w:r w:rsidR="00881F03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 xml:space="preserve"> </w:t>
      </w:r>
      <w:r w:rsidR="00881F03">
        <w:rPr>
          <w:rFonts w:ascii="맑은 고딕" w:eastAsia="맑은 고딕" w:hAnsi="맑은 고딕" w:cs="굴림" w:hint="eastAsia"/>
          <w:kern w:val="0"/>
          <w:szCs w:val="20"/>
        </w:rPr>
        <w:t>Reserve parking spaces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7337"/>
      </w:tblGrid>
      <w:tr w:rsidR="00994533" w:rsidRPr="00994533" w14:paraId="17D3EFC0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624FF" w14:textId="408A956F" w:rsidR="00994533" w:rsidRPr="00994533" w:rsidRDefault="00994533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ID: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UC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01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610EC" w14:textId="77777777" w:rsidR="00994533" w:rsidRPr="00994533" w:rsidRDefault="00994533" w:rsidP="00994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994533" w:rsidRPr="00994533" w14:paraId="7C9998FD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14D33" w14:textId="77777777" w:rsidR="00994533" w:rsidRPr="00994533" w:rsidRDefault="00994533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B7D10" w14:textId="303A81BE" w:rsidR="00994533" w:rsidRPr="00994533" w:rsidRDefault="00994533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 w:rsidR="00CB6271"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5 ~ </w:t>
            </w:r>
            <w:r w:rsidR="00CB6271"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09) Reserve parking spaces</w:t>
            </w:r>
          </w:p>
        </w:tc>
      </w:tr>
      <w:tr w:rsidR="00994533" w:rsidRPr="00994533" w14:paraId="754A645A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F1B5F" w14:textId="5D650138" w:rsidR="00994533" w:rsidRPr="00994533" w:rsidRDefault="0079027B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Stakeholders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9CFEC" w14:textId="0DD6982C" w:rsidR="00994533" w:rsidRPr="00994533" w:rsidRDefault="00714CF9" w:rsidP="00714C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28" w:author="김재헌" w:date="2016-05-15T20:0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ins w:id="429" w:author="김재헌" w:date="2016-05-15T20:04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del w:id="430" w:author="김재헌" w:date="2016-05-15T20:05:00Z">
              <w:r w:rsidR="0079027B" w:rsidDel="00714CF9">
                <w:rPr>
                  <w:rFonts w:ascii="맑은 고딕" w:eastAsia="맑은 고딕" w:hAnsi="맑은 고딕" w:cs="굴림"/>
                  <w:kern w:val="0"/>
                  <w:szCs w:val="20"/>
                </w:rPr>
                <w:delText>D</w:delText>
              </w:r>
            </w:del>
            <w:ins w:id="431" w:author="김재헌" w:date="2016-05-15T20:05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d</w:t>
              </w:r>
            </w:ins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>river</w:t>
            </w:r>
            <w:del w:id="432" w:author="김재헌" w:date="2016-05-15T20:04:00Z">
              <w:r w:rsidR="0079027B" w:rsidDel="00714CF9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who </w:t>
            </w:r>
            <w:del w:id="433" w:author="김재헌" w:date="2016-05-15T20:02:00Z">
              <w:r w:rsidR="0079027B" w:rsidDel="00542EB6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want </w:delText>
              </w:r>
            </w:del>
            <w:ins w:id="434" w:author="김재헌" w:date="2016-05-15T20:02:00Z">
              <w:r w:rsidR="00542EB6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would like </w:t>
              </w:r>
            </w:ins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 xml:space="preserve">to reserve </w:t>
            </w:r>
            <w:ins w:id="435" w:author="김재헌" w:date="2016-05-15T20:05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 xml:space="preserve">parking </w:t>
            </w:r>
            <w:del w:id="436" w:author="김재헌" w:date="2016-05-15T20:05:00Z">
              <w:r w:rsidR="0079027B" w:rsidDel="00714CF9">
                <w:rPr>
                  <w:rFonts w:ascii="맑은 고딕" w:eastAsia="맑은 고딕" w:hAnsi="맑은 고딕" w:cs="굴림"/>
                  <w:kern w:val="0"/>
                  <w:szCs w:val="20"/>
                </w:rPr>
                <w:delText>space</w:delText>
              </w:r>
            </w:del>
            <w:ins w:id="437" w:author="김재헌" w:date="2016-05-15T20:05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lot</w:t>
              </w:r>
            </w:ins>
            <w:del w:id="438" w:author="김재헌" w:date="2016-05-15T20:05:00Z">
              <w:r w:rsidR="0079027B" w:rsidDel="00714CF9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</w:tc>
      </w:tr>
      <w:tr w:rsidR="00994533" w:rsidRPr="00994533" w14:paraId="6D520783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8C5CF" w14:textId="77777777" w:rsidR="00994533" w:rsidRPr="00994533" w:rsidRDefault="00994533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96C70" w14:textId="1CAE5D38" w:rsidR="00994533" w:rsidRPr="00994533" w:rsidRDefault="00714CF9" w:rsidP="00714C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39" w:author="김재헌" w:date="2016-05-15T20:0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ins w:id="440" w:author="김재헌" w:date="2016-05-15T20:05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del w:id="441" w:author="김재헌" w:date="2016-05-15T20:05:00Z">
              <w:r w:rsidR="0013366F" w:rsidDel="00714CF9">
                <w:rPr>
                  <w:rFonts w:ascii="맑은 고딕" w:eastAsia="맑은 고딕" w:hAnsi="맑은 고딕" w:cs="굴림"/>
                  <w:kern w:val="0"/>
                  <w:szCs w:val="20"/>
                </w:rPr>
                <w:delText>D</w:delText>
              </w:r>
            </w:del>
            <w:ins w:id="442" w:author="김재헌" w:date="2016-05-15T20:05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d</w:t>
              </w:r>
            </w:ins>
            <w:r w:rsidR="0013366F">
              <w:rPr>
                <w:rFonts w:ascii="맑은 고딕" w:eastAsia="맑은 고딕" w:hAnsi="맑은 고딕" w:cs="굴림"/>
                <w:kern w:val="0"/>
                <w:szCs w:val="20"/>
              </w:rPr>
              <w:t>river</w:t>
            </w:r>
            <w:del w:id="443" w:author="김재헌" w:date="2016-05-15T20:04:00Z">
              <w:r w:rsidR="0013366F" w:rsidDel="00714CF9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="001336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must satisf</w:t>
            </w:r>
            <w:ins w:id="444" w:author="김재헌" w:date="2016-05-15T20:02:00Z">
              <w:r w:rsidR="00542EB6">
                <w:rPr>
                  <w:rFonts w:ascii="맑은 고딕" w:eastAsia="맑은 고딕" w:hAnsi="맑은 고딕" w:cs="굴림"/>
                  <w:kern w:val="0"/>
                  <w:szCs w:val="20"/>
                </w:rPr>
                <w:t>y with</w:t>
              </w:r>
            </w:ins>
            <w:del w:id="445" w:author="김재헌" w:date="2016-05-15T20:02:00Z">
              <w:r w:rsidR="0013366F" w:rsidDel="00542EB6">
                <w:rPr>
                  <w:rFonts w:ascii="맑은 고딕" w:eastAsia="맑은 고딕" w:hAnsi="맑은 고딕" w:cs="굴림"/>
                  <w:kern w:val="0"/>
                  <w:szCs w:val="20"/>
                </w:rPr>
                <w:delText>ied</w:delText>
              </w:r>
            </w:del>
            <w:r w:rsidR="001336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CB6271"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="00CB6271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CB6271"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</w:p>
        </w:tc>
      </w:tr>
      <w:tr w:rsidR="00994533" w:rsidRPr="00994533" w14:paraId="14841EE1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70C1F" w14:textId="651A0A16" w:rsidR="00994533" w:rsidRPr="00994533" w:rsidRDefault="00994533" w:rsidP="007872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46" w:author="김재헌" w:date="2016-05-15T20:2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del w:id="447" w:author="김재헌" w:date="2016-05-15T20:25:00Z">
              <w:r w:rsidRPr="00994533" w:rsidDel="00787215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Primary use case</w:delText>
              </w:r>
            </w:del>
            <w:ins w:id="448" w:author="김재헌" w:date="2016-05-15T20:25:00Z">
              <w:r w:rsidR="00787215"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Main success scenario</w:t>
              </w:r>
            </w:ins>
            <w:del w:id="449" w:author="김재헌" w:date="2016-05-15T20:25:00Z">
              <w:r w:rsidRPr="00994533" w:rsidDel="00787215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 xml:space="preserve"> flow of events</w:delText>
              </w:r>
            </w:del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7DBCF" w14:textId="4411279D" w:rsidR="00CB6271" w:rsidRPr="00CB6271" w:rsidRDefault="00CB6271" w:rsidP="007902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>1)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 xml:space="preserve">The Sure-Park system allows </w:t>
            </w:r>
            <w:ins w:id="450" w:author="김재헌" w:date="2016-05-15T20:05:00Z">
              <w:r w:rsidR="00714CF9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an </w:t>
              </w:r>
            </w:ins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>authorized driver</w:t>
            </w:r>
            <w:del w:id="451" w:author="김재헌" w:date="2016-05-15T20:05:00Z">
              <w:r w:rsidRPr="00CB6271" w:rsidDel="00714CF9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to reserve </w:t>
            </w:r>
            <w:ins w:id="452" w:author="김재헌" w:date="2016-05-15T20:05:00Z">
              <w:r w:rsidR="00714CF9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 xml:space="preserve">parking </w:t>
            </w:r>
            <w:del w:id="453" w:author="김재헌" w:date="2016-05-15T20:05:00Z">
              <w:r w:rsidRPr="00CB6271" w:rsidDel="00714CF9">
                <w:rPr>
                  <w:rFonts w:ascii="맑은 고딕" w:eastAsia="맑은 고딕" w:hAnsi="맑은 고딕" w:cs="굴림"/>
                  <w:kern w:val="0"/>
                  <w:szCs w:val="20"/>
                </w:rPr>
                <w:delText>system</w:delText>
              </w:r>
            </w:del>
            <w:ins w:id="454" w:author="김재헌" w:date="2016-05-15T20:05:00Z">
              <w:r w:rsidR="00714CF9">
                <w:rPr>
                  <w:rFonts w:ascii="맑은 고딕" w:eastAsia="맑은 고딕" w:hAnsi="맑은 고딕" w:cs="굴림"/>
                  <w:kern w:val="0"/>
                  <w:szCs w:val="20"/>
                </w:rPr>
                <w:t>lot</w:t>
              </w:r>
            </w:ins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  <w:p w14:paraId="20F880C6" w14:textId="597EF3D7" w:rsidR="00CB6271" w:rsidRPr="00CB6271" w:rsidRDefault="00CB6271" w:rsidP="00CB6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2) </w:t>
            </w:r>
            <w:r w:rsidRPr="00CB6271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shows available parking space</w:t>
            </w:r>
            <w:ins w:id="455" w:author="김재헌" w:date="2016-05-15T20:03:00Z">
              <w:r w:rsidR="00542EB6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r w:rsidRPr="00CB627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to </w:t>
            </w:r>
            <w:ins w:id="456" w:author="김재헌" w:date="2016-05-15T20:03:00Z">
              <w:r w:rsidR="00081B43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 w:rsidRPr="00CB6271">
              <w:rPr>
                <w:rFonts w:ascii="맑은 고딕" w:eastAsia="맑은 고딕" w:hAnsi="맑은 고딕" w:cs="굴림" w:hint="eastAsia"/>
                <w:kern w:val="0"/>
                <w:szCs w:val="20"/>
              </w:rPr>
              <w:t>driver</w:t>
            </w:r>
            <w:del w:id="457" w:author="김재헌" w:date="2016-05-15T20:06:00Z">
              <w:r w:rsidRPr="00CB6271" w:rsidDel="00714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</w:delText>
              </w:r>
            </w:del>
            <w:r w:rsidRPr="00CB6271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</w:p>
          <w:p w14:paraId="7870E6F8" w14:textId="696F0CE7" w:rsidR="00CB6271" w:rsidRPr="00CB6271" w:rsidRDefault="00CB6271" w:rsidP="00CB62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3)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If </w:t>
            </w:r>
            <w:ins w:id="458" w:author="김재헌" w:date="2016-05-15T20:16:00Z">
              <w:r w:rsidR="00D54013">
                <w:rPr>
                  <w:rFonts w:ascii="맑은 고딕" w:eastAsia="맑은 고딕" w:hAnsi="맑은 고딕" w:cs="굴림"/>
                  <w:kern w:val="0"/>
                  <w:szCs w:val="20"/>
                </w:rPr>
                <w:t>a</w:t>
              </w:r>
            </w:ins>
            <w:ins w:id="459" w:author="김재헌" w:date="2016-05-15T20:06:00Z">
              <w:r w:rsidR="00714CF9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del w:id="460" w:author="김재헌" w:date="2016-05-15T20:04:00Z">
              <w:r w:rsidDel="00714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available </w:delText>
              </w:r>
            </w:del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parking space is </w:t>
            </w:r>
            <w:del w:id="461" w:author="김재헌" w:date="2016-05-15T20:04:00Z">
              <w:r w:rsidDel="00714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exist</w:delText>
              </w:r>
            </w:del>
            <w:ins w:id="462" w:author="김재헌" w:date="2016-05-15T20:04:00Z">
              <w:r w:rsidR="00714CF9">
                <w:rPr>
                  <w:rFonts w:ascii="맑은 고딕" w:eastAsia="맑은 고딕" w:hAnsi="맑은 고딕" w:cs="굴림"/>
                  <w:kern w:val="0"/>
                  <w:szCs w:val="20"/>
                </w:rPr>
                <w:t>available</w:t>
              </w:r>
            </w:ins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</w:t>
            </w:r>
            <w:ins w:id="463" w:author="김재헌" w:date="2016-05-15T20:14:00Z">
              <w:r w:rsidR="00D54013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>d</w:t>
            </w:r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>river</w:t>
            </w:r>
            <w:del w:id="464" w:author="김재헌" w:date="2016-05-15T20:14:00Z">
              <w:r w:rsidRPr="00CB6271" w:rsidDel="00D54013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del w:id="465" w:author="김재헌" w:date="2016-05-15T20:14:00Z">
              <w:r w:rsidRPr="00CB6271" w:rsidDel="00D54013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input </w:delText>
              </w:r>
            </w:del>
            <w:ins w:id="466" w:author="김재헌" w:date="2016-05-15T20:14:00Z">
              <w:r w:rsidR="00D54013">
                <w:rPr>
                  <w:rFonts w:ascii="맑은 고딕" w:eastAsia="맑은 고딕" w:hAnsi="맑은 고딕" w:cs="굴림"/>
                  <w:kern w:val="0"/>
                  <w:szCs w:val="20"/>
                </w:rPr>
                <w:t>needs to</w:t>
              </w:r>
              <w:r w:rsidR="00D54013" w:rsidRPr="00CB6271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ins w:id="467" w:author="김재헌" w:date="2016-05-15T20:16:00Z">
              <w:r w:rsidR="00D54013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input his/her </w:t>
              </w:r>
            </w:ins>
            <w:del w:id="468" w:author="김재헌" w:date="2016-05-15T20:16:00Z">
              <w:r w:rsidRPr="00CB6271" w:rsidDel="00D54013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a </w:delText>
              </w:r>
            </w:del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>license plate, the day and time they would like to park</w:t>
            </w:r>
            <w:del w:id="469" w:author="김재헌" w:date="2016-05-15T20:17:00Z">
              <w:r w:rsidRPr="00CB6271" w:rsidDel="00D54013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</w:del>
            <w:ins w:id="470" w:author="김재헌" w:date="2016-05-15T20:17:00Z">
              <w:r w:rsidR="00D54013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, </w:t>
              </w:r>
            </w:ins>
            <w:r w:rsidRPr="00CB6271">
              <w:rPr>
                <w:rFonts w:ascii="맑은 고딕" w:eastAsia="맑은 고딕" w:hAnsi="맑은 고딕" w:cs="굴림"/>
                <w:kern w:val="0"/>
                <w:szCs w:val="20"/>
              </w:rPr>
              <w:t>and credit card information.</w:t>
            </w:r>
          </w:p>
          <w:p w14:paraId="6698F1E0" w14:textId="506DA005" w:rsidR="00994533" w:rsidRPr="00994533" w:rsidRDefault="00CB6271" w:rsidP="00D540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71" w:author="김재헌" w:date="2016-05-15T20:18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If all information is ok,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the system </w:t>
            </w:r>
            <w:del w:id="472" w:author="김재헌" w:date="2016-05-15T20:18:00Z">
              <w:r w:rsidDel="00D54013">
                <w:rPr>
                  <w:rFonts w:ascii="맑은 고딕" w:eastAsia="맑은 고딕" w:hAnsi="맑은 고딕" w:cs="굴림"/>
                  <w:kern w:val="0"/>
                  <w:szCs w:val="20"/>
                </w:rPr>
                <w:delText>returns</w:delText>
              </w:r>
            </w:del>
            <w:ins w:id="473" w:author="김재헌" w:date="2016-05-15T20:18:00Z">
              <w:r w:rsidR="00D54013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provides </w:t>
              </w:r>
            </w:ins>
            <w:del w:id="474" w:author="김재헌" w:date="2016-05-15T20:18:00Z">
              <w:r w:rsidDel="00D54013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>confirmation information to drivers.</w:t>
            </w:r>
          </w:p>
        </w:tc>
      </w:tr>
      <w:tr w:rsidR="00994533" w:rsidRPr="00994533" w14:paraId="25D2B54E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164EC" w14:textId="44AD492F" w:rsidR="00994533" w:rsidRPr="00994533" w:rsidRDefault="0079027B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994533"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conditions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7AA3" w14:textId="1E6985D3" w:rsidR="00787215" w:rsidRPr="00994533" w:rsidRDefault="00994533" w:rsidP="007872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75" w:author="김재헌" w:date="2016-05-15T20:22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del w:id="476" w:author="김재헌" w:date="2016-05-15T20:19:00Z">
              <w:r w:rsidRPr="00994533" w:rsidDel="00787215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 </w:delText>
              </w:r>
              <w:r w:rsidR="00B21565" w:rsidDel="00787215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A </w:delText>
              </w:r>
            </w:del>
            <w:del w:id="477" w:author="김재헌" w:date="2016-05-15T20:17:00Z">
              <w:r w:rsidR="00B21565" w:rsidDel="00D54013">
                <w:rPr>
                  <w:rFonts w:ascii="맑은 고딕" w:eastAsia="맑은 고딕" w:hAnsi="맑은 고딕" w:cs="굴림"/>
                  <w:kern w:val="0"/>
                  <w:szCs w:val="20"/>
                </w:rPr>
                <w:delText>De</w:delText>
              </w:r>
            </w:del>
            <w:del w:id="478" w:author="김재헌" w:date="2016-05-15T20:19:00Z">
              <w:r w:rsidR="00B21565" w:rsidDel="00787215">
                <w:rPr>
                  <w:rFonts w:ascii="맑은 고딕" w:eastAsia="맑은 고딕" w:hAnsi="맑은 고딕" w:cs="굴림"/>
                  <w:kern w:val="0"/>
                  <w:szCs w:val="20"/>
                </w:rPr>
                <w:delText>river can park a car in parking space.</w:delText>
              </w:r>
            </w:del>
            <w:ins w:id="479" w:author="김재헌" w:date="2016-05-15T20:19:00Z">
              <w:r w:rsidR="00787215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driver has </w:t>
              </w:r>
            </w:ins>
            <w:ins w:id="480" w:author="김재헌" w:date="2016-05-15T20:22:00Z">
              <w:r w:rsidR="00787215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been allocated </w:t>
              </w:r>
            </w:ins>
            <w:ins w:id="481" w:author="김재헌" w:date="2016-05-15T20:19:00Z">
              <w:r w:rsidR="00787215">
                <w:rPr>
                  <w:rFonts w:ascii="맑은 고딕" w:eastAsia="맑은 고딕" w:hAnsi="맑은 고딕" w:cs="굴림"/>
                  <w:kern w:val="0"/>
                  <w:szCs w:val="20"/>
                </w:rPr>
                <w:t>a parking lot.</w:t>
              </w:r>
            </w:ins>
          </w:p>
        </w:tc>
      </w:tr>
      <w:tr w:rsidR="00994533" w:rsidRPr="00994533" w14:paraId="44C94551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22F01" w14:textId="696CC4BE" w:rsidR="00994533" w:rsidRPr="00994533" w:rsidRDefault="00994533" w:rsidP="007872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482" w:author="김재헌" w:date="2016-05-15T20:2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Alternate </w:t>
            </w:r>
            <w:del w:id="483" w:author="김재헌" w:date="2016-05-15T20:25:00Z">
              <w:r w:rsidRPr="00994533" w:rsidDel="00787215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use case</w:delText>
              </w:r>
            </w:del>
            <w:ins w:id="484" w:author="김재헌" w:date="2016-05-15T20:25:00Z">
              <w:r w:rsidR="00787215"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scenario</w:t>
              </w:r>
            </w:ins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5B3DD" w14:textId="513FA97F" w:rsidR="00994533" w:rsidRDefault="00CB6271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2a) </w:t>
            </w:r>
            <w:r w:rsidR="0013366F">
              <w:rPr>
                <w:rFonts w:ascii="맑은 고딕" w:eastAsia="맑은 고딕" w:hAnsi="맑은 고딕" w:cs="굴림"/>
                <w:kern w:val="0"/>
                <w:szCs w:val="20"/>
              </w:rPr>
              <w:t>No available parking space</w:t>
            </w:r>
            <w:ins w:id="485" w:author="김재헌" w:date="2016-05-15T20:22:00Z">
              <w:r w:rsidR="00787215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</w:p>
          <w:p w14:paraId="37EE7C40" w14:textId="0CC4A044" w:rsidR="0013366F" w:rsidRDefault="0013366F" w:rsidP="0013366F">
            <w:pPr>
              <w:widowControl/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3366F">
              <w:rPr>
                <w:rFonts w:ascii="맑은 고딕" w:eastAsia="맑은 고딕" w:hAnsi="맑은 고딕" w:cs="굴림" w:hint="eastAsia"/>
                <w:kern w:val="0"/>
                <w:szCs w:val="20"/>
              </w:rPr>
              <w:t>1)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The system close</w:t>
            </w:r>
            <w:ins w:id="486" w:author="김재헌" w:date="2016-05-15T20:28:00Z">
              <w:r w:rsidR="00787215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ins w:id="487" w:author="김재헌" w:date="2016-05-15T20:22:00Z">
              <w:r w:rsidR="00787215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>reservation</w:t>
            </w:r>
            <w:del w:id="488" w:author="김재헌" w:date="2016-05-15T20:28:00Z">
              <w:r w:rsidDel="00787215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step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</w:p>
          <w:p w14:paraId="5B2BF0E7" w14:textId="568CF392" w:rsidR="0013366F" w:rsidRDefault="0013366F" w:rsidP="001336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4a) Some </w:t>
            </w:r>
            <w:del w:id="489" w:author="김재헌" w:date="2016-05-15T20:28:00Z">
              <w:r w:rsidDel="00787215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items </w:delText>
              </w:r>
            </w:del>
            <w:ins w:id="490" w:author="김재헌" w:date="2016-05-15T20:28:00Z">
              <w:r w:rsidR="00787215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information </w:t>
              </w:r>
            </w:ins>
            <w:del w:id="491" w:author="김재헌" w:date="2016-05-15T20:28:00Z">
              <w:r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are </w:delText>
              </w:r>
            </w:del>
            <w:ins w:id="492" w:author="김재헌" w:date="2016-05-15T20:28:00Z">
              <w:r w:rsidR="004E47C9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is 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>invalid</w:t>
            </w:r>
          </w:p>
          <w:p w14:paraId="34C99BDD" w14:textId="3AA2C9C0" w:rsidR="0013366F" w:rsidRPr="00B21565" w:rsidRDefault="00B21565" w:rsidP="00B21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2156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1) </w:t>
            </w:r>
            <w:r w:rsidR="0013366F" w:rsidRPr="00B21565">
              <w:rPr>
                <w:rFonts w:ascii="맑은 고딕" w:eastAsia="맑은 고딕" w:hAnsi="맑은 고딕" w:cs="굴림"/>
                <w:kern w:val="0"/>
                <w:szCs w:val="20"/>
              </w:rPr>
              <w:t>The system display</w:t>
            </w:r>
            <w:ins w:id="493" w:author="김재헌" w:date="2016-05-15T20:29:00Z">
              <w:r w:rsidR="004E47C9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del w:id="494" w:author="김재헌" w:date="2016-05-15T20:29:00Z">
              <w:r w:rsidR="0013366F" w:rsidRPr="00B21565"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</w:del>
            <w:ins w:id="495" w:author="김재헌" w:date="2016-05-15T20:29:00Z">
              <w:r w:rsidR="004E47C9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r w:rsidRPr="00B21565">
              <w:rPr>
                <w:rFonts w:ascii="맑은 고딕" w:eastAsia="맑은 고딕" w:hAnsi="맑은 고딕" w:cs="굴림"/>
                <w:kern w:val="0"/>
                <w:szCs w:val="20"/>
              </w:rPr>
              <w:t>w</w:t>
            </w:r>
            <w:ins w:id="496" w:author="김재헌" w:date="2016-05-15T20:29:00Z">
              <w:r w:rsidR="004E47C9">
                <w:rPr>
                  <w:rFonts w:ascii="맑은 고딕" w:eastAsia="맑은 고딕" w:hAnsi="맑은 고딕" w:cs="굴림"/>
                  <w:kern w:val="0"/>
                  <w:szCs w:val="20"/>
                </w:rPr>
                <w:t>hich</w:t>
              </w:r>
            </w:ins>
            <w:del w:id="497" w:author="김재헌" w:date="2016-05-15T20:29:00Z">
              <w:r w:rsidRPr="00B21565"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>hat</w:delText>
              </w:r>
            </w:del>
            <w:r w:rsidRPr="00B2156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ins w:id="498" w:author="김재헌" w:date="2016-05-15T20:29:00Z">
              <w:r w:rsidR="004E47C9">
                <w:rPr>
                  <w:rFonts w:ascii="맑은 고딕" w:eastAsia="맑은 고딕" w:hAnsi="맑은 고딕" w:cs="굴림"/>
                  <w:kern w:val="0"/>
                  <w:szCs w:val="20"/>
                </w:rPr>
                <w:t>information is</w:t>
              </w:r>
            </w:ins>
            <w:del w:id="499" w:author="김재헌" w:date="2016-05-15T20:29:00Z">
              <w:r w:rsidRPr="00B21565"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>item is</w:delText>
              </w:r>
            </w:del>
            <w:r w:rsidRPr="00B21565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del w:id="500" w:author="김재헌" w:date="2016-05-15T20:29:00Z">
              <w:r w:rsidRPr="00B21565"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>problem</w:delText>
              </w:r>
            </w:del>
            <w:ins w:id="501" w:author="김재헌" w:date="2016-05-15T20:29:00Z">
              <w:r w:rsidR="004E47C9">
                <w:rPr>
                  <w:rFonts w:ascii="맑은 고딕" w:eastAsia="맑은 고딕" w:hAnsi="맑은 고딕" w:cs="굴림"/>
                  <w:kern w:val="0"/>
                  <w:szCs w:val="20"/>
                </w:rPr>
                <w:t>failed</w:t>
              </w:r>
            </w:ins>
            <w:r w:rsidRPr="00B21565"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  <w:p w14:paraId="6051FFA5" w14:textId="54D7B5F2" w:rsidR="00B21565" w:rsidRPr="00B21565" w:rsidRDefault="00B21565" w:rsidP="004E47C9">
            <w:pPr>
              <w:pPrChange w:id="502" w:author="김재헌" w:date="2016-05-15T20:31:00Z">
                <w:pPr/>
              </w:pPrChange>
            </w:pPr>
            <w:r>
              <w:rPr>
                <w:rFonts w:hint="eastAsia"/>
              </w:rPr>
              <w:t xml:space="preserve">   2) </w:t>
            </w:r>
            <w:r>
              <w:t xml:space="preserve">Repeat steps 3-4 until </w:t>
            </w:r>
            <w:ins w:id="503" w:author="김재헌" w:date="2016-05-15T20:31:00Z">
              <w:r w:rsidR="004E47C9">
                <w:t>all information is valid.</w:t>
              </w:r>
            </w:ins>
            <w:del w:id="504" w:author="김재헌" w:date="2016-05-15T20:31:00Z">
              <w:r w:rsidDel="004E47C9">
                <w:delText>done.</w:delText>
              </w:r>
            </w:del>
          </w:p>
        </w:tc>
      </w:tr>
    </w:tbl>
    <w:p w14:paraId="613228B0" w14:textId="77777777" w:rsidR="00994533" w:rsidRPr="00994533" w:rsidRDefault="00994533" w:rsidP="003461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</w:p>
    <w:p w14:paraId="1AFF285A" w14:textId="16F1A56A" w:rsidR="00B21565" w:rsidRDefault="009422AB" w:rsidP="0065296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2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 xml:space="preserve">) 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UC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 w:rsidR="00184CF4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 xml:space="preserve">2 </w:t>
      </w:r>
      <w:r w:rsidR="00AF22AC">
        <w:rPr>
          <w:rFonts w:ascii="맑은 고딕" w:eastAsia="맑은 고딕" w:hAnsi="맑은 고딕" w:cs="굴림" w:hint="eastAsia"/>
          <w:kern w:val="0"/>
          <w:szCs w:val="20"/>
        </w:rPr>
        <w:t>Show up and park</w:t>
      </w:r>
      <w:r w:rsidR="003B2DED">
        <w:rPr>
          <w:rFonts w:ascii="맑은 고딕" w:eastAsia="맑은 고딕" w:hAnsi="맑은 고딕" w:cs="굴림"/>
          <w:kern w:val="0"/>
          <w:szCs w:val="20"/>
        </w:rPr>
        <w:t>ing</w:t>
      </w:r>
      <w:r w:rsidR="00AF22AC">
        <w:rPr>
          <w:rFonts w:ascii="맑은 고딕" w:eastAsia="맑은 고딕" w:hAnsi="맑은 고딕" w:cs="굴림" w:hint="eastAsia"/>
          <w:kern w:val="0"/>
          <w:szCs w:val="20"/>
        </w:rPr>
        <w:t xml:space="preserve"> scenario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7337"/>
      </w:tblGrid>
      <w:tr w:rsidR="005546BC" w:rsidRPr="00994533" w14:paraId="661018DB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BD3F8" w14:textId="4F175695" w:rsidR="00B21565" w:rsidRPr="00994533" w:rsidRDefault="00B21565" w:rsidP="00B21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ID: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UC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2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B1AD" w14:textId="77777777" w:rsidR="00B21565" w:rsidRPr="00994533" w:rsidRDefault="00B21565" w:rsidP="00702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5546BC" w:rsidRPr="00994533" w14:paraId="4180BC07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66FB0" w14:textId="77777777" w:rsidR="00B21565" w:rsidRPr="00994533" w:rsidRDefault="00B21565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Title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77C85" w14:textId="77A99362" w:rsidR="00B21565" w:rsidRPr="00994533" w:rsidRDefault="00B21565" w:rsidP="00B215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5-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09)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Show up and parking scenario</w:t>
            </w:r>
          </w:p>
        </w:tc>
      </w:tr>
      <w:tr w:rsidR="005546BC" w:rsidRPr="00994533" w14:paraId="5A6BBF17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A3DDA" w14:textId="52463692" w:rsidR="00B21565" w:rsidRPr="00994533" w:rsidRDefault="005546B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Stakeholders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3777D" w14:textId="41709477" w:rsidR="00B21565" w:rsidRPr="00994533" w:rsidRDefault="004E47C9" w:rsidP="004E47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505" w:author="김재헌" w:date="2016-05-15T20:33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ins w:id="506" w:author="김재헌" w:date="2016-05-15T20:32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del w:id="507" w:author="김재헌" w:date="2016-05-15T20:32:00Z">
              <w:r w:rsidR="0079027B"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Drivers </w:delText>
              </w:r>
            </w:del>
            <w:ins w:id="508" w:author="김재헌" w:date="2016-05-15T20:32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driver </w:t>
              </w:r>
            </w:ins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>who</w:t>
            </w:r>
            <w:del w:id="509" w:author="김재헌" w:date="2016-05-15T20:33:00Z">
              <w:r w:rsidR="0079027B"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</w:del>
            <w:ins w:id="510" w:author="김재헌" w:date="2016-05-15T20:32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ins w:id="511" w:author="김재헌" w:date="2016-05-15T20:33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has made a </w:t>
              </w:r>
            </w:ins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>reserv</w:t>
            </w:r>
            <w:ins w:id="512" w:author="김재헌" w:date="2016-05-15T20:33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ation</w:t>
              </w:r>
            </w:ins>
            <w:del w:id="513" w:author="김재헌" w:date="2016-05-15T20:33:00Z">
              <w:r w:rsidR="0079027B"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>e parking space</w:delText>
              </w:r>
            </w:del>
            <w:ins w:id="514" w:author="김재헌" w:date="2016-05-15T20:36:00Z">
              <w:r w:rsidR="006366A5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, </w:t>
              </w:r>
            </w:ins>
            <w:del w:id="515" w:author="김재헌" w:date="2016-05-15T20:36:00Z">
              <w:r w:rsidR="0079027B" w:rsidDel="006366A5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. </w:delText>
              </w:r>
            </w:del>
            <w:ins w:id="516" w:author="김재헌" w:date="2016-05-15T20:34:00Z">
              <w:r w:rsidR="006366A5">
                <w:rPr>
                  <w:rFonts w:ascii="맑은 고딕" w:eastAsia="맑은 고딕" w:hAnsi="맑은 고딕" w:cs="굴림"/>
                  <w:kern w:val="0"/>
                  <w:szCs w:val="20"/>
                </w:rPr>
                <w:t>An a</w:t>
              </w:r>
            </w:ins>
            <w:del w:id="517" w:author="김재헌" w:date="2016-05-15T20:34:00Z">
              <w:r w:rsidR="0079027B" w:rsidDel="006366A5">
                <w:rPr>
                  <w:rFonts w:ascii="맑은 고딕" w:eastAsia="맑은 고딕" w:hAnsi="맑은 고딕" w:cs="굴림"/>
                  <w:kern w:val="0"/>
                  <w:szCs w:val="20"/>
                </w:rPr>
                <w:delText>A</w:delText>
              </w:r>
            </w:del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>ttendant</w:t>
            </w:r>
            <w:del w:id="518" w:author="김재헌" w:date="2016-05-15T20:34:00Z">
              <w:r w:rsidR="0079027B" w:rsidDel="004E47C9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 xml:space="preserve"> who </w:t>
            </w:r>
            <w:ins w:id="519" w:author="김재헌" w:date="2016-05-15T20:36:00Z">
              <w:r w:rsidR="006366A5">
                <w:rPr>
                  <w:rFonts w:ascii="맑은 고딕" w:eastAsia="맑은 고딕" w:hAnsi="맑은 고딕" w:cs="굴림"/>
                  <w:kern w:val="0"/>
                  <w:szCs w:val="20"/>
                </w:rPr>
                <w:t>confirms the</w:t>
              </w:r>
            </w:ins>
            <w:del w:id="520" w:author="김재헌" w:date="2016-05-15T20:36:00Z">
              <w:r w:rsidR="0079027B" w:rsidDel="006366A5">
                <w:rPr>
                  <w:rFonts w:ascii="맑은 고딕" w:eastAsia="맑은 고딕" w:hAnsi="맑은 고딕" w:cs="굴림"/>
                  <w:kern w:val="0"/>
                  <w:szCs w:val="20"/>
                </w:rPr>
                <w:delText>check</w:delText>
              </w:r>
            </w:del>
            <w:ins w:id="521" w:author="김재헌" w:date="2016-05-15T20:35:00Z">
              <w:r w:rsidR="006366A5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del w:id="522" w:author="김재헌" w:date="2016-05-15T20:35:00Z">
              <w:r w:rsidR="0079027B" w:rsidDel="006366A5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</w:del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>reservation</w:t>
            </w:r>
            <w:del w:id="523" w:author="김재헌" w:date="2016-05-15T20:36:00Z">
              <w:r w:rsidR="0079027B" w:rsidDel="006366A5">
                <w:rPr>
                  <w:rFonts w:ascii="맑은 고딕" w:eastAsia="맑은 고딕" w:hAnsi="맑은 고딕" w:cs="굴림"/>
                  <w:kern w:val="0"/>
                  <w:szCs w:val="20"/>
                </w:rPr>
                <w:delText>.</w:delText>
              </w:r>
            </w:del>
          </w:p>
        </w:tc>
      </w:tr>
      <w:tr w:rsidR="005546BC" w:rsidRPr="00994533" w14:paraId="44E78AED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ECD8A" w14:textId="77777777" w:rsidR="00B21565" w:rsidRPr="00994533" w:rsidRDefault="00B21565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00E75" w14:textId="10102D93" w:rsidR="00B21565" w:rsidRPr="00994533" w:rsidRDefault="007A749E" w:rsidP="007A74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UC01</w:t>
            </w:r>
          </w:p>
        </w:tc>
      </w:tr>
      <w:tr w:rsidR="005546BC" w:rsidRPr="00994533" w14:paraId="60E18E5B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979A6" w14:textId="7362E8F9" w:rsidR="00B21565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24" w:author="김재헌" w:date="2016-05-15T21:24:00Z"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Main success scenario</w:t>
              </w:r>
            </w:ins>
            <w:del w:id="525" w:author="김재헌" w:date="2016-05-15T20:10:00Z">
              <w:r w:rsidR="00B21565" w:rsidRPr="00994533" w:rsidDel="00181C02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Primary use case flow of events</w:delText>
              </w:r>
            </w:del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2C4A0" w14:textId="5E15192B" w:rsidR="007A749E" w:rsidRDefault="007A749E" w:rsidP="007A749E">
            <w:pPr>
              <w:pStyle w:val="a9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 driver come</w:t>
            </w:r>
            <w:ins w:id="526" w:author="김재헌" w:date="2016-05-15T20:36:00Z">
              <w:r w:rsidR="006366A5">
                <w:rPr>
                  <w:rFonts w:ascii="맑은 고딕" w:eastAsia="맑은 고딕" w:hAnsi="맑은 고딕" w:cs="굴림"/>
                  <w:kern w:val="0"/>
                  <w:szCs w:val="20"/>
                </w:rPr>
                <w:t>s to</w:t>
              </w:r>
            </w:ins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del w:id="527" w:author="김재헌" w:date="2016-05-15T20:37:00Z">
              <w:r w:rsidDel="006366A5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at </w:delText>
              </w:r>
            </w:del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gate.</w:t>
            </w:r>
          </w:p>
          <w:p w14:paraId="4D26831C" w14:textId="6A736EC5" w:rsidR="007A749E" w:rsidRDefault="007A749E" w:rsidP="007A749E">
            <w:pPr>
              <w:pStyle w:val="a9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system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detects</w:t>
            </w:r>
            <w:ins w:id="528" w:author="김재헌" w:date="2016-05-15T20:37:00Z">
              <w:r w:rsidR="006366A5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the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presence of a car at the gate.</w:t>
            </w:r>
          </w:p>
          <w:p w14:paraId="5980B717" w14:textId="77777777" w:rsidR="007A749E" w:rsidRDefault="007A749E" w:rsidP="007A749E">
            <w:pPr>
              <w:pStyle w:val="a9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 driver provide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confirmation information to system.</w:t>
            </w:r>
          </w:p>
          <w:p w14:paraId="39FCD91A" w14:textId="696D67D6" w:rsidR="007A749E" w:rsidRDefault="007A749E" w:rsidP="007A749E">
            <w:pPr>
              <w:pStyle w:val="a9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The system verifies </w:t>
            </w:r>
            <w:ins w:id="529" w:author="김재헌" w:date="2016-05-15T20:37:00Z">
              <w:r w:rsidR="006366A5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>driver’s information and confirms the reservation.</w:t>
            </w:r>
          </w:p>
          <w:p w14:paraId="34219BEE" w14:textId="77777777" w:rsidR="007A749E" w:rsidRPr="000C0E86" w:rsidRDefault="007A749E" w:rsidP="007A749E">
            <w:pPr>
              <w:pStyle w:val="a9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The system gives a driver </w:t>
            </w:r>
            <w:r w:rsidRPr="000C0E86">
              <w:rPr>
                <w:rFonts w:ascii="맑은 고딕" w:eastAsia="맑은 고딕" w:hAnsi="맑은 고딕" w:cs="굴림"/>
                <w:kern w:val="0"/>
                <w:szCs w:val="20"/>
                <w:u w:val="single"/>
              </w:rPr>
              <w:t>a unique alpha-numeric identifier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. </w:t>
            </w:r>
          </w:p>
          <w:p w14:paraId="0867B901" w14:textId="253568A4" w:rsidR="007A749E" w:rsidRPr="000C0E86" w:rsidRDefault="007A749E" w:rsidP="007A749E">
            <w:pPr>
              <w:pStyle w:val="a9"/>
              <w:widowControl/>
              <w:wordWrap/>
              <w:autoSpaceDE/>
              <w:autoSpaceDN/>
              <w:spacing w:after="0" w:line="240" w:lineRule="auto"/>
              <w:ind w:leftChars="0" w:left="435"/>
              <w:jc w:val="left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0C0E86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A</w:t>
            </w:r>
            <w:ins w:id="530" w:author="김재헌" w:date="2016-05-15T20:38:00Z">
              <w:r w:rsidR="006366A5">
                <w:rPr>
                  <w:rFonts w:ascii="맑은 고딕" w:eastAsia="맑은 고딕" w:hAnsi="맑은 고딕" w:cs="굴림"/>
                  <w:color w:val="FF0000"/>
                  <w:kern w:val="0"/>
                  <w:szCs w:val="20"/>
                </w:rPr>
                <w:t>n</w:t>
              </w:r>
            </w:ins>
            <w:r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 u</w:t>
            </w:r>
            <w:r w:rsidRPr="000C0E86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nique alpha-numeric identifier can be a parking spot like ‘A’ to ‘E’?)</w:t>
            </w:r>
          </w:p>
          <w:p w14:paraId="0E31100B" w14:textId="77777777" w:rsidR="007A749E" w:rsidRDefault="007A749E" w:rsidP="007A749E">
            <w:pPr>
              <w:pStyle w:val="a9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The system lifts the entry gate and allows the driver to enter the facility.</w:t>
            </w:r>
          </w:p>
          <w:p w14:paraId="74FB1F02" w14:textId="67763ADD" w:rsidR="00B21565" w:rsidRPr="005546BC" w:rsidRDefault="007A749E" w:rsidP="007A749E">
            <w:pPr>
              <w:pStyle w:val="a9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 driver parks a car </w:t>
            </w:r>
            <w:r w:rsidRPr="005546BC">
              <w:rPr>
                <w:rFonts w:ascii="맑은 고딕" w:eastAsia="맑은 고딕" w:hAnsi="맑은 고딕" w:cs="굴림"/>
                <w:kern w:val="0"/>
                <w:szCs w:val="20"/>
                <w:u w:val="single"/>
              </w:rPr>
              <w:t>at the designated parking spot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</w:tc>
      </w:tr>
      <w:tr w:rsidR="005546BC" w:rsidRPr="00994533" w14:paraId="537B3AC5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F1200" w14:textId="09A61CD8" w:rsidR="00B21565" w:rsidRPr="00994533" w:rsidRDefault="0079027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B21565"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conditions</w:t>
            </w:r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254C7" w14:textId="46DD6B30" w:rsidR="00B21565" w:rsidRPr="00994533" w:rsidRDefault="00B21565" w:rsidP="007A749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>The system can charge parking fee.</w:t>
            </w:r>
          </w:p>
        </w:tc>
      </w:tr>
      <w:tr w:rsidR="005546BC" w:rsidRPr="00994533" w14:paraId="57AC496E" w14:textId="77777777" w:rsidTr="0079027B">
        <w:tc>
          <w:tcPr>
            <w:tcW w:w="2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A87BC" w14:textId="105649C2" w:rsidR="00B21565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31" w:author="김재헌" w:date="2016-05-15T21:25:00Z">
              <w:r w:rsidRPr="00994533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t xml:space="preserve">Alternate </w:t>
              </w:r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scenario</w:t>
              </w:r>
            </w:ins>
            <w:del w:id="532" w:author="김재헌" w:date="2016-05-15T21:25:00Z">
              <w:r w:rsidR="00B21565" w:rsidRPr="00994533" w:rsidDel="0031510B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Alternate use case</w:delText>
              </w:r>
            </w:del>
          </w:p>
        </w:tc>
        <w:tc>
          <w:tcPr>
            <w:tcW w:w="7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A6663" w14:textId="61C12F34" w:rsidR="0097053F" w:rsidRPr="0097053F" w:rsidRDefault="0097053F" w:rsidP="00970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4a)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Invalid confirmation information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,</w:t>
            </w:r>
          </w:p>
          <w:p w14:paraId="6A8AB476" w14:textId="5B8987EF" w:rsidR="0097053F" w:rsidRPr="0097053F" w:rsidRDefault="0097053F" w:rsidP="0097053F">
            <w:pPr>
              <w:pStyle w:val="a9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The system </w:t>
            </w:r>
            <w:ins w:id="533" w:author="김재헌" w:date="2016-05-15T20:39:00Z">
              <w:r w:rsidR="00D4297C">
                <w:rPr>
                  <w:rFonts w:ascii="맑은 고딕" w:eastAsia="맑은 고딕" w:hAnsi="맑은 고딕"/>
                  <w:color w:val="000000"/>
                  <w:szCs w:val="20"/>
                </w:rPr>
                <w:t xml:space="preserve">does </w:t>
              </w:r>
            </w:ins>
            <w:del w:id="534" w:author="김재헌" w:date="2016-05-15T20:39:00Z">
              <w:r w:rsidDel="00D4297C">
                <w:rPr>
                  <w:rFonts w:ascii="맑은 고딕" w:eastAsia="맑은 고딕" w:hAnsi="맑은 고딕" w:hint="eastAsia"/>
                  <w:color w:val="000000"/>
                  <w:szCs w:val="20"/>
                </w:rPr>
                <w:delText xml:space="preserve">is </w:delText>
              </w:r>
            </w:del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not allow the driver to enter the garage.</w:t>
            </w:r>
          </w:p>
          <w:p w14:paraId="4B3CD2C7" w14:textId="58DAE838" w:rsidR="0097053F" w:rsidRDefault="0097053F" w:rsidP="00970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7a)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A driver park</w:t>
            </w:r>
            <w:ins w:id="535" w:author="김재헌" w:date="2016-05-15T20:40:00Z">
              <w:r w:rsidR="00D4297C">
                <w:rPr>
                  <w:rFonts w:ascii="맑은 고딕" w:eastAsia="맑은 고딕" w:hAnsi="맑은 고딕"/>
                  <w:color w:val="000000"/>
                  <w:szCs w:val="20"/>
                </w:rPr>
                <w:t>s</w:t>
              </w:r>
            </w:ins>
            <w:del w:id="536" w:author="김재헌" w:date="2016-05-15T20:40:00Z">
              <w:r w:rsidDel="00D4297C">
                <w:rPr>
                  <w:rFonts w:ascii="맑은 고딕" w:eastAsia="맑은 고딕" w:hAnsi="맑은 고딕" w:hint="eastAsia"/>
                  <w:color w:val="000000"/>
                  <w:szCs w:val="20"/>
                </w:rPr>
                <w:delText>ed</w:delText>
              </w:r>
            </w:del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a car at </w:t>
            </w:r>
            <w:ins w:id="537" w:author="김재헌" w:date="2016-05-15T20:40:00Z">
              <w:r w:rsidR="00D4297C">
                <w:rPr>
                  <w:rFonts w:ascii="맑은 고딕" w:eastAsia="맑은 고딕" w:hAnsi="맑은 고딕"/>
                  <w:color w:val="000000"/>
                  <w:szCs w:val="20"/>
                </w:rPr>
                <w:t>an</w:t>
              </w:r>
            </w:ins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other spot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,</w:t>
            </w:r>
          </w:p>
          <w:p w14:paraId="11893469" w14:textId="17619DDB" w:rsidR="0097053F" w:rsidRPr="0097053F" w:rsidRDefault="0097053F" w:rsidP="0097053F">
            <w:pPr>
              <w:pStyle w:val="a9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The system will notify the attendant and it will reallocate the parking space</w:t>
            </w:r>
            <w:del w:id="538" w:author="김재헌" w:date="2016-05-15T20:40:00Z">
              <w:r w:rsidDel="00D4297C">
                <w:rPr>
                  <w:rFonts w:ascii="맑은 고딕" w:eastAsia="맑은 고딕" w:hAnsi="맑은 고딕" w:hint="eastAsia"/>
                  <w:color w:val="000000"/>
                  <w:szCs w:val="20"/>
                </w:rPr>
                <w:delText>s</w:delText>
              </w:r>
            </w:del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.</w:t>
            </w:r>
          </w:p>
        </w:tc>
      </w:tr>
    </w:tbl>
    <w:p w14:paraId="6E4DB120" w14:textId="726BE594" w:rsidR="00B21565" w:rsidRDefault="00B21565" w:rsidP="00346191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</w:p>
    <w:p w14:paraId="12F29AE0" w14:textId="3B8086AC" w:rsidR="0065296C" w:rsidRPr="0065296C" w:rsidRDefault="00EA68B4" w:rsidP="0065296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3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 xml:space="preserve">) 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UC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3 ‘</w:t>
      </w:r>
      <w:r>
        <w:rPr>
          <w:rFonts w:ascii="맑은 고딕" w:eastAsia="맑은 고딕" w:hAnsi="맑은 고딕" w:cs="굴림"/>
          <w:kern w:val="0"/>
          <w:szCs w:val="20"/>
        </w:rPr>
        <w:t>No show scenario</w:t>
      </w:r>
      <w:r w:rsidR="00B92F63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5546BC">
        <w:rPr>
          <w:rFonts w:ascii="맑은 고딕" w:eastAsia="맑은 고딕" w:hAnsi="맑은 고딕" w:cs="굴림"/>
          <w:kern w:val="0"/>
          <w:szCs w:val="20"/>
        </w:rPr>
        <w:t>and</w:t>
      </w:r>
      <w:r w:rsidR="00B92F63">
        <w:rPr>
          <w:rFonts w:ascii="맑은 고딕" w:eastAsia="맑은 고딕" w:hAnsi="맑은 고딕" w:cs="굴림"/>
          <w:kern w:val="0"/>
          <w:szCs w:val="20"/>
        </w:rPr>
        <w:t xml:space="preserve"> grace period</w:t>
      </w:r>
      <w:r>
        <w:rPr>
          <w:rFonts w:ascii="맑은 고딕" w:eastAsia="맑은 고딕" w:hAnsi="맑은 고딕" w:cs="굴림"/>
          <w:kern w:val="0"/>
          <w:szCs w:val="20"/>
        </w:rPr>
        <w:t>’</w:t>
      </w:r>
      <w:r w:rsidR="0065296C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7334"/>
      </w:tblGrid>
      <w:tr w:rsidR="005546BC" w:rsidRPr="00994533" w14:paraId="34E28A1F" w14:textId="77777777" w:rsidTr="0079027B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BDFE8" w14:textId="2C773787" w:rsidR="005546BC" w:rsidRPr="00994533" w:rsidRDefault="005546BC" w:rsidP="007902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ID: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UC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0</w:t>
            </w:r>
            <w:r w:rsidR="0079027B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3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81BA" w14:textId="77777777" w:rsidR="005546BC" w:rsidRPr="00994533" w:rsidRDefault="005546BC" w:rsidP="00702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5546BC" w:rsidRPr="00994533" w14:paraId="2BC3D279" w14:textId="77777777" w:rsidTr="0079027B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9A106" w14:textId="77777777" w:rsidR="005546BC" w:rsidRPr="00994533" w:rsidRDefault="005546B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3543F" w14:textId="5A8A2D77" w:rsidR="005546BC" w:rsidRPr="00994533" w:rsidRDefault="005546BC" w:rsidP="005546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(FR11-FR13) No show scenario and grace period</w:t>
            </w:r>
          </w:p>
        </w:tc>
      </w:tr>
      <w:tr w:rsidR="005546BC" w:rsidRPr="00994533" w14:paraId="6AB73F5E" w14:textId="77777777" w:rsidTr="0079027B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E40C7" w14:textId="489E378A" w:rsidR="005546BC" w:rsidRPr="00994533" w:rsidRDefault="0079027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Stakeholders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7DD73" w14:textId="5BD1DB46" w:rsidR="005546BC" w:rsidRPr="00994533" w:rsidRDefault="00D4297C" w:rsidP="005546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39" w:author="김재헌" w:date="2016-05-15T20:41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A driver who has made a reservation</w:t>
              </w:r>
            </w:ins>
            <w:del w:id="540" w:author="김재헌" w:date="2016-05-15T20:41:00Z">
              <w:r w:rsidR="0079027B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Drivers who reserve parking space.</w:delText>
              </w:r>
            </w:del>
          </w:p>
        </w:tc>
      </w:tr>
      <w:tr w:rsidR="005546BC" w:rsidRPr="00994533" w14:paraId="3298E022" w14:textId="77777777" w:rsidTr="0079027B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6FB01" w14:textId="77777777" w:rsidR="005546BC" w:rsidRPr="00994533" w:rsidRDefault="005546B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0086" w14:textId="77777777" w:rsidR="005546BC" w:rsidRPr="00994533" w:rsidRDefault="005546B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UC01</w:t>
            </w:r>
          </w:p>
        </w:tc>
      </w:tr>
      <w:tr w:rsidR="005546BC" w:rsidRPr="005546BC" w14:paraId="133D7D15" w14:textId="77777777" w:rsidTr="0079027B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B4ED2" w14:textId="0CB27E65" w:rsidR="005546BC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41" w:author="김재헌" w:date="2016-05-15T21:24:00Z"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Main success scenario</w:t>
              </w:r>
            </w:ins>
            <w:del w:id="542" w:author="김재헌" w:date="2016-05-15T20:10:00Z">
              <w:r w:rsidR="005546BC" w:rsidRPr="00994533" w:rsidDel="00181C02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Primary use case flow of events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74EF0" w14:textId="3A185398" w:rsidR="003137B5" w:rsidRPr="003137B5" w:rsidRDefault="003137B5" w:rsidP="003137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137B5">
              <w:rPr>
                <w:rFonts w:ascii="맑은 고딕" w:eastAsia="맑은 고딕" w:hAnsi="맑은 고딕" w:cs="굴림"/>
                <w:kern w:val="0"/>
                <w:szCs w:val="20"/>
              </w:rPr>
              <w:t>1)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79027B" w:rsidRPr="003137B5">
              <w:rPr>
                <w:rFonts w:ascii="맑은 고딕" w:eastAsia="맑은 고딕" w:hAnsi="맑은 고딕" w:cs="굴림"/>
                <w:kern w:val="0"/>
                <w:szCs w:val="20"/>
              </w:rPr>
              <w:t>If a driver does not show up at the start of their reservation time, the parking spot will be held for a “grace period” after the start of the reservation.</w:t>
            </w:r>
          </w:p>
          <w:p w14:paraId="0C07686B" w14:textId="68EE785F" w:rsidR="005546BC" w:rsidRPr="0079027B" w:rsidRDefault="0079027B" w:rsidP="007902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lastRenderedPageBreak/>
              <w:t>2) If a driver doesn’t show up within the grace period, the parking spot is released.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Drivers are not charged for “no-show”, b</w:t>
            </w:r>
            <w:r w:rsidR="003137B5">
              <w:rPr>
                <w:rFonts w:ascii="맑은 고딕" w:eastAsia="맑은 고딕" w:hAnsi="맑은 고딕" w:cs="굴림"/>
                <w:kern w:val="0"/>
                <w:szCs w:val="20"/>
              </w:rPr>
              <w:t>ut they lose their reservation.</w:t>
            </w:r>
          </w:p>
        </w:tc>
      </w:tr>
      <w:tr w:rsidR="005546BC" w:rsidRPr="00994533" w14:paraId="4736F5AC" w14:textId="77777777" w:rsidTr="0079027B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4488D" w14:textId="00F903B4" w:rsidR="005546BC" w:rsidRPr="00994533" w:rsidRDefault="0079027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Post</w:t>
            </w:r>
            <w:r w:rsidR="00EB3640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="005546BC"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00C5D" w14:textId="481EF60A" w:rsidR="005546BC" w:rsidRPr="00994533" w:rsidRDefault="005546B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3137B5">
              <w:rPr>
                <w:rFonts w:ascii="맑은 고딕" w:eastAsia="맑은 고딕" w:hAnsi="맑은 고딕" w:cs="굴림"/>
                <w:kern w:val="0"/>
                <w:szCs w:val="20"/>
              </w:rPr>
              <w:t>The system can charge parking fee.</w:t>
            </w:r>
          </w:p>
        </w:tc>
      </w:tr>
      <w:tr w:rsidR="005546BC" w:rsidRPr="00B21565" w14:paraId="47075205" w14:textId="77777777" w:rsidTr="0079027B">
        <w:trPr>
          <w:trHeight w:val="392"/>
        </w:trPr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B8F91" w14:textId="478BB8F5" w:rsidR="005546BC" w:rsidRPr="00994533" w:rsidRDefault="0031510B" w:rsidP="007902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43" w:author="김재헌" w:date="2016-05-15T21:25:00Z">
              <w:r w:rsidRPr="00994533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t xml:space="preserve">Alternate </w:t>
              </w:r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scenario</w:t>
              </w:r>
            </w:ins>
            <w:del w:id="544" w:author="김재헌" w:date="2016-05-15T21:25:00Z">
              <w:r w:rsidR="005546BC" w:rsidRPr="00994533" w:rsidDel="0031510B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Alternate use case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507A9" w14:textId="401168B7" w:rsidR="0079027B" w:rsidRDefault="0079027B" w:rsidP="007902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1a) </w:t>
            </w:r>
            <w:r w:rsidRPr="00C519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If a driver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shows up at the garage</w:t>
            </w:r>
          </w:p>
          <w:p w14:paraId="0440033F" w14:textId="2876924D" w:rsidR="0079027B" w:rsidRPr="0079027B" w:rsidRDefault="0079027B" w:rsidP="007902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   1) </w:t>
            </w:r>
            <w:r w:rsidR="003137B5">
              <w:rPr>
                <w:rFonts w:ascii="맑은 고딕" w:eastAsia="맑은 고딕" w:hAnsi="맑은 고딕" w:cs="굴림"/>
                <w:kern w:val="0"/>
                <w:szCs w:val="20"/>
              </w:rPr>
              <w:t xml:space="preserve">process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UC02 </w:t>
            </w:r>
            <w:r w:rsidR="003137B5">
              <w:rPr>
                <w:rFonts w:ascii="맑은 고딕" w:eastAsia="맑은 고딕" w:hAnsi="맑은 고딕" w:cs="굴림"/>
                <w:kern w:val="0"/>
                <w:szCs w:val="20"/>
              </w:rPr>
              <w:t>scenario</w:t>
            </w:r>
          </w:p>
          <w:p w14:paraId="43039431" w14:textId="1CD5F57B" w:rsidR="0079027B" w:rsidRPr="00C5191E" w:rsidRDefault="003137B5" w:rsidP="007902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2a</w:t>
            </w:r>
            <w:r w:rsidR="0079027B">
              <w:rPr>
                <w:rFonts w:ascii="맑은 고딕" w:eastAsia="맑은 고딕" w:hAnsi="맑은 고딕" w:cs="굴림"/>
                <w:kern w:val="0"/>
                <w:szCs w:val="20"/>
              </w:rPr>
              <w:t xml:space="preserve">) </w:t>
            </w:r>
            <w:r w:rsidR="0079027B" w:rsidRPr="00C5191E">
              <w:rPr>
                <w:rFonts w:ascii="맑은 고딕" w:eastAsia="맑은 고딕" w:hAnsi="맑은 고딕" w:cs="굴림"/>
                <w:kern w:val="0"/>
                <w:szCs w:val="20"/>
              </w:rPr>
              <w:t>If a driver show</w:t>
            </w:r>
            <w:ins w:id="545" w:author="김재헌" w:date="2016-05-15T20:42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r w:rsidR="0079027B" w:rsidRPr="00C519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up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within the grace period</w:t>
            </w:r>
            <w:r w:rsidR="0079027B" w:rsidRPr="00C519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, </w:t>
            </w:r>
          </w:p>
          <w:p w14:paraId="7E240601" w14:textId="257DFD90" w:rsidR="0079027B" w:rsidRPr="003137B5" w:rsidRDefault="003137B5" w:rsidP="003137B5">
            <w:pPr>
              <w:widowControl/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1) process UC02 scenario</w:t>
            </w:r>
          </w:p>
        </w:tc>
      </w:tr>
    </w:tbl>
    <w:p w14:paraId="29F29C7F" w14:textId="77777777" w:rsidR="005546BC" w:rsidRPr="00EA68B4" w:rsidRDefault="005546BC" w:rsidP="0065296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</w:p>
    <w:p w14:paraId="7D6B8810" w14:textId="148118DA" w:rsidR="00587E20" w:rsidRPr="0065296C" w:rsidRDefault="00587E20" w:rsidP="0065296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 xml:space="preserve">) 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UC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 ‘</w:t>
      </w:r>
      <w:r>
        <w:rPr>
          <w:rFonts w:ascii="맑은 고딕" w:eastAsia="맑은 고딕" w:hAnsi="맑은 고딕" w:cs="굴림"/>
          <w:kern w:val="0"/>
          <w:szCs w:val="20"/>
        </w:rPr>
        <w:t xml:space="preserve">Get out the garage </w:t>
      </w:r>
      <w:r w:rsidR="00EB3640">
        <w:rPr>
          <w:rFonts w:ascii="맑은 고딕" w:eastAsia="맑은 고딕" w:hAnsi="맑은 고딕" w:cs="굴림"/>
          <w:kern w:val="0"/>
          <w:szCs w:val="20"/>
        </w:rPr>
        <w:t>and</w:t>
      </w:r>
      <w:r>
        <w:rPr>
          <w:rFonts w:ascii="맑은 고딕" w:eastAsia="맑은 고딕" w:hAnsi="맑은 고딕" w:cs="굴림"/>
          <w:kern w:val="0"/>
          <w:szCs w:val="20"/>
        </w:rPr>
        <w:t xml:space="preserve"> charge scenario’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7334"/>
      </w:tblGrid>
      <w:tr w:rsidR="00EB3640" w:rsidRPr="00994533" w14:paraId="4F7955F6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2A345" w14:textId="265DE4DD" w:rsidR="00EB3640" w:rsidRPr="00994533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ID: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UC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4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E6E46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EB3640" w:rsidRPr="00994533" w14:paraId="125CFD8C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392BC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1245E" w14:textId="0210B146" w:rsidR="00EB3640" w:rsidRPr="00994533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(FR14)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Get out the garage and charge scenario</w:t>
            </w:r>
          </w:p>
        </w:tc>
      </w:tr>
      <w:tr w:rsidR="00EB3640" w:rsidRPr="00994533" w14:paraId="6700061A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79DB5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Stakeholders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9E4EC" w14:textId="26A33C1C" w:rsidR="00EB3640" w:rsidRPr="00994533" w:rsidRDefault="00D4297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46" w:author="김재헌" w:date="2016-05-15T20:42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A driver who has made a reservation</w:t>
              </w:r>
            </w:ins>
            <w:del w:id="547" w:author="김재헌" w:date="2016-05-15T20:42:00Z">
              <w:r w:rsidR="00EB3640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Drivers who reserve parking space. Attendants who check reservation.</w:delText>
              </w:r>
            </w:del>
          </w:p>
        </w:tc>
      </w:tr>
      <w:tr w:rsidR="00EB3640" w:rsidRPr="00994533" w14:paraId="5F9E6EAB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70185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1F846" w14:textId="0F66EA71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UC02</w:t>
            </w:r>
          </w:p>
        </w:tc>
      </w:tr>
      <w:tr w:rsidR="00EB3640" w:rsidRPr="0079027B" w14:paraId="3D8B2E14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87CC5" w14:textId="72B77943" w:rsidR="00EB3640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48" w:author="김재헌" w:date="2016-05-15T21:24:00Z"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Main success scenario</w:t>
              </w:r>
            </w:ins>
            <w:del w:id="549" w:author="김재헌" w:date="2016-05-15T20:10:00Z">
              <w:r w:rsidR="00EB3640" w:rsidRPr="00994533" w:rsidDel="00181C02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Primary use case flow of events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7EB7D" w14:textId="77777777" w:rsidR="00EB3640" w:rsidRDefault="00EB3640" w:rsidP="00EB3640">
            <w:pPr>
              <w:pStyle w:val="a9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driver gets out of the parking lot. </w:t>
            </w:r>
          </w:p>
          <w:p w14:paraId="1E3207E2" w14:textId="77777777" w:rsidR="00EB3640" w:rsidRDefault="00EB3640" w:rsidP="00EB3640">
            <w:pPr>
              <w:pStyle w:val="a9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system detects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getting out of the parking lot. </w:t>
            </w:r>
          </w:p>
          <w:p w14:paraId="00652B0B" w14:textId="77777777" w:rsidR="00EB3640" w:rsidRDefault="00EB3640" w:rsidP="00EB3640">
            <w:pPr>
              <w:pStyle w:val="a9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system calculates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the parking fee and charges it automatically on driver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’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 credit card.</w:t>
            </w:r>
          </w:p>
          <w:p w14:paraId="52AFCE53" w14:textId="0362F2D4" w:rsidR="00EB3640" w:rsidRPr="00EB3640" w:rsidRDefault="00EB3640" w:rsidP="00EB3640">
            <w:pPr>
              <w:pStyle w:val="a9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EB3640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updates the parking status and the parking lot makes free.</w:t>
            </w:r>
          </w:p>
        </w:tc>
      </w:tr>
      <w:tr w:rsidR="00EB3640" w:rsidRPr="00994533" w14:paraId="6D4831AE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38CA2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F4C0" w14:textId="2FE215B1" w:rsidR="00EB3640" w:rsidRPr="00994533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None.</w:t>
            </w:r>
          </w:p>
        </w:tc>
      </w:tr>
      <w:tr w:rsidR="00EB3640" w:rsidRPr="003137B5" w14:paraId="1E80C473" w14:textId="77777777" w:rsidTr="00702D83">
        <w:trPr>
          <w:trHeight w:val="392"/>
        </w:trPr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6C871" w14:textId="10E659EE" w:rsidR="00EB3640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50" w:author="김재헌" w:date="2016-05-15T21:25:00Z">
              <w:r w:rsidRPr="00994533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t xml:space="preserve">Alternate </w:t>
              </w:r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scenario</w:t>
              </w:r>
            </w:ins>
            <w:del w:id="551" w:author="김재헌" w:date="2016-05-15T21:25:00Z">
              <w:r w:rsidR="00EB3640" w:rsidRPr="00994533" w:rsidDel="0031510B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Alternate use case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455C" w14:textId="278EE489" w:rsidR="00EB3640" w:rsidRPr="003137B5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None.</w:t>
            </w:r>
          </w:p>
        </w:tc>
      </w:tr>
    </w:tbl>
    <w:p w14:paraId="39745160" w14:textId="77777777" w:rsidR="00EB3640" w:rsidRPr="004A429C" w:rsidRDefault="00EB3640" w:rsidP="00587E2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</w:p>
    <w:p w14:paraId="19FAD489" w14:textId="7E0803A7" w:rsidR="00587E20" w:rsidRPr="0065296C" w:rsidRDefault="00587E20" w:rsidP="0065296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5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 xml:space="preserve">) 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UC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5 ‘</w:t>
      </w:r>
      <w:r>
        <w:rPr>
          <w:rFonts w:ascii="맑은 고딕" w:eastAsia="맑은 고딕" w:hAnsi="맑은 고딕" w:cs="굴림"/>
          <w:kern w:val="0"/>
          <w:szCs w:val="20"/>
        </w:rPr>
        <w:t>Wrong parking scenario’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7334"/>
      </w:tblGrid>
      <w:tr w:rsidR="00EB3640" w:rsidRPr="00994533" w14:paraId="366EDF94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FF2FF" w14:textId="54ADE3F8" w:rsidR="00EB3640" w:rsidRPr="00994533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ID: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UC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5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A01AB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EB3640" w:rsidRPr="00994533" w14:paraId="2E51A5B9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3FE2A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A8373" w14:textId="3F939DE8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(FR01, FR02, FR18) Wrong parking scenario</w:t>
            </w:r>
          </w:p>
        </w:tc>
      </w:tr>
      <w:tr w:rsidR="00EB3640" w:rsidRPr="00994533" w14:paraId="0B6E3809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F86F9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Stakeholders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9ACFD" w14:textId="00226A94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Attendant, </w:t>
            </w:r>
            <w:ins w:id="552" w:author="김재헌" w:date="2016-05-15T20:43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A d</w:t>
              </w:r>
            </w:ins>
            <w:del w:id="553" w:author="김재헌" w:date="2016-05-15T20:43:00Z">
              <w:r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D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rivers who is parking </w:t>
            </w:r>
            <w:ins w:id="554" w:author="김재헌" w:date="2016-05-15T20:45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his/her</w:t>
              </w:r>
            </w:ins>
            <w:ins w:id="555" w:author="김재헌" w:date="2016-05-15T20:46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del w:id="556" w:author="김재헌" w:date="2016-05-15T20:45:00Z">
              <w:r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their</w:delText>
              </w:r>
            </w:del>
            <w:del w:id="557" w:author="김재헌" w:date="2016-05-15T20:46:00Z">
              <w:r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>car.</w:t>
            </w:r>
          </w:p>
        </w:tc>
      </w:tr>
      <w:tr w:rsidR="00EB3640" w:rsidRPr="00994533" w14:paraId="68AE3577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867BF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0BFE3" w14:textId="231A3CB2" w:rsidR="00EB3640" w:rsidRPr="00994533" w:rsidRDefault="00D4297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58" w:author="김재헌" w:date="2016-05-15T20:44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A d</w:t>
              </w:r>
            </w:ins>
            <w:del w:id="559" w:author="김재헌" w:date="2016-05-15T20:44:00Z">
              <w:r w:rsidR="00EB3640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D</w:delText>
              </w:r>
            </w:del>
            <w:r w:rsidR="00EB3640">
              <w:rPr>
                <w:rFonts w:ascii="맑은 고딕" w:eastAsia="맑은 고딕" w:hAnsi="맑은 고딕" w:cs="굴림"/>
                <w:kern w:val="0"/>
                <w:szCs w:val="20"/>
              </w:rPr>
              <w:t>river</w:t>
            </w:r>
            <w:del w:id="560" w:author="김재헌" w:date="2016-05-15T20:44:00Z">
              <w:r w:rsidR="00EB3640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="00EB364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ins w:id="561" w:author="김재헌" w:date="2016-05-15T20:44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has gotten </w:t>
              </w:r>
            </w:ins>
            <w:del w:id="562" w:author="김재헌" w:date="2016-05-15T20:44:00Z">
              <w:r w:rsidR="00EB3640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get </w:delText>
              </w:r>
            </w:del>
            <w:r w:rsidR="00EB3640">
              <w:rPr>
                <w:rFonts w:ascii="맑은 고딕" w:eastAsia="맑은 고딕" w:hAnsi="맑은 고딕" w:cs="굴림"/>
                <w:kern w:val="0"/>
                <w:szCs w:val="20"/>
              </w:rPr>
              <w:t>in the garage.</w:t>
            </w:r>
          </w:p>
        </w:tc>
      </w:tr>
      <w:tr w:rsidR="00EB3640" w:rsidRPr="00EB3640" w14:paraId="1BF04068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5F370" w14:textId="2E2D37C9" w:rsidR="00EB3640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63" w:author="김재헌" w:date="2016-05-15T21:24:00Z"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Main success scenario</w:t>
              </w:r>
            </w:ins>
            <w:del w:id="564" w:author="김재헌" w:date="2016-05-15T20:10:00Z">
              <w:r w:rsidR="00EB3640" w:rsidRPr="00994533" w:rsidDel="00181C02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Primary use case flow of events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5ECF8" w14:textId="58C57C32" w:rsidR="00EB3640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1) </w:t>
            </w:r>
            <w:ins w:id="565" w:author="김재헌" w:date="2016-05-15T20:45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While</w:t>
              </w:r>
            </w:ins>
            <w:del w:id="566" w:author="김재헌" w:date="2016-05-15T20:45:00Z">
              <w:r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Wh</w:delText>
              </w:r>
              <w:r w:rsidR="008F5086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en</w:delText>
              </w:r>
            </w:del>
            <w:r w:rsidR="008F508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ins w:id="567" w:author="김재헌" w:date="2016-05-15T20:45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 w:rsidR="008F5086">
              <w:rPr>
                <w:rFonts w:ascii="맑은 고딕" w:eastAsia="맑은 고딕" w:hAnsi="맑은 고딕" w:cs="굴림"/>
                <w:kern w:val="0"/>
                <w:szCs w:val="20"/>
              </w:rPr>
              <w:t>driver</w:t>
            </w:r>
            <w:ins w:id="568" w:author="김재헌" w:date="2016-05-15T20:45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is trying</w:t>
              </w:r>
            </w:ins>
            <w:del w:id="569" w:author="김재헌" w:date="2016-05-15T20:45:00Z">
              <w:r w:rsidR="008F5086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s tries</w:delText>
              </w:r>
            </w:del>
            <w:r w:rsidR="008F5086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to park a car, </w:t>
            </w:r>
            <w:ins w:id="570" w:author="김재헌" w:date="2016-05-15T20:45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he/she</w:t>
              </w:r>
            </w:ins>
            <w:del w:id="571" w:author="김재헌" w:date="2016-05-15T20:45:00Z">
              <w:r w:rsidR="008F5086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they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8F5086">
              <w:rPr>
                <w:rFonts w:ascii="맑은 고딕" w:eastAsia="맑은 고딕" w:hAnsi="맑은 고딕" w:cs="굴림"/>
                <w:kern w:val="0"/>
                <w:szCs w:val="20"/>
              </w:rPr>
              <w:t xml:space="preserve">may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cross 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>the line</w:t>
            </w:r>
            <w:ins w:id="572" w:author="김재헌" w:date="2016-05-15T20:46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del w:id="573" w:author="김재헌" w:date="2016-05-15T20:46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,</w:delText>
              </w:r>
            </w:del>
            <w:del w:id="574" w:author="김재헌" w:date="2016-05-15T20:47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</w:del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>occupy</w:t>
            </w:r>
            <w:ins w:id="575" w:author="김재헌" w:date="2016-05-15T20:47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ing</w:t>
              </w:r>
            </w:ins>
            <w:del w:id="576" w:author="김재헌" w:date="2016-05-15T20:46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i</w:delText>
              </w:r>
            </w:del>
            <w:del w:id="577" w:author="김재헌" w:date="2016-05-15T20:45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ng</w:delText>
              </w:r>
            </w:del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ins w:id="578" w:author="김재헌" w:date="2016-05-15T20:46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two</w:t>
              </w:r>
            </w:ins>
            <w:del w:id="579" w:author="김재헌" w:date="2016-05-15T20:46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2</w:delText>
              </w:r>
            </w:del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parking spaces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  <w:p w14:paraId="7460E6D1" w14:textId="0C10AB2B" w:rsidR="00EB3640" w:rsidRPr="00C5191E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lastRenderedPageBreak/>
              <w:t xml:space="preserve">3) 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>The system detect</w:t>
            </w:r>
            <w:r w:rsidR="008F5086">
              <w:rPr>
                <w:rFonts w:ascii="맑은 고딕" w:eastAsia="맑은 고딕" w:hAnsi="맑은 고딕" w:cs="굴림"/>
                <w:kern w:val="0"/>
                <w:szCs w:val="20"/>
              </w:rPr>
              <w:t>s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that they cross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>the line</w:t>
            </w:r>
            <w:ins w:id="580" w:author="김재헌" w:date="2016-05-15T20:47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del w:id="581" w:author="김재헌" w:date="2016-05-15T20:47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, </w:delText>
              </w:r>
            </w:del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>occup</w:t>
            </w:r>
            <w:ins w:id="582" w:author="김재헌" w:date="2016-05-15T20:46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y</w:t>
              </w:r>
            </w:ins>
            <w:ins w:id="583" w:author="김재헌" w:date="2016-05-15T20:47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ing</w:t>
              </w:r>
            </w:ins>
            <w:del w:id="584" w:author="김재헌" w:date="2016-05-15T20:46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ying</w:delText>
              </w:r>
            </w:del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ins w:id="585" w:author="김재헌" w:date="2016-05-15T20:47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two</w:t>
              </w:r>
            </w:ins>
            <w:del w:id="586" w:author="김재헌" w:date="2016-05-15T20:47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2</w:delText>
              </w:r>
            </w:del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parking spaces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  <w:p w14:paraId="4483E287" w14:textId="607D21FF" w:rsidR="00EB3640" w:rsidRPr="00C5191E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4) The system blink</w:t>
            </w:r>
            <w:r w:rsidR="008F5086">
              <w:rPr>
                <w:rFonts w:ascii="맑은 고딕" w:eastAsia="맑은 고딕" w:hAnsi="맑은 고딕" w:cs="굴림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>a visual indicator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(LED)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at the parking spot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  <w:p w14:paraId="12961F9A" w14:textId="77777777" w:rsidR="00EB3640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5) A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car breaks the lane keeping systems in the garage for 2 minutes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  <w:p w14:paraId="24470028" w14:textId="77777777" w:rsidR="00EB3640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6) The system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notifies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the parking attendant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  <w:p w14:paraId="52DDD49F" w14:textId="2445AB5A" w:rsidR="00EB3640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7)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The attendant notify to the driver that car</w:t>
            </w:r>
            <w:ins w:id="587" w:author="김재헌" w:date="2016-05-15T20:48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has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>br</w:t>
            </w:r>
            <w:ins w:id="588" w:author="김재헌" w:date="2016-05-15T20:48:00Z">
              <w:r w:rsidR="00D4297C">
                <w:rPr>
                  <w:rFonts w:ascii="맑은 고딕" w:eastAsia="맑은 고딕" w:hAnsi="맑은 고딕" w:cs="굴림"/>
                  <w:kern w:val="0"/>
                  <w:szCs w:val="20"/>
                </w:rPr>
                <w:t>oken</w:t>
              </w:r>
            </w:ins>
            <w:del w:id="589" w:author="김재헌" w:date="2016-05-15T20:48:00Z">
              <w:r w:rsidRPr="00ED271A" w:rsidDel="00D4297C">
                <w:rPr>
                  <w:rFonts w:ascii="맑은 고딕" w:eastAsia="맑은 고딕" w:hAnsi="맑은 고딕" w:cs="굴림"/>
                  <w:kern w:val="0"/>
                  <w:szCs w:val="20"/>
                </w:rPr>
                <w:delText>eaks</w:delText>
              </w:r>
            </w:del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the lane keeping systems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  <w:p w14:paraId="2332CCA7" w14:textId="3B8E2CCC" w:rsidR="00EB3640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8)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The driver park</w:t>
            </w:r>
            <w:r w:rsidR="008F5086">
              <w:rPr>
                <w:rFonts w:ascii="맑은 고딕" w:eastAsia="맑은 고딕" w:hAnsi="맑은 고딕" w:cs="굴림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again.</w:t>
            </w:r>
          </w:p>
          <w:p w14:paraId="6EE1E3EE" w14:textId="291AFE73" w:rsidR="00EB3640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9)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The system and attendant repeats step 2-8 until the driver park</w:t>
            </w:r>
            <w:ins w:id="590" w:author="김재헌" w:date="2016-05-15T20:49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del w:id="591" w:author="김재헌" w:date="2016-05-15T20:49:00Z">
              <w:r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>ed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ins w:id="592" w:author="김재헌" w:date="2016-05-15T20:49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>in a</w:t>
              </w:r>
            </w:ins>
            <w:del w:id="593" w:author="김재헌" w:date="2016-05-15T20:49:00Z">
              <w:r w:rsidRPr="00ED271A"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>1</w:delText>
              </w:r>
            </w:del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parking space.</w:t>
            </w:r>
          </w:p>
          <w:p w14:paraId="2ED0D10A" w14:textId="33BE5DA3" w:rsidR="00EB3640" w:rsidRPr="00EB3640" w:rsidRDefault="00EB3640" w:rsidP="00EB36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10)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The driver park</w:t>
            </w:r>
            <w:ins w:id="594" w:author="김재헌" w:date="2016-05-15T20:49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del w:id="595" w:author="김재헌" w:date="2016-05-15T20:49:00Z">
              <w:r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>ed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Pr="00ED271A">
              <w:rPr>
                <w:rFonts w:ascii="맑은 고딕" w:eastAsia="맑은 고딕" w:hAnsi="맑은 고딕" w:cs="굴림"/>
                <w:kern w:val="0"/>
                <w:szCs w:val="20"/>
              </w:rPr>
              <w:t>correctly.</w:t>
            </w:r>
          </w:p>
        </w:tc>
      </w:tr>
      <w:tr w:rsidR="00EB3640" w:rsidRPr="00994533" w14:paraId="4F82C38A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38C1A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Post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2B5BC" w14:textId="77777777" w:rsidR="00EB3640" w:rsidRPr="00994533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None.</w:t>
            </w:r>
          </w:p>
        </w:tc>
      </w:tr>
      <w:tr w:rsidR="00EB3640" w:rsidRPr="003137B5" w14:paraId="36D86D8D" w14:textId="77777777" w:rsidTr="00702D83">
        <w:trPr>
          <w:trHeight w:val="392"/>
        </w:trPr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46198" w14:textId="652172DB" w:rsidR="00EB3640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96" w:author="김재헌" w:date="2016-05-15T21:25:00Z">
              <w:r w:rsidRPr="00994533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t xml:space="preserve">Alternate </w:t>
              </w:r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scenario</w:t>
              </w:r>
            </w:ins>
            <w:del w:id="597" w:author="김재헌" w:date="2016-05-15T21:25:00Z">
              <w:r w:rsidR="00EB3640" w:rsidRPr="00994533" w:rsidDel="0031510B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Alternate use case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E39A" w14:textId="77777777" w:rsidR="00EB3640" w:rsidRPr="003137B5" w:rsidRDefault="00EB3640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None.</w:t>
            </w:r>
          </w:p>
        </w:tc>
      </w:tr>
    </w:tbl>
    <w:p w14:paraId="230C8AA7" w14:textId="77777777" w:rsidR="00EB3640" w:rsidRDefault="00EB3640" w:rsidP="00587E2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</w:p>
    <w:p w14:paraId="60203585" w14:textId="560AF93A" w:rsidR="00587E20" w:rsidRPr="0065296C" w:rsidRDefault="00587E20" w:rsidP="0065296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3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 xml:space="preserve">) 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UC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6 ‘</w:t>
      </w:r>
      <w:r>
        <w:rPr>
          <w:rFonts w:ascii="맑은 고딕" w:eastAsia="맑은 고딕" w:hAnsi="맑은 고딕" w:cs="굴림" w:hint="eastAsia"/>
          <w:kern w:val="0"/>
          <w:szCs w:val="20"/>
        </w:rPr>
        <w:t>Monitoring scenario</w:t>
      </w:r>
      <w:r>
        <w:rPr>
          <w:rFonts w:ascii="맑은 고딕" w:eastAsia="맑은 고딕" w:hAnsi="맑은 고딕" w:cs="굴림"/>
          <w:kern w:val="0"/>
          <w:szCs w:val="20"/>
        </w:rPr>
        <w:t>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7334"/>
      </w:tblGrid>
      <w:tr w:rsidR="0065296C" w:rsidRPr="00994533" w14:paraId="6E6EAC4A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6D6FC" w14:textId="4AD1F902" w:rsidR="0065296C" w:rsidRPr="00994533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ID: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UC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6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26162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65296C" w:rsidRPr="00994533" w14:paraId="657BECE9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47BDC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06CD5" w14:textId="54BDA3CC" w:rsidR="0065296C" w:rsidRPr="00994533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(FR15, FR16)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Monitoring scenario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for attendants.</w:t>
            </w:r>
          </w:p>
        </w:tc>
      </w:tr>
      <w:tr w:rsidR="0065296C" w:rsidRPr="00994533" w14:paraId="55EC1ABE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9610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Stakeholders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5C179" w14:textId="611A7715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ttendants</w:t>
            </w:r>
          </w:p>
        </w:tc>
      </w:tr>
      <w:tr w:rsidR="0065296C" w:rsidRPr="00994533" w14:paraId="4D0D3CDB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AD86B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D6234" w14:textId="2FBC9551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ttendants must satisfied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</w:p>
        </w:tc>
      </w:tr>
      <w:tr w:rsidR="0065296C" w:rsidRPr="00EB3640" w14:paraId="278AFEE0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480D8" w14:textId="15A53BE5" w:rsidR="0065296C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598" w:author="김재헌" w:date="2016-05-15T21:24:00Z"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Main success scenario</w:t>
              </w:r>
            </w:ins>
            <w:del w:id="599" w:author="김재헌" w:date="2016-05-15T20:10:00Z">
              <w:r w:rsidR="0065296C" w:rsidRPr="00994533" w:rsidDel="00181C02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Primary use case flow of events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D8A41" w14:textId="0732BABE" w:rsidR="0065296C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296C">
              <w:rPr>
                <w:rFonts w:ascii="맑은 고딕" w:eastAsia="맑은 고딕" w:hAnsi="맑은 고딕" w:cs="굴림" w:hint="eastAsia"/>
                <w:kern w:val="0"/>
                <w:szCs w:val="20"/>
              </w:rPr>
              <w:t>1)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65296C">
              <w:rPr>
                <w:rFonts w:ascii="맑은 고딕" w:eastAsia="맑은 고딕" w:hAnsi="맑은 고딕" w:cs="굴림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ttendants log</w:t>
            </w:r>
            <w:ins w:id="600" w:author="김재헌" w:date="2016-05-15T20:51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in the</w:t>
              </w:r>
            </w:ins>
            <w:del w:id="601" w:author="김재헌" w:date="2016-05-15T20:51:00Z">
              <w:r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>ins to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parking system.</w:t>
            </w:r>
          </w:p>
          <w:p w14:paraId="54328520" w14:textId="4032C7CA" w:rsidR="0065296C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2) Attendants select</w:t>
            </w:r>
            <w:ins w:id="602" w:author="김재헌" w:date="2016-05-15T20:51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the</w:t>
              </w:r>
            </w:ins>
            <w:del w:id="603" w:author="김재헌" w:date="2016-05-15T20:51:00Z">
              <w:r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monitoring menu.</w:t>
            </w:r>
          </w:p>
          <w:p w14:paraId="2B8EFCF5" w14:textId="5875CD51" w:rsidR="0065296C" w:rsidRPr="0065296C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3) The system shows which parking spots are </w:t>
            </w:r>
            <w:ins w:id="604" w:author="김재헌" w:date="2016-05-15T20:52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>open and</w:t>
              </w:r>
            </w:ins>
            <w:del w:id="605" w:author="김재헌" w:date="2016-05-15T20:52:00Z">
              <w:r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>open and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del w:id="606" w:author="김재헌" w:date="2016-05-15T20:52:00Z">
              <w:r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which are 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>occupied. Also, it will show how long a car has occupied a particular parking spot.</w:t>
            </w:r>
          </w:p>
        </w:tc>
      </w:tr>
      <w:tr w:rsidR="0065296C" w:rsidRPr="00994533" w14:paraId="09383AB7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08FE0" w14:textId="3129F378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C3635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None.</w:t>
            </w:r>
          </w:p>
        </w:tc>
      </w:tr>
      <w:tr w:rsidR="0065296C" w:rsidRPr="003137B5" w14:paraId="5BA41B8E" w14:textId="77777777" w:rsidTr="00702D83">
        <w:trPr>
          <w:trHeight w:val="392"/>
        </w:trPr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13F71" w14:textId="6E35FA07" w:rsidR="0065296C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07" w:author="김재헌" w:date="2016-05-15T21:25:00Z">
              <w:r w:rsidRPr="00994533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t xml:space="preserve">Alternate </w:t>
              </w:r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scenario</w:t>
              </w:r>
            </w:ins>
            <w:del w:id="608" w:author="김재헌" w:date="2016-05-15T21:25:00Z">
              <w:r w:rsidR="0065296C" w:rsidRPr="00994533" w:rsidDel="0031510B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Alternate use case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BBE65" w14:textId="77777777" w:rsidR="0065296C" w:rsidRPr="003137B5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None.</w:t>
            </w:r>
          </w:p>
        </w:tc>
      </w:tr>
    </w:tbl>
    <w:p w14:paraId="75D033F9" w14:textId="77777777" w:rsidR="0065296C" w:rsidRDefault="0065296C" w:rsidP="00587E2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5BC74B2" w14:textId="5C5C252C" w:rsidR="00D47F86" w:rsidRPr="0065296C" w:rsidRDefault="00587E20" w:rsidP="0065296C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3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 xml:space="preserve">) 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UC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7 ‘</w:t>
      </w:r>
      <w:r>
        <w:rPr>
          <w:rFonts w:ascii="맑은 고딕" w:eastAsia="맑은 고딕" w:hAnsi="맑은 고딕" w:cs="굴림"/>
          <w:kern w:val="0"/>
          <w:szCs w:val="20"/>
        </w:rPr>
        <w:t>Management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 scenario</w:t>
      </w:r>
      <w:r>
        <w:rPr>
          <w:rFonts w:ascii="맑은 고딕" w:eastAsia="맑은 고딕" w:hAnsi="맑은 고딕" w:cs="굴림"/>
          <w:kern w:val="0"/>
          <w:szCs w:val="20"/>
        </w:rPr>
        <w:t>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7334"/>
      </w:tblGrid>
      <w:tr w:rsidR="0065296C" w:rsidRPr="00994533" w14:paraId="76DB1321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A0DCF" w14:textId="23FBC161" w:rsidR="0065296C" w:rsidRPr="00994533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ID: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UC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7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09258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65296C" w:rsidRPr="00994533" w14:paraId="39DF64B1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9DF09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E3476" w14:textId="714EE9AF" w:rsidR="0065296C" w:rsidRPr="00994533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(FR19) Management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scenario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for owner</w:t>
            </w:r>
          </w:p>
        </w:tc>
      </w:tr>
      <w:tr w:rsidR="0065296C" w:rsidRPr="00994533" w14:paraId="38C13D71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69B43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lastRenderedPageBreak/>
              <w:t>Stakeholders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F45B0" w14:textId="08EBD911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wner</w:t>
            </w:r>
          </w:p>
        </w:tc>
      </w:tr>
      <w:tr w:rsidR="0065296C" w:rsidRPr="00994533" w14:paraId="1F546566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EDCFC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08D96" w14:textId="3A5286D3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wner must satisf</w:t>
            </w:r>
            <w:ins w:id="609" w:author="김재헌" w:date="2016-05-15T20:52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>y</w:t>
              </w:r>
            </w:ins>
            <w:del w:id="610" w:author="김재헌" w:date="2016-05-15T20:52:00Z">
              <w:r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>ied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FR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</w:p>
        </w:tc>
      </w:tr>
      <w:tr w:rsidR="0065296C" w:rsidRPr="0065296C" w14:paraId="5E49EB90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2AC7C" w14:textId="3D1D1F46" w:rsidR="0065296C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11" w:author="김재헌" w:date="2016-05-15T21:24:00Z"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Main success scenario</w:t>
              </w:r>
            </w:ins>
            <w:del w:id="612" w:author="김재헌" w:date="2016-05-15T20:10:00Z">
              <w:r w:rsidR="0065296C" w:rsidRPr="00994533" w:rsidDel="00181C02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Primary use case flow of events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3142" w14:textId="4569061A" w:rsidR="0065296C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5296C">
              <w:rPr>
                <w:rFonts w:ascii="맑은 고딕" w:eastAsia="맑은 고딕" w:hAnsi="맑은 고딕" w:cs="굴림" w:hint="eastAsia"/>
                <w:kern w:val="0"/>
                <w:szCs w:val="20"/>
              </w:rPr>
              <w:t>1)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Owner log</w:t>
            </w:r>
            <w:ins w:id="613" w:author="김재헌" w:date="2016-05-15T20:53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>s in the</w:t>
              </w:r>
            </w:ins>
            <w:del w:id="614" w:author="김재헌" w:date="2016-05-15T20:53:00Z">
              <w:r w:rsidDel="00CB585A">
                <w:rPr>
                  <w:rFonts w:ascii="맑은 고딕" w:eastAsia="맑은 고딕" w:hAnsi="맑은 고딕" w:cs="굴림"/>
                  <w:kern w:val="0"/>
                  <w:szCs w:val="20"/>
                </w:rPr>
                <w:delText>ins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parking system.</w:t>
            </w:r>
          </w:p>
          <w:p w14:paraId="40438F0E" w14:textId="691BE7BD" w:rsidR="0065296C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2) Owner selects </w:t>
            </w:r>
            <w:ins w:id="615" w:author="김재헌" w:date="2016-05-15T20:53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>management menu which shows parking statistics and revenue.</w:t>
            </w:r>
          </w:p>
          <w:p w14:paraId="4DB97246" w14:textId="110D2449" w:rsidR="0065296C" w:rsidRPr="002F41F7" w:rsidDel="00CB585A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616" w:author="김재헌" w:date="2016-05-15T20:53:00Z"/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3) </w:t>
            </w:r>
            <w:r>
              <w:rPr>
                <w:rFonts w:hint="eastAsia"/>
                <w:kern w:val="0"/>
              </w:rPr>
              <w:t>The system</w:t>
            </w:r>
            <w:r>
              <w:rPr>
                <w:kern w:val="0"/>
              </w:rPr>
              <w:t xml:space="preserve"> </w:t>
            </w:r>
            <w:r w:rsidRPr="00597F29">
              <w:rPr>
                <w:kern w:val="0"/>
              </w:rPr>
              <w:t>show</w:t>
            </w:r>
            <w:r>
              <w:rPr>
                <w:kern w:val="0"/>
              </w:rPr>
              <w:t>s</w:t>
            </w:r>
            <w:r w:rsidRPr="00597F29">
              <w:rPr>
                <w:kern w:val="0"/>
              </w:rPr>
              <w:t xml:space="preserve"> which </w:t>
            </w:r>
            <w:r w:rsidRPr="002F41F7">
              <w:rPr>
                <w:rFonts w:ascii="맑은 고딕" w:eastAsia="맑은 고딕" w:hAnsi="맑은 고딕" w:cs="굴림"/>
                <w:kern w:val="0"/>
                <w:szCs w:val="20"/>
              </w:rPr>
              <w:t>basic statistics on facility usage to include average</w:t>
            </w:r>
            <w:ins w:id="617" w:author="김재헌" w:date="2016-05-15T20:53:00Z">
              <w:r w:rsidR="00CB585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</w:p>
          <w:p w14:paraId="39787C6B" w14:textId="6DCAE73E" w:rsidR="0065296C" w:rsidRPr="0065296C" w:rsidRDefault="0065296C" w:rsidP="0065296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597F29">
              <w:rPr>
                <w:rFonts w:ascii="맑은 고딕" w:eastAsia="맑은 고딕" w:hAnsi="맑은 고딕" w:cs="굴림"/>
                <w:kern w:val="0"/>
                <w:szCs w:val="20"/>
              </w:rPr>
              <w:t>occupancy, peak usage hours, parking slot stat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istics (e g. how much time cars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597F29">
              <w:rPr>
                <w:rFonts w:ascii="맑은 고딕" w:eastAsia="맑은 고딕" w:hAnsi="맑은 고딕" w:cs="굴림"/>
                <w:kern w:val="0"/>
                <w:szCs w:val="20"/>
              </w:rPr>
              <w:t>were parked in parking slots) and revenue.</w:t>
            </w:r>
          </w:p>
        </w:tc>
      </w:tr>
      <w:tr w:rsidR="0065296C" w:rsidRPr="00994533" w14:paraId="2D99ECA4" w14:textId="77777777" w:rsidTr="00702D83"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ED338" w14:textId="7AD3E612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 xml:space="preserve"> </w:t>
            </w:r>
            <w:r w:rsidRPr="0099453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conditions</w:t>
            </w:r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9F85E" w14:textId="77777777" w:rsidR="0065296C" w:rsidRPr="00994533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None.</w:t>
            </w:r>
          </w:p>
        </w:tc>
      </w:tr>
      <w:tr w:rsidR="0065296C" w:rsidRPr="003137B5" w14:paraId="4E25B188" w14:textId="77777777" w:rsidTr="00702D83">
        <w:trPr>
          <w:trHeight w:val="392"/>
        </w:trPr>
        <w:tc>
          <w:tcPr>
            <w:tcW w:w="2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815CA" w14:textId="69A67DAC" w:rsidR="0065296C" w:rsidRPr="00994533" w:rsidRDefault="0031510B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18" w:author="김재헌" w:date="2016-05-15T21:25:00Z">
              <w:r w:rsidRPr="00994533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t xml:space="preserve">Alternate </w:t>
              </w:r>
              <w:r>
                <w:rPr>
                  <w:rFonts w:ascii="맑은 고딕" w:eastAsia="맑은 고딕" w:hAnsi="맑은 고딕" w:cs="굴림"/>
                  <w:b/>
                  <w:bCs/>
                  <w:kern w:val="0"/>
                  <w:szCs w:val="20"/>
                </w:rPr>
                <w:t>scenario</w:t>
              </w:r>
            </w:ins>
            <w:del w:id="619" w:author="김재헌" w:date="2016-05-15T21:25:00Z">
              <w:r w:rsidR="0065296C" w:rsidRPr="00994533" w:rsidDel="0031510B">
                <w:rPr>
                  <w:rFonts w:ascii="맑은 고딕" w:eastAsia="맑은 고딕" w:hAnsi="맑은 고딕" w:cs="굴림" w:hint="eastAsia"/>
                  <w:b/>
                  <w:bCs/>
                  <w:kern w:val="0"/>
                  <w:szCs w:val="20"/>
                </w:rPr>
                <w:delText>Alternate use case</w:delText>
              </w:r>
            </w:del>
          </w:p>
        </w:tc>
        <w:tc>
          <w:tcPr>
            <w:tcW w:w="7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8A16E" w14:textId="77777777" w:rsidR="0065296C" w:rsidRPr="003137B5" w:rsidRDefault="0065296C" w:rsidP="00702D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None.</w:t>
            </w:r>
          </w:p>
        </w:tc>
      </w:tr>
    </w:tbl>
    <w:p w14:paraId="372FE327" w14:textId="77777777" w:rsidR="0065296C" w:rsidRPr="00D47F86" w:rsidRDefault="0065296C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9D5C9AC" w14:textId="77777777" w:rsidR="00D47F86" w:rsidRPr="00346191" w:rsidRDefault="00D47F86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346191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Quality Attribute</w:t>
      </w:r>
    </w:p>
    <w:tbl>
      <w:tblPr>
        <w:tblW w:w="10000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1808"/>
        <w:gridCol w:w="998"/>
        <w:gridCol w:w="6426"/>
      </w:tblGrid>
      <w:tr w:rsidR="0065296C" w:rsidRPr="00D47F86" w14:paraId="3DF5A269" w14:textId="77777777" w:rsidTr="0065296C"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6B2CF" w14:textId="77777777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1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69B8D" w14:textId="77777777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A1682" w14:textId="77777777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  <w:tc>
          <w:tcPr>
            <w:tcW w:w="6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E7275" w14:textId="77777777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65296C" w:rsidRPr="00D47F86" w14:paraId="21B87768" w14:textId="77777777" w:rsidTr="0065296C"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467E5" w14:textId="77E5EA62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01</w:t>
            </w:r>
          </w:p>
        </w:tc>
        <w:tc>
          <w:tcPr>
            <w:tcW w:w="1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27630" w14:textId="77777777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/>
                <w:kern w:val="0"/>
                <w:szCs w:val="20"/>
              </w:rPr>
              <w:t>M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odifiability</w:t>
            </w:r>
          </w:p>
        </w:tc>
        <w:tc>
          <w:tcPr>
            <w:tcW w:w="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CD98B" w14:textId="73B96078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</w:p>
        </w:tc>
        <w:tc>
          <w:tcPr>
            <w:tcW w:w="6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2759F" w14:textId="2723639F" w:rsidR="0065296C" w:rsidRPr="002F42FF" w:rsidRDefault="000E2CF9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20" w:author="김재헌" w:date="2016-05-15T21:26:00Z">
              <w:r w:rsidRPr="008B5FFB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>Installer</w:t>
              </w:r>
              <w:r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>s</w:t>
              </w:r>
              <w:r w:rsidRPr="008B5FFB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 xml:space="preserve"> should complete setup and test</w:t>
              </w:r>
              <w:r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>s for a</w:t>
              </w:r>
              <w:r w:rsidRPr="008B5FFB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 xml:space="preserve"> new facility controller in an hour.</w:t>
              </w:r>
            </w:ins>
            <w:del w:id="621" w:author="김재헌" w:date="2016-05-15T21:26:00Z">
              <w:r w:rsidR="0065296C" w:rsidRPr="008B5FFB" w:rsidDel="000E2CF9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delText>Installer should complete to setup and test new facility controller in an hour.</w:delText>
              </w:r>
            </w:del>
          </w:p>
        </w:tc>
      </w:tr>
      <w:tr w:rsidR="0065296C" w:rsidRPr="00D47F86" w14:paraId="120DA883" w14:textId="77777777" w:rsidTr="0065296C"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9A72D" w14:textId="075E3EE1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02</w:t>
            </w:r>
          </w:p>
        </w:tc>
        <w:tc>
          <w:tcPr>
            <w:tcW w:w="1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F2D63" w14:textId="77777777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vailability</w:t>
            </w:r>
          </w:p>
        </w:tc>
        <w:tc>
          <w:tcPr>
            <w:tcW w:w="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CDFBF" w14:textId="66DBB5B3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6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5F62" w14:textId="4E7405D4" w:rsidR="0065296C" w:rsidRPr="00D47F86" w:rsidRDefault="000E2CF9" w:rsidP="006D39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22" w:author="김재헌" w:date="2016-05-15T21:26:00Z">
              <w:r w:rsidRPr="0043092E">
                <w:rPr>
                  <w:rFonts w:ascii="맑은 고딕" w:eastAsia="맑은 고딕" w:hAnsi="맑은 고딕" w:cs="굴림"/>
                  <w:kern w:val="0"/>
                  <w:szCs w:val="20"/>
                </w:rPr>
                <w:t>Facility controller experiences a catastrophic hardware failure.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In this case, Sure Park system’s software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detects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the fault and notify attendants in 30 seconds.</w:t>
              </w:r>
            </w:ins>
            <w:del w:id="623" w:author="김재헌" w:date="2016-05-15T21:26:00Z">
              <w:r w:rsidR="0065296C" w:rsidRPr="0043092E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Facility controller experiences a catastrophic hardware failure.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In this case, Sure Park system’s software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detects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the fault and notify attendants in 30 seconds.</w:delText>
              </w:r>
            </w:del>
          </w:p>
        </w:tc>
      </w:tr>
      <w:tr w:rsidR="0065296C" w:rsidRPr="00D47F86" w14:paraId="725E53BD" w14:textId="77777777" w:rsidTr="0065296C"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65AAB" w14:textId="7EFFEC7C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03</w:t>
            </w:r>
          </w:p>
        </w:tc>
        <w:tc>
          <w:tcPr>
            <w:tcW w:w="1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12AFC" w14:textId="77777777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Security</w:t>
            </w:r>
          </w:p>
        </w:tc>
        <w:tc>
          <w:tcPr>
            <w:tcW w:w="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AEFB9" w14:textId="61526C03" w:rsidR="0065296C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</w:p>
        </w:tc>
        <w:tc>
          <w:tcPr>
            <w:tcW w:w="6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4E71" w14:textId="65F81A23" w:rsidR="0065296C" w:rsidRPr="00D47F86" w:rsidRDefault="000E2CF9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24" w:author="김재헌" w:date="2016-05-15T21:26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Users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log in the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system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and get the permission to access the authorized data and information.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T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>he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unauthorized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user tries to access the data and information which are permitted only attendant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and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owner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.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The system prevents all unauthorized access.</w:t>
              </w:r>
            </w:ins>
            <w:del w:id="625" w:author="김재헌" w:date="2016-05-15T21:26:00Z"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Users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log-in the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system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and get the permission to access the authorized data and information.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T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he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unauthorized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user tries to access the data and information which are permitted only attendant and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owner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.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The system prevents all unauthorized access.</w:delText>
              </w:r>
            </w:del>
          </w:p>
        </w:tc>
      </w:tr>
      <w:tr w:rsidR="0065296C" w:rsidRPr="00D47F86" w14:paraId="7F0F72CC" w14:textId="77777777" w:rsidTr="0065296C"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F6243" w14:textId="5F53132B" w:rsidR="0065296C" w:rsidRPr="00D47F86" w:rsidRDefault="0065296C" w:rsidP="00E06E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</w:p>
        </w:tc>
        <w:tc>
          <w:tcPr>
            <w:tcW w:w="1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96DB1" w14:textId="77777777" w:rsidR="0065296C" w:rsidRPr="00D47F86" w:rsidRDefault="0065296C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Extensibility</w:t>
            </w:r>
          </w:p>
        </w:tc>
        <w:tc>
          <w:tcPr>
            <w:tcW w:w="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18D5" w14:textId="438E584B" w:rsidR="0065296C" w:rsidRPr="00D47F86" w:rsidRDefault="0065296C" w:rsidP="00DD3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6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9531" w14:textId="5E31715E" w:rsidR="0065296C" w:rsidRPr="00D47F86" w:rsidRDefault="000E2CF9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26" w:author="김재헌" w:date="2016-05-15T21:26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Developer wants to add new algorithm application to Sure Park software. The system needs to be updated without disrupting operations. New algorithm can be implemented and tested within 1 week.</w:t>
              </w:r>
            </w:ins>
            <w:del w:id="627" w:author="김재헌" w:date="2016-05-15T21:26:00Z"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Developer wants to add new algorithm application to Sure Park software. The system need to be updated without disrupting operations. New algorithm can be implemented and tested within 1 week.</w:delText>
              </w:r>
            </w:del>
          </w:p>
        </w:tc>
      </w:tr>
      <w:tr w:rsidR="0065296C" w:rsidRPr="00D47F86" w14:paraId="05BD1FC5" w14:textId="77777777" w:rsidTr="0065296C"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3F858" w14:textId="2B832803" w:rsidR="0065296C" w:rsidRPr="00D47F86" w:rsidRDefault="0065296C" w:rsidP="00E06E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5</w:t>
            </w:r>
          </w:p>
        </w:tc>
        <w:tc>
          <w:tcPr>
            <w:tcW w:w="1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B01BD" w14:textId="77777777" w:rsidR="0065296C" w:rsidRPr="00D47F86" w:rsidRDefault="0065296C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erformance</w:t>
            </w:r>
          </w:p>
        </w:tc>
        <w:tc>
          <w:tcPr>
            <w:tcW w:w="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E8B39" w14:textId="4D800CFC" w:rsidR="0065296C" w:rsidRPr="00D47F86" w:rsidRDefault="0065296C" w:rsidP="00DD3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E233" w14:textId="5498711F" w:rsidR="0065296C" w:rsidRPr="001827CF" w:rsidRDefault="000E2CF9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28" w:author="김재헌" w:date="2016-05-15T21:26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When driver wants to get an empty parking slot, system must provide it in 5 sec.</w:t>
              </w:r>
            </w:ins>
            <w:del w:id="629" w:author="김재헌" w:date="2016-05-15T21:26:00Z"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When driver wants to get empty parking slot, system must do that in 5 sec.</w:delText>
              </w:r>
            </w:del>
          </w:p>
        </w:tc>
      </w:tr>
      <w:tr w:rsidR="0065296C" w:rsidRPr="00D47F86" w14:paraId="1F9DB6FC" w14:textId="77777777" w:rsidTr="0065296C"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869AF" w14:textId="3AD30E0B" w:rsidR="0065296C" w:rsidRPr="00D47F86" w:rsidRDefault="0065296C" w:rsidP="00E06E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QA0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6</w:t>
            </w:r>
          </w:p>
        </w:tc>
        <w:tc>
          <w:tcPr>
            <w:tcW w:w="1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4359" w14:textId="77777777" w:rsidR="0065296C" w:rsidRPr="00D47F86" w:rsidRDefault="0065296C" w:rsidP="00BE6A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Usability</w:t>
            </w:r>
          </w:p>
        </w:tc>
        <w:tc>
          <w:tcPr>
            <w:tcW w:w="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B94B" w14:textId="447F0D18" w:rsidR="0065296C" w:rsidRPr="00D47F86" w:rsidRDefault="0065296C" w:rsidP="00DD3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6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87E23" w14:textId="4D9B92C1" w:rsidR="0065296C" w:rsidRPr="00D47F86" w:rsidRDefault="0065296C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he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owner wants to check basic statistics on facility usages. The owner can show statistic report in 3 step after login.</w:t>
            </w:r>
          </w:p>
        </w:tc>
      </w:tr>
      <w:tr w:rsidR="0065296C" w:rsidRPr="00D47F86" w14:paraId="553AFA76" w14:textId="77777777" w:rsidTr="0065296C"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1995F" w14:textId="0A0C1C45" w:rsidR="0065296C" w:rsidRDefault="0065296C" w:rsidP="00E06E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QA0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7</w:t>
            </w:r>
          </w:p>
        </w:tc>
        <w:tc>
          <w:tcPr>
            <w:tcW w:w="1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5915B" w14:textId="77777777" w:rsidR="0065296C" w:rsidRDefault="0065296C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Interoperability</w:t>
            </w:r>
          </w:p>
        </w:tc>
        <w:tc>
          <w:tcPr>
            <w:tcW w:w="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5FA3F" w14:textId="59261A9F" w:rsidR="0065296C" w:rsidRPr="00D47F86" w:rsidRDefault="0065296C" w:rsidP="00DD3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</w:p>
        </w:tc>
        <w:tc>
          <w:tcPr>
            <w:tcW w:w="6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E0BFA" w14:textId="03AD732D" w:rsidR="0065296C" w:rsidRDefault="000E2CF9" w:rsidP="00DD33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30" w:author="김재헌" w:date="2016-05-15T21:27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When a 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>driver enter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and go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es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 out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  <w:r w:rsidRPr="00F41D5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parking 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garage,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f</w:t>
              </w:r>
              <w:r w:rsidRPr="0043092E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acility controller 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and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Sure park </w:t>
              </w:r>
              <w:r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t xml:space="preserve">system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must communicate without communication</w:t>
              </w:r>
              <w:r w:rsidRPr="00F41D5C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loss.</w:t>
              </w:r>
            </w:ins>
            <w:del w:id="631" w:author="김재헌" w:date="2016-05-15T21:27:00Z"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When 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driver enter and go out </w:delText>
              </w:r>
              <w:r w:rsidR="0065296C" w:rsidRPr="00F41D5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parking 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garage,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f</w:delText>
              </w:r>
              <w:r w:rsidR="0065296C" w:rsidRPr="0043092E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acility controller 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and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Sure park </w:delText>
              </w:r>
              <w:r w:rsidR="0065296C" w:rsidDel="000E2CF9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system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must communicate without communication</w:delText>
              </w:r>
              <w:r w:rsidR="0065296C" w:rsidRPr="00F41D5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  <w:r w:rsidR="0065296C" w:rsidDel="000E2CF9">
                <w:rPr>
                  <w:rFonts w:ascii="맑은 고딕" w:eastAsia="맑은 고딕" w:hAnsi="맑은 고딕" w:cs="굴림"/>
                  <w:kern w:val="0"/>
                  <w:szCs w:val="20"/>
                </w:rPr>
                <w:delText>loss.</w:delText>
              </w:r>
            </w:del>
          </w:p>
        </w:tc>
      </w:tr>
    </w:tbl>
    <w:p w14:paraId="52A765B8" w14:textId="77777777"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7AF63069" w14:textId="77777777" w:rsidR="00D47F86" w:rsidRPr="00346191" w:rsidRDefault="00D47F86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346191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Quality Attribute Scenario</w:t>
      </w:r>
    </w:p>
    <w:p w14:paraId="45AE1C6C" w14:textId="176F158F" w:rsidR="00715852" w:rsidRPr="00D47F86" w:rsidRDefault="00715852" w:rsidP="00715852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6</w:t>
      </w:r>
      <w:r w:rsidR="0065296C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.1) QA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01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6"/>
        <w:gridCol w:w="7790"/>
      </w:tblGrid>
      <w:tr w:rsidR="00715852" w:rsidRPr="00D47F86" w14:paraId="74F7D4C8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526B0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0467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Scale out to other parking facilities</w:t>
            </w:r>
          </w:p>
        </w:tc>
      </w:tr>
      <w:tr w:rsidR="00715852" w:rsidRPr="00D47F86" w14:paraId="4BDFDD8F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AF60A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DC15D" w14:textId="1A444B3B" w:rsidR="00715852" w:rsidRPr="00D47F86" w:rsidRDefault="0065296C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="00715852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01</w:t>
            </w:r>
          </w:p>
        </w:tc>
      </w:tr>
      <w:tr w:rsidR="00715852" w:rsidRPr="00D47F86" w14:paraId="4487D431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8971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CB3BA" w14:textId="77777777" w:rsidR="00715852" w:rsidRPr="008B5FFB" w:rsidRDefault="00715852" w:rsidP="002C53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Scalability</w:t>
            </w:r>
          </w:p>
        </w:tc>
      </w:tr>
      <w:tr w:rsidR="00715852" w:rsidRPr="00D47F86" w14:paraId="2463BB2F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42BAD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C5774" w14:textId="7FCD5066" w:rsidR="002C5353" w:rsidRPr="008B5FFB" w:rsidRDefault="002C5353" w:rsidP="002C53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Installer</w:t>
            </w:r>
            <w:ins w:id="632" w:author="김재헌" w:date="2016-05-15T20:54:00Z">
              <w:r w:rsidR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>s</w:t>
              </w:r>
            </w:ins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should complete </w:t>
            </w:r>
            <w:del w:id="633" w:author="김재헌" w:date="2016-05-15T20:54:00Z">
              <w:r w:rsidRPr="008B5FFB" w:rsidDel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delText xml:space="preserve">to </w:delText>
              </w:r>
            </w:del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setup and test</w:t>
            </w:r>
            <w:ins w:id="634" w:author="김재헌" w:date="2016-05-15T20:55:00Z">
              <w:r w:rsidR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>s for a</w:t>
              </w:r>
            </w:ins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new facility controller in an hour.</w:t>
            </w:r>
          </w:p>
        </w:tc>
      </w:tr>
      <w:tr w:rsidR="00715852" w:rsidRPr="00D47F86" w14:paraId="395D4B47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0BCD6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3184" w14:textId="77777777" w:rsidR="00715852" w:rsidRPr="008B5FFB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Installer</w:t>
            </w:r>
          </w:p>
        </w:tc>
      </w:tr>
      <w:tr w:rsidR="00715852" w:rsidRPr="00D47F86" w14:paraId="2D937D75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DB0B8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15916" w14:textId="410D0674" w:rsidR="00715852" w:rsidRPr="008B5FFB" w:rsidRDefault="00715852" w:rsidP="007158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Installer wants </w:t>
            </w:r>
            <w:ins w:id="635" w:author="김재헌" w:date="2016-05-15T20:55:00Z">
              <w:r w:rsidR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 xml:space="preserve">a </w:t>
              </w:r>
            </w:ins>
            <w:del w:id="636" w:author="김재헌" w:date="2016-05-15T20:55:00Z">
              <w:r w:rsidRPr="008B5FFB" w:rsidDel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delText xml:space="preserve">to </w:delText>
              </w:r>
            </w:del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new </w:t>
            </w:r>
            <w:r w:rsidR="002C5353"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facility controller</w:t>
            </w: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in</w:t>
            </w:r>
            <w:ins w:id="637" w:author="김재헌" w:date="2016-05-15T20:56:00Z">
              <w:r w:rsidR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 xml:space="preserve"> the</w:t>
              </w:r>
            </w:ins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parking garage.</w:t>
            </w:r>
          </w:p>
        </w:tc>
      </w:tr>
      <w:tr w:rsidR="00715852" w:rsidRPr="00D47F86" w14:paraId="1F0300DC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0AA87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AB949" w14:textId="77777777" w:rsidR="00715852" w:rsidRPr="008B5FFB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The System</w:t>
            </w:r>
          </w:p>
        </w:tc>
      </w:tr>
      <w:tr w:rsidR="00715852" w:rsidRPr="00D47F86" w14:paraId="53865C74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4BB82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A3DEC" w14:textId="1A402BFB" w:rsidR="00715852" w:rsidRPr="008B5FFB" w:rsidRDefault="002E02AB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New owner wants to install </w:t>
            </w:r>
            <w:ins w:id="638" w:author="김재헌" w:date="2016-05-15T20:56:00Z">
              <w:r w:rsidR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 xml:space="preserve">a </w:t>
              </w:r>
            </w:ins>
            <w:r w:rsidR="002C5353"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new </w:t>
            </w: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system or existing owner wants</w:t>
            </w:r>
            <w:del w:id="639" w:author="김재헌" w:date="2016-05-15T20:56:00Z">
              <w:r w:rsidRPr="008B5FFB" w:rsidDel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delText xml:space="preserve"> to</w:delText>
              </w:r>
            </w:del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</w:t>
            </w:r>
            <w:ins w:id="640" w:author="김재헌" w:date="2016-05-15T20:56:00Z">
              <w:r w:rsidR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 xml:space="preserve">to </w:t>
              </w:r>
            </w:ins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extend </w:t>
            </w:r>
            <w:ins w:id="641" w:author="김재헌" w:date="2016-05-15T20:57:00Z">
              <w:r w:rsidR="00CB585A">
                <w:rPr>
                  <w:rFonts w:ascii="맑은 고딕" w:eastAsia="맑은 고딕" w:hAnsi="맑은 고딕" w:cs="굴림"/>
                  <w:color w:val="000000" w:themeColor="text1"/>
                  <w:kern w:val="0"/>
                  <w:szCs w:val="20"/>
                </w:rPr>
                <w:t xml:space="preserve">the current </w:t>
              </w:r>
            </w:ins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system.</w:t>
            </w:r>
          </w:p>
        </w:tc>
      </w:tr>
      <w:tr w:rsidR="00715852" w:rsidRPr="00D47F86" w14:paraId="3B03BB52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5A02F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F274E" w14:textId="77777777" w:rsidR="00715852" w:rsidRPr="008B5FFB" w:rsidRDefault="00715852" w:rsidP="002E02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</w:pP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New </w:t>
            </w:r>
            <w:r w:rsidR="002C5353"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facility controller</w:t>
            </w: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will be installed </w:t>
            </w:r>
            <w:r w:rsidR="002E02AB"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and running test completely</w:t>
            </w:r>
          </w:p>
        </w:tc>
      </w:tr>
      <w:tr w:rsidR="00715852" w:rsidRPr="00D47F86" w14:paraId="61539E1B" w14:textId="77777777" w:rsidTr="002C535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6066B" w14:textId="77777777" w:rsidR="00715852" w:rsidRPr="00D47F86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0F13D" w14:textId="77777777" w:rsidR="00715852" w:rsidRPr="008B5FFB" w:rsidRDefault="00715852" w:rsidP="009945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Cs w:val="20"/>
              </w:rPr>
            </w:pPr>
            <w:r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1 hour</w:t>
            </w:r>
            <w:r w:rsidR="002E02AB" w:rsidRPr="008B5FFB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for installing and running testing.</w:t>
            </w:r>
          </w:p>
        </w:tc>
      </w:tr>
    </w:tbl>
    <w:p w14:paraId="5FE54FB1" w14:textId="77777777" w:rsidR="00F5700A" w:rsidRDefault="00715852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7B2F29FD" w14:textId="25FB101E" w:rsidR="00587E20" w:rsidRPr="00D47F86" w:rsidRDefault="00587E20" w:rsidP="00587E2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6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2</w:t>
      </w:r>
      <w:r w:rsidR="0065296C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) QA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2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7799"/>
      </w:tblGrid>
      <w:tr w:rsidR="00587E20" w:rsidRPr="00D47F86" w14:paraId="69A72904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AD64E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C50DE" w14:textId="5AD4ACFB" w:rsidR="00587E20" w:rsidRPr="00D47F86" w:rsidRDefault="00074D1E" w:rsidP="002C53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De</w:t>
            </w:r>
            <w:r w:rsidR="002C5353">
              <w:rPr>
                <w:rFonts w:ascii="맑은 고딕" w:eastAsia="맑은 고딕" w:hAnsi="맑은 고딕" w:cs="굴림"/>
                <w:kern w:val="0"/>
                <w:szCs w:val="20"/>
              </w:rPr>
              <w:t>tect malfunction</w:t>
            </w:r>
            <w:r w:rsidR="00587E2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of the f</w:t>
            </w:r>
            <w:r w:rsidR="00587E20" w:rsidRPr="0043092E">
              <w:rPr>
                <w:rFonts w:ascii="맑은 고딕" w:eastAsia="맑은 고딕" w:hAnsi="맑은 고딕" w:cs="굴림"/>
                <w:kern w:val="0"/>
                <w:szCs w:val="20"/>
              </w:rPr>
              <w:t>acility controller</w:t>
            </w:r>
          </w:p>
        </w:tc>
      </w:tr>
      <w:tr w:rsidR="00587E20" w:rsidRPr="00D47F86" w14:paraId="3F06ED3D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D6C86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923FF" w14:textId="1EBDE01F" w:rsidR="00587E20" w:rsidRPr="00D47F86" w:rsidRDefault="0065296C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="00587E20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587E20">
              <w:rPr>
                <w:rFonts w:ascii="맑은 고딕" w:eastAsia="맑은 고딕" w:hAnsi="맑은 고딕" w:cs="굴림"/>
                <w:kern w:val="0"/>
                <w:szCs w:val="20"/>
              </w:rPr>
              <w:t>2</w:t>
            </w:r>
          </w:p>
        </w:tc>
      </w:tr>
      <w:tr w:rsidR="00587E20" w:rsidRPr="00D47F86" w14:paraId="7CF2572D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823D1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2B68F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vailability</w:t>
            </w:r>
          </w:p>
        </w:tc>
      </w:tr>
      <w:tr w:rsidR="00587E20" w:rsidRPr="00D47F86" w14:paraId="00CED0F5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74145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FF1DF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3092E">
              <w:rPr>
                <w:rFonts w:ascii="맑은 고딕" w:eastAsia="맑은 고딕" w:hAnsi="맑은 고딕" w:cs="굴림"/>
                <w:kern w:val="0"/>
                <w:szCs w:val="20"/>
              </w:rPr>
              <w:t>Facility controller experiences a catastrophic hardware failure.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In this case, Sure Park system’s software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detects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the fault and notify attendants in 30 seconds.</w:t>
            </w:r>
          </w:p>
        </w:tc>
      </w:tr>
      <w:tr w:rsidR="00587E20" w:rsidRPr="00D47F86" w14:paraId="7543EDEC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2EB6C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E4C5A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Facility controller (Arduino)</w:t>
            </w:r>
          </w:p>
        </w:tc>
      </w:tr>
      <w:tr w:rsidR="00587E20" w:rsidRPr="00D47F86" w14:paraId="46F4469A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B7B5B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83F61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Facility controller which composes of a microcontroller and a Wi-Fi module experiences a catastrophic hardware failure.</w:t>
            </w:r>
          </w:p>
        </w:tc>
      </w:tr>
      <w:tr w:rsidR="00587E20" w:rsidRPr="00D47F86" w14:paraId="59446B69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55E09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53BD1" w14:textId="77777777" w:rsidR="00587E20" w:rsidRPr="00D47F86" w:rsidRDefault="00587E20" w:rsidP="00E225C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Facility controller software</w:t>
            </w:r>
            <w:r w:rsidR="00E225C3">
              <w:rPr>
                <w:rFonts w:ascii="맑은 고딕" w:eastAsia="맑은 고딕" w:hAnsi="맑은 고딕" w:cs="굴림"/>
                <w:kern w:val="0"/>
                <w:szCs w:val="20"/>
              </w:rPr>
              <w:t xml:space="preserve"> and Sure Park system’s software</w:t>
            </w:r>
          </w:p>
        </w:tc>
      </w:tr>
      <w:tr w:rsidR="00587E20" w:rsidRPr="00D47F86" w14:paraId="48936148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9749C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B59DE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During normal operation</w:t>
            </w:r>
          </w:p>
        </w:tc>
      </w:tr>
      <w:tr w:rsidR="00587E20" w:rsidRPr="00D47F86" w14:paraId="5DDF03C5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7D382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9FF97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he hardware fault is detected,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the system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lo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gs the fault and notifies attendants.</w:t>
            </w:r>
          </w:p>
        </w:tc>
      </w:tr>
      <w:tr w:rsidR="00587E20" w:rsidRPr="00400744" w14:paraId="574D79EB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07415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22976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system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should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notif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y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attendants of the fault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in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30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second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</w:tc>
      </w:tr>
    </w:tbl>
    <w:p w14:paraId="524B1558" w14:textId="77777777" w:rsidR="00587E20" w:rsidRDefault="00587E20" w:rsidP="00587E2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257EBD2B" w14:textId="776AC044" w:rsidR="00587E20" w:rsidRPr="00D47F86" w:rsidRDefault="00587E20" w:rsidP="00587E2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6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3</w:t>
      </w:r>
      <w:r w:rsidR="0065296C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) QA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3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1"/>
        <w:gridCol w:w="7795"/>
      </w:tblGrid>
      <w:tr w:rsidR="00587E20" w:rsidRPr="00D47F86" w14:paraId="2BBE0B53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BD931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7D39D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Protect data and information from unauthorized access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</w:p>
        </w:tc>
      </w:tr>
      <w:tr w:rsidR="00587E20" w:rsidRPr="00D47F86" w14:paraId="3C60CC4E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52819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022B9" w14:textId="34755B3D" w:rsidR="00587E20" w:rsidRPr="00D47F86" w:rsidRDefault="0065296C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="00587E20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587E20">
              <w:rPr>
                <w:rFonts w:ascii="맑은 고딕" w:eastAsia="맑은 고딕" w:hAnsi="맑은 고딕" w:cs="굴림" w:hint="eastAsia"/>
                <w:kern w:val="0"/>
                <w:szCs w:val="20"/>
              </w:rPr>
              <w:t>3</w:t>
            </w:r>
          </w:p>
        </w:tc>
      </w:tr>
      <w:tr w:rsidR="00587E20" w:rsidRPr="00D47F86" w14:paraId="0CE2543B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A8F8B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1C514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Security</w:t>
            </w:r>
          </w:p>
        </w:tc>
      </w:tr>
      <w:tr w:rsidR="00587E20" w:rsidRPr="00D47F86" w14:paraId="6EB3EAEB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6053E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40301" w14:textId="4B08A85D" w:rsidR="00587E20" w:rsidRPr="00DE3BEC" w:rsidRDefault="00587E20" w:rsidP="00DE02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Users</w:t>
            </w:r>
            <w:r w:rsidR="00CE6AC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log </w:t>
            </w:r>
            <w:r w:rsidR="00BE6A8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in the </w:t>
            </w:r>
            <w:r w:rsidR="00BE6A85">
              <w:rPr>
                <w:rFonts w:ascii="맑은 고딕" w:eastAsia="맑은 고딕" w:hAnsi="맑은 고딕" w:cs="굴림"/>
                <w:kern w:val="0"/>
                <w:szCs w:val="20"/>
              </w:rPr>
              <w:t>system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and get the permission to access the au</w:t>
            </w:r>
            <w:r w:rsidR="00DE02D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thorized data and information. </w:t>
            </w:r>
            <w:r w:rsidR="00DE02D0"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he</w:t>
            </w:r>
            <w:r w:rsidR="00DE02D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unauthorized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user tries to access the data and information which are permitted only attendant</w:t>
            </w:r>
            <w:ins w:id="642" w:author="김재헌" w:date="2016-05-15T21:01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and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owner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. </w:t>
            </w:r>
            <w:r w:rsidR="00DE02D0">
              <w:rPr>
                <w:rFonts w:ascii="맑은 고딕" w:eastAsia="맑은 고딕" w:hAnsi="맑은 고딕" w:cs="굴림"/>
                <w:kern w:val="0"/>
                <w:szCs w:val="20"/>
              </w:rPr>
              <w:t>The system prevents all unauthorized access.</w:t>
            </w:r>
          </w:p>
        </w:tc>
      </w:tr>
      <w:tr w:rsidR="00587E20" w:rsidRPr="00D47F86" w14:paraId="248407A7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823FF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9B364" w14:textId="77777777" w:rsidR="00587E20" w:rsidRPr="00D47F86" w:rsidRDefault="00587E20" w:rsidP="00DE02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U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nauthorized </w:t>
            </w:r>
            <w:r w:rsidR="00DE02D0">
              <w:rPr>
                <w:rFonts w:ascii="맑은 고딕" w:eastAsia="맑은 고딕" w:hAnsi="맑은 고딕" w:cs="굴림"/>
                <w:kern w:val="0"/>
                <w:szCs w:val="20"/>
              </w:rPr>
              <w:t>user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, unauthorized system</w:t>
            </w:r>
          </w:p>
        </w:tc>
      </w:tr>
      <w:tr w:rsidR="00587E20" w:rsidRPr="00D47F86" w14:paraId="0A8D9C58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6631D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53A61" w14:textId="262FE302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U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nauthorized attempt</w:t>
            </w:r>
            <w:ins w:id="643" w:author="김재헌" w:date="2016-05-15T21:01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to display data and access system service.</w:t>
            </w:r>
          </w:p>
        </w:tc>
      </w:tr>
      <w:tr w:rsidR="00587E20" w:rsidRPr="00D47F86" w14:paraId="2C5EB948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38E3E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4DC29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system</w:t>
            </w:r>
          </w:p>
        </w:tc>
      </w:tr>
      <w:tr w:rsidR="00587E20" w:rsidRPr="00D47F86" w14:paraId="239FEB73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6D553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2A6A5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Normal operation (run time)</w:t>
            </w:r>
          </w:p>
        </w:tc>
      </w:tr>
      <w:tr w:rsidR="00587E20" w:rsidRPr="00D47F86" w14:paraId="11FD4EAB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856A5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0D6CD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data and information are protected from unauthorized access.</w:t>
            </w:r>
          </w:p>
        </w:tc>
      </w:tr>
      <w:tr w:rsidR="00587E20" w:rsidRPr="00D47F86" w14:paraId="403F68B4" w14:textId="77777777" w:rsidTr="00E225C3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FA194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69217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H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o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w many unauthorized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accesses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are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protected?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100%</w:t>
            </w:r>
          </w:p>
        </w:tc>
      </w:tr>
    </w:tbl>
    <w:p w14:paraId="39760EDE" w14:textId="77777777" w:rsidR="00C21EAE" w:rsidRPr="00C21EAE" w:rsidRDefault="00C21EAE" w:rsidP="0097053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</w:p>
    <w:p w14:paraId="01253072" w14:textId="6DD838C4" w:rsidR="00E90593" w:rsidRPr="00D47F86" w:rsidRDefault="00E90593" w:rsidP="00E90593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6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  <w:r w:rsidR="0065296C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) QA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4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7794"/>
      </w:tblGrid>
      <w:tr w:rsidR="00E90593" w:rsidRPr="00D47F86" w14:paraId="59D70A98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03812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3B5ED" w14:textId="77777777" w:rsidR="00E90593" w:rsidRPr="00D47F86" w:rsidRDefault="00E90593" w:rsidP="008354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471EF3">
              <w:rPr>
                <w:rFonts w:ascii="맑은 고딕" w:eastAsia="맑은 고딕" w:hAnsi="맑은 고딕" w:cs="굴림"/>
                <w:kern w:val="0"/>
                <w:szCs w:val="20"/>
              </w:rPr>
              <w:t>Add more analysis algorithms or analysis applications</w:t>
            </w:r>
          </w:p>
        </w:tc>
      </w:tr>
      <w:tr w:rsidR="00E90593" w:rsidRPr="00D47F86" w14:paraId="27EEB72C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E41F9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5BA0A" w14:textId="69F9567F" w:rsidR="00E90593" w:rsidRPr="00D47F86" w:rsidRDefault="0065296C" w:rsidP="00E905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="00E90593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E90593">
              <w:rPr>
                <w:rFonts w:ascii="맑은 고딕" w:eastAsia="맑은 고딕" w:hAnsi="맑은 고딕" w:cs="굴림"/>
                <w:kern w:val="0"/>
                <w:szCs w:val="20"/>
              </w:rPr>
              <w:t>4</w:t>
            </w:r>
          </w:p>
        </w:tc>
      </w:tr>
      <w:tr w:rsidR="00E90593" w:rsidRPr="00D47F86" w14:paraId="0BE927BC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5ECE7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E2332" w14:textId="77777777" w:rsidR="00E90593" w:rsidRPr="00D47F86" w:rsidRDefault="008135A4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Extensibility</w:t>
            </w:r>
          </w:p>
        </w:tc>
      </w:tr>
      <w:tr w:rsidR="00E90593" w:rsidRPr="00D47F86" w14:paraId="3DEC1B6C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60070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7173" w14:textId="16249ACC" w:rsidR="00E90593" w:rsidRPr="00D47F86" w:rsidRDefault="00E225C3" w:rsidP="00461F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Developer wants to add new algorithm application to Sure Park software. The system need</w:t>
            </w:r>
            <w:ins w:id="644" w:author="김재헌" w:date="2016-05-15T21:02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to be updated without disrupting operations.</w:t>
            </w:r>
            <w:r w:rsidR="00461F6A">
              <w:rPr>
                <w:rFonts w:ascii="맑은 고딕" w:eastAsia="맑은 고딕" w:hAnsi="맑은 고딕" w:cs="굴림"/>
                <w:kern w:val="0"/>
                <w:szCs w:val="20"/>
              </w:rPr>
              <w:t xml:space="preserve"> New algorithm can be implemented and tested within 1 week.</w:t>
            </w:r>
          </w:p>
        </w:tc>
      </w:tr>
      <w:tr w:rsidR="00E90593" w:rsidRPr="00D47F86" w14:paraId="3A714539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4E57D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4AB6C" w14:textId="77777777" w:rsidR="00E90593" w:rsidRPr="00D47F86" w:rsidRDefault="00DE02D0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Developers</w:t>
            </w:r>
          </w:p>
        </w:tc>
      </w:tr>
      <w:tr w:rsidR="00E90593" w:rsidRPr="00D47F86" w14:paraId="5050BAD9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96045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EF243" w14:textId="77777777" w:rsidR="00E90593" w:rsidRPr="00D47F86" w:rsidRDefault="00835478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Add </w:t>
            </w:r>
            <w:r w:rsidR="00DE02D0">
              <w:rPr>
                <w:rFonts w:ascii="맑은 고딕" w:eastAsia="맑은 고딕" w:hAnsi="맑은 고딕" w:cs="굴림"/>
                <w:kern w:val="0"/>
                <w:szCs w:val="20"/>
              </w:rPr>
              <w:t xml:space="preserve">new algorithm to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the system</w:t>
            </w:r>
          </w:p>
        </w:tc>
      </w:tr>
      <w:tr w:rsidR="00E90593" w:rsidRPr="00D47F86" w14:paraId="4DD65E2F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CEDC0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9AD34" w14:textId="77777777" w:rsidR="00E90593" w:rsidRPr="00D47F86" w:rsidRDefault="00E225C3" w:rsidP="00DE02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Sure Park system’s software</w:t>
            </w:r>
          </w:p>
        </w:tc>
      </w:tr>
      <w:tr w:rsidR="00E90593" w:rsidRPr="00D47F86" w14:paraId="6638E2E3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8170D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92FBA" w14:textId="77777777" w:rsidR="00E90593" w:rsidRPr="00D47F86" w:rsidRDefault="00E90593" w:rsidP="002550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2550E2">
              <w:rPr>
                <w:rFonts w:ascii="맑은 고딕" w:eastAsia="맑은 고딕" w:hAnsi="맑은 고딕" w:cs="굴림"/>
                <w:kern w:val="0"/>
                <w:szCs w:val="20"/>
              </w:rPr>
              <w:t>Normal operation (run time)</w:t>
            </w:r>
          </w:p>
        </w:tc>
      </w:tr>
      <w:tr w:rsidR="00E90593" w:rsidRPr="00D47F86" w14:paraId="78F43E7A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50305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1A783" w14:textId="77777777" w:rsidR="00E225C3" w:rsidRPr="00D47F86" w:rsidRDefault="00461F6A" w:rsidP="00461F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New algorithm should be added without disrupting operations.</w:t>
            </w:r>
          </w:p>
        </w:tc>
      </w:tr>
      <w:tr w:rsidR="00E90593" w:rsidRPr="00D47F86" w14:paraId="68555CB5" w14:textId="77777777" w:rsidTr="00461F6A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DD21E" w14:textId="77777777" w:rsidR="00E90593" w:rsidRPr="00D47F86" w:rsidRDefault="00E90593" w:rsidP="00471E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2B639" w14:textId="77777777" w:rsidR="00E225C3" w:rsidRPr="00D47F86" w:rsidRDefault="00461F6A" w:rsidP="002550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New algorithm can be implemented and tested within 1 week.</w:t>
            </w:r>
          </w:p>
        </w:tc>
      </w:tr>
    </w:tbl>
    <w:p w14:paraId="2DD267D8" w14:textId="77777777" w:rsidR="00E90593" w:rsidRDefault="00E90593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BE68602" w14:textId="281B8134" w:rsidR="00587E20" w:rsidRPr="00D47F86" w:rsidRDefault="00587E20" w:rsidP="00587E2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6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.5</w:t>
      </w:r>
      <w:r w:rsidR="0065296C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) QA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5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7793"/>
      </w:tblGrid>
      <w:tr w:rsidR="00587E20" w:rsidRPr="00D47F86" w14:paraId="35D584BC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FF1F0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15DBA" w14:textId="2DC1CBBA" w:rsidR="00587E20" w:rsidRPr="00D47F86" w:rsidRDefault="00CD0592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Retrieve</w:t>
            </w:r>
            <w:r w:rsidRPr="00CD059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an available </w:t>
            </w:r>
            <w:r w:rsidR="00587E20">
              <w:rPr>
                <w:rFonts w:ascii="맑은 고딕" w:eastAsia="맑은 고딕" w:hAnsi="맑은 고딕" w:cs="굴림"/>
                <w:kern w:val="0"/>
                <w:szCs w:val="20"/>
              </w:rPr>
              <w:t>parking slot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ASAP.</w:t>
            </w:r>
          </w:p>
        </w:tc>
      </w:tr>
      <w:tr w:rsidR="00587E20" w:rsidRPr="00D47F86" w14:paraId="000385F1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1E3CE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D48EC" w14:textId="0C099DCB" w:rsidR="00587E20" w:rsidRPr="00D47F86" w:rsidRDefault="0065296C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="00587E20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587E20">
              <w:rPr>
                <w:rFonts w:ascii="맑은 고딕" w:eastAsia="맑은 고딕" w:hAnsi="맑은 고딕" w:cs="굴림" w:hint="eastAsia"/>
                <w:kern w:val="0"/>
                <w:szCs w:val="20"/>
              </w:rPr>
              <w:t>5</w:t>
            </w:r>
          </w:p>
        </w:tc>
      </w:tr>
      <w:tr w:rsidR="00587E20" w:rsidRPr="00D47F86" w14:paraId="29F8D101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619F0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DC630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Performance</w:t>
            </w:r>
          </w:p>
        </w:tc>
      </w:tr>
      <w:tr w:rsidR="00587E20" w:rsidRPr="00D47F86" w14:paraId="47942CF6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6DFFA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B5C63" w14:textId="33BEA4B5" w:rsidR="00587E20" w:rsidRPr="00D47F86" w:rsidRDefault="00CD0592" w:rsidP="00074D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When d</w:t>
            </w:r>
            <w:r w:rsidR="00587E20">
              <w:rPr>
                <w:rFonts w:ascii="맑은 고딕" w:eastAsia="맑은 고딕" w:hAnsi="맑은 고딕" w:cs="굴림"/>
                <w:kern w:val="0"/>
                <w:szCs w:val="20"/>
              </w:rPr>
              <w:t>river want</w:t>
            </w:r>
            <w:r w:rsidR="00461F6A">
              <w:rPr>
                <w:rFonts w:ascii="맑은 고딕" w:eastAsia="맑은 고딕" w:hAnsi="맑은 고딕" w:cs="굴림"/>
                <w:kern w:val="0"/>
                <w:szCs w:val="20"/>
              </w:rPr>
              <w:t>s</w:t>
            </w:r>
            <w:r w:rsidR="00587E2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to 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>get</w:t>
            </w:r>
            <w:ins w:id="645" w:author="김재헌" w:date="2016-05-15T21:03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an</w:t>
              </w:r>
            </w:ins>
            <w:r w:rsidR="00587E2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empty parking slot, system 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must </w:t>
            </w:r>
            <w:ins w:id="646" w:author="김재헌" w:date="2016-05-15T21:03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provide</w:t>
              </w:r>
            </w:ins>
            <w:del w:id="647" w:author="김재헌" w:date="2016-05-15T21:03:00Z">
              <w:r w:rsidR="00587E20"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>do</w:delText>
              </w:r>
            </w:del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ins w:id="648" w:author="김재헌" w:date="2016-05-15T21:03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it</w:t>
              </w:r>
            </w:ins>
            <w:del w:id="649" w:author="김재헌" w:date="2016-05-15T21:03:00Z">
              <w:r w:rsidR="00074D1E"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>that</w:delText>
              </w:r>
            </w:del>
            <w:r w:rsidR="00587E20">
              <w:rPr>
                <w:rFonts w:ascii="맑은 고딕" w:eastAsia="맑은 고딕" w:hAnsi="맑은 고딕" w:cs="굴림"/>
                <w:kern w:val="0"/>
                <w:szCs w:val="20"/>
              </w:rPr>
              <w:t xml:space="preserve"> in 5 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sec. </w:t>
            </w:r>
          </w:p>
        </w:tc>
      </w:tr>
      <w:tr w:rsidR="00587E20" w:rsidRPr="00D47F86" w14:paraId="77D8750E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DC1E5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43094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Driver</w:t>
            </w:r>
          </w:p>
        </w:tc>
      </w:tr>
      <w:tr w:rsidR="00587E20" w:rsidRPr="00D47F86" w14:paraId="337702BC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F8B61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2D44A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Request reservation.</w:t>
            </w:r>
          </w:p>
        </w:tc>
      </w:tr>
      <w:tr w:rsidR="00587E20" w:rsidRPr="00D47F86" w14:paraId="0FEA2122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0B6B1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DA0AE" w14:textId="21054796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>Sure Park system</w:t>
            </w:r>
          </w:p>
        </w:tc>
      </w:tr>
      <w:tr w:rsidR="00587E20" w:rsidRPr="00D47F86" w14:paraId="518C9B32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5DABD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53FC8" w14:textId="5094DE47" w:rsidR="00587E20" w:rsidRPr="00D47F86" w:rsidRDefault="00074D1E" w:rsidP="003F34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Normal operation (run time)</w:t>
            </w:r>
          </w:p>
        </w:tc>
      </w:tr>
      <w:tr w:rsidR="00587E20" w:rsidRPr="00D47F86" w14:paraId="61C307E8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AA834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3A0F7" w14:textId="6671306F" w:rsidR="00587E20" w:rsidRPr="00D47F86" w:rsidRDefault="00074D1E" w:rsidP="00074D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Retrieve</w:t>
            </w:r>
            <w:r w:rsidRPr="00CD059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about parking slot status.</w:t>
            </w:r>
          </w:p>
        </w:tc>
      </w:tr>
      <w:tr w:rsidR="00587E20" w:rsidRPr="00D47F86" w14:paraId="21D5E554" w14:textId="77777777" w:rsidTr="00CD0592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349F1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8634B" w14:textId="33C175B1" w:rsidR="00587E20" w:rsidRPr="00D47F86" w:rsidRDefault="00587E20" w:rsidP="00074D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The system must return </w:t>
            </w:r>
            <w:ins w:id="650" w:author="김재헌" w:date="2016-05-15T21:04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>parking slot status in 5 sec.</w:t>
            </w:r>
          </w:p>
        </w:tc>
      </w:tr>
    </w:tbl>
    <w:p w14:paraId="25CB7A05" w14:textId="77777777" w:rsidR="00587E20" w:rsidRDefault="00587E20" w:rsidP="00587E2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0A14D5A1" w14:textId="0D989DDC" w:rsidR="00587E20" w:rsidRPr="00D47F86" w:rsidRDefault="00587E20" w:rsidP="00587E2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6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.6</w:t>
      </w:r>
      <w:r w:rsidR="0065296C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) QA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6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7787"/>
      </w:tblGrid>
      <w:tr w:rsidR="00587E20" w:rsidRPr="00D47F86" w14:paraId="3284FA45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443B9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6FFED" w14:textId="47C3CEE3" w:rsidR="00587E20" w:rsidRPr="00D47F86" w:rsidRDefault="00587E20" w:rsidP="003F34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ins w:id="651" w:author="김재헌" w:date="2016-05-15T21:04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Obtain </w:t>
              </w:r>
            </w:ins>
            <w:del w:id="652" w:author="김재헌" w:date="2016-05-15T21:04:00Z">
              <w:r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Have 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basic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statistics on facility usage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</w:tc>
      </w:tr>
      <w:tr w:rsidR="00587E20" w:rsidRPr="00D47F86" w14:paraId="1BC9DE3E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1F45F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8A90B" w14:textId="3EAED4C5" w:rsidR="00587E20" w:rsidRPr="00D47F86" w:rsidRDefault="0065296C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="00587E20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587E20">
              <w:rPr>
                <w:rFonts w:ascii="맑은 고딕" w:eastAsia="맑은 고딕" w:hAnsi="맑은 고딕" w:cs="굴림" w:hint="eastAsia"/>
                <w:kern w:val="0"/>
                <w:szCs w:val="20"/>
              </w:rPr>
              <w:t>6</w:t>
            </w:r>
          </w:p>
        </w:tc>
      </w:tr>
      <w:tr w:rsidR="00587E20" w:rsidRPr="00D47F86" w14:paraId="1E0C51F0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FC2CC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0D085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Usability</w:t>
            </w:r>
          </w:p>
        </w:tc>
      </w:tr>
      <w:tr w:rsidR="00587E20" w:rsidRPr="00D47F86" w14:paraId="0884338E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032F0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EF75B" w14:textId="59D77B1B" w:rsidR="00587E20" w:rsidRPr="00D47F86" w:rsidRDefault="00587E20" w:rsidP="00074D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T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he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owner want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to check basic statistics on facility usages. </w:t>
            </w:r>
            <w:r w:rsidR="007D4877">
              <w:rPr>
                <w:rFonts w:ascii="맑은 고딕" w:eastAsia="맑은 고딕" w:hAnsi="맑은 고딕" w:cs="굴림"/>
                <w:kern w:val="0"/>
                <w:szCs w:val="20"/>
              </w:rPr>
              <w:t xml:space="preserve">The owner can show statistic report in 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3 </w:t>
            </w:r>
            <w:r w:rsidR="007D4877">
              <w:rPr>
                <w:rFonts w:ascii="맑은 고딕" w:eastAsia="맑은 고딕" w:hAnsi="맑은 고딕" w:cs="굴림"/>
                <w:kern w:val="0"/>
                <w:szCs w:val="20"/>
              </w:rPr>
              <w:t>step after login.</w:t>
            </w:r>
          </w:p>
        </w:tc>
      </w:tr>
      <w:tr w:rsidR="00587E20" w:rsidRPr="00D47F86" w14:paraId="67B5D754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A8BBA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F40CD" w14:textId="1052B784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ins w:id="653" w:author="김재헌" w:date="2016-05-15T21:05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The o</w:t>
              </w:r>
            </w:ins>
            <w:del w:id="654" w:author="김재헌" w:date="2016-05-15T21:05:00Z">
              <w:r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>O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>wner</w:t>
            </w:r>
          </w:p>
        </w:tc>
      </w:tr>
      <w:tr w:rsidR="00587E20" w:rsidRPr="00D47F86" w14:paraId="5DF1D4BF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2B012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9745C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Check statistics on facility usage.</w:t>
            </w:r>
          </w:p>
        </w:tc>
      </w:tr>
      <w:tr w:rsidR="00587E20" w:rsidRPr="00D47F86" w14:paraId="4173DC68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B8FBC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5EBCD" w14:textId="4522E1A1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>Sure Park system</w:t>
            </w:r>
          </w:p>
        </w:tc>
      </w:tr>
      <w:tr w:rsidR="00587E20" w:rsidRPr="00D47F86" w14:paraId="4EC8C90F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B5FD2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C0997" w14:textId="5CFB797D" w:rsidR="00587E20" w:rsidRPr="00D47F86" w:rsidRDefault="003F34E4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Normal operation</w:t>
            </w:r>
            <w:r w:rsidR="007D4877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(Run time)</w:t>
            </w:r>
          </w:p>
        </w:tc>
      </w:tr>
      <w:tr w:rsidR="00587E20" w:rsidRPr="00D47F86" w14:paraId="29D5336D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6312D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92DF7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7D4877">
              <w:rPr>
                <w:rFonts w:ascii="맑은 고딕" w:eastAsia="맑은 고딕" w:hAnsi="맑은 고딕" w:cs="굴림"/>
                <w:kern w:val="0"/>
                <w:szCs w:val="20"/>
              </w:rPr>
              <w:t>Display b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asic statistics</w:t>
            </w:r>
          </w:p>
        </w:tc>
      </w:tr>
      <w:tr w:rsidR="00587E20" w:rsidRPr="00D47F86" w14:paraId="01CA3404" w14:textId="77777777" w:rsidTr="00074D1E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29624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6D01A" w14:textId="3DE4B115" w:rsidR="00587E20" w:rsidRPr="00D47F86" w:rsidRDefault="00587E20" w:rsidP="007D48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7D4877">
              <w:rPr>
                <w:rFonts w:ascii="맑은 고딕" w:eastAsia="맑은 고딕" w:hAnsi="맑은 고딕" w:cs="굴림"/>
                <w:kern w:val="0"/>
                <w:szCs w:val="20"/>
              </w:rPr>
              <w:t xml:space="preserve">Statistics report can be show in 3 steps after </w:t>
            </w:r>
            <w:ins w:id="655" w:author="김재헌" w:date="2016-05-15T21:05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 w:rsidR="007D4877">
              <w:rPr>
                <w:rFonts w:ascii="맑은 고딕" w:eastAsia="맑은 고딕" w:hAnsi="맑은 고딕" w:cs="굴림"/>
                <w:kern w:val="0"/>
                <w:szCs w:val="20"/>
              </w:rPr>
              <w:t>owner log</w:t>
            </w:r>
            <w:r w:rsidR="00074D1E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7D4877">
              <w:rPr>
                <w:rFonts w:ascii="맑은 고딕" w:eastAsia="맑은 고딕" w:hAnsi="맑은 고딕" w:cs="굴림"/>
                <w:kern w:val="0"/>
                <w:szCs w:val="20"/>
              </w:rPr>
              <w:t>in.</w:t>
            </w:r>
          </w:p>
        </w:tc>
      </w:tr>
    </w:tbl>
    <w:p w14:paraId="453A2444" w14:textId="77777777" w:rsidR="00587E20" w:rsidRDefault="00587E20" w:rsidP="00587E2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628E21FD" w14:textId="37C29135" w:rsidR="00587E20" w:rsidRPr="00D47F86" w:rsidRDefault="00587E20" w:rsidP="00587E2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6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.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7</w:t>
      </w:r>
      <w:r w:rsidR="0065296C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) QA</w:t>
      </w: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0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7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7800"/>
      </w:tblGrid>
      <w:tr w:rsidR="00587E20" w:rsidRPr="00D47F86" w14:paraId="5188D214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ADD3A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5A646" w14:textId="03C75653" w:rsidR="00587E20" w:rsidRPr="00D47F86" w:rsidRDefault="00074D1E" w:rsidP="00F41D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C</w:t>
            </w:r>
            <w:r w:rsidR="00587E20">
              <w:rPr>
                <w:rFonts w:ascii="맑은 고딕" w:eastAsia="맑은 고딕" w:hAnsi="맑은 고딕" w:cs="굴림"/>
                <w:kern w:val="0"/>
                <w:szCs w:val="20"/>
              </w:rPr>
              <w:t>ommunicate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del w:id="656" w:author="김재헌" w:date="2016-05-15T21:06:00Z">
              <w:r w:rsidR="00F41D5C"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>w</w:delText>
              </w:r>
            </w:del>
            <w:del w:id="657" w:author="김재헌" w:date="2016-05-15T21:05:00Z">
              <w:r w:rsidR="00F41D5C"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ith </w:delText>
              </w:r>
            </w:del>
            <w:ins w:id="658" w:author="김재헌" w:date="2016-05-15T21:06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between </w:t>
              </w:r>
            </w:ins>
            <w:del w:id="659" w:author="김재헌" w:date="2016-05-15T21:06:00Z">
              <w:r w:rsidR="00F41D5C"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>between</w:delText>
              </w:r>
              <w:r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 </w:delText>
              </w:r>
            </w:del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  <w:r w:rsidR="00F41D5C" w:rsidRPr="0043092E">
              <w:rPr>
                <w:rFonts w:ascii="맑은 고딕" w:eastAsia="맑은 고딕" w:hAnsi="맑은 고딕" w:cs="굴림"/>
                <w:kern w:val="0"/>
                <w:szCs w:val="20"/>
              </w:rPr>
              <w:t xml:space="preserve">acility controller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and </w:t>
            </w:r>
            <w:ins w:id="660" w:author="김재헌" w:date="2016-05-15T21:06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del w:id="661" w:author="김재헌" w:date="2016-05-15T21:06:00Z">
              <w:r w:rsidR="00F41D5C"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 xml:space="preserve">ure </w:t>
            </w:r>
            <w:ins w:id="662" w:author="김재헌" w:date="2016-05-15T21:06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P</w:t>
              </w:r>
            </w:ins>
            <w:del w:id="663" w:author="김재헌" w:date="2016-05-15T21:06:00Z">
              <w:r w:rsidR="00F41D5C"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>p</w:delText>
              </w:r>
            </w:del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 xml:space="preserve">ark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</w:tc>
      </w:tr>
      <w:tr w:rsidR="00587E20" w:rsidRPr="00D47F86" w14:paraId="1589B3A3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02368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B13F6" w14:textId="210FFF3C" w:rsidR="00587E20" w:rsidRPr="00D47F86" w:rsidRDefault="0065296C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</w:t>
            </w:r>
            <w:r w:rsidR="00587E20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</w:t>
            </w:r>
            <w:r w:rsidR="00587E20">
              <w:rPr>
                <w:rFonts w:ascii="맑은 고딕" w:eastAsia="맑은 고딕" w:hAnsi="맑은 고딕" w:cs="굴림" w:hint="eastAsia"/>
                <w:kern w:val="0"/>
                <w:szCs w:val="20"/>
              </w:rPr>
              <w:t>7</w:t>
            </w:r>
          </w:p>
        </w:tc>
      </w:tr>
      <w:tr w:rsidR="00587E20" w:rsidRPr="00D47F86" w14:paraId="44ADBE84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D4403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71217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Interoperability</w:t>
            </w:r>
          </w:p>
        </w:tc>
      </w:tr>
      <w:tr w:rsidR="00587E20" w:rsidRPr="00D47F86" w14:paraId="51326252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2B6B4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962DD" w14:textId="618C7B19" w:rsidR="00587E20" w:rsidRPr="00F41D5C" w:rsidRDefault="00587E20" w:rsidP="00F41D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 xml:space="preserve">When </w:t>
            </w:r>
            <w:ins w:id="664" w:author="김재헌" w:date="2016-05-15T21:07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 </w:t>
              </w:r>
            </w:ins>
            <w:r w:rsidR="00F41D5C">
              <w:rPr>
                <w:rFonts w:ascii="맑은 고딕" w:eastAsia="맑은 고딕" w:hAnsi="맑은 고딕" w:cs="굴림" w:hint="eastAsia"/>
                <w:kern w:val="0"/>
                <w:szCs w:val="20"/>
              </w:rPr>
              <w:t>driver enter</w:t>
            </w:r>
            <w:ins w:id="665" w:author="김재헌" w:date="2016-05-15T21:07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r w:rsidR="00F41D5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and go</w:t>
            </w:r>
            <w:ins w:id="666" w:author="김재헌" w:date="2016-05-15T21:07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>es</w:t>
              </w:r>
            </w:ins>
            <w:r w:rsidR="00F41D5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out </w:t>
            </w:r>
            <w:ins w:id="667" w:author="김재헌" w:date="2016-05-15T21:07:00Z">
              <w:r w:rsidR="002819EA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the </w:t>
              </w:r>
            </w:ins>
            <w:r w:rsidR="00F41D5C" w:rsidRPr="00F41D5C">
              <w:rPr>
                <w:rFonts w:ascii="맑은 고딕" w:eastAsia="맑은 고딕" w:hAnsi="맑은 고딕" w:cs="굴림"/>
                <w:kern w:val="0"/>
                <w:szCs w:val="20"/>
              </w:rPr>
              <w:t xml:space="preserve">parking </w:t>
            </w:r>
            <w:r w:rsidR="00F41D5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garage, </w:t>
            </w:r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  <w:r w:rsidR="00F41D5C" w:rsidRPr="0043092E">
              <w:rPr>
                <w:rFonts w:ascii="맑은 고딕" w:eastAsia="맑은 고딕" w:hAnsi="맑은 고딕" w:cs="굴림"/>
                <w:kern w:val="0"/>
                <w:szCs w:val="20"/>
              </w:rPr>
              <w:t xml:space="preserve">acility controller </w:t>
            </w:r>
            <w:r w:rsidR="00F41D5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and </w:t>
            </w:r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 xml:space="preserve">Sure park </w:t>
            </w:r>
            <w:r w:rsidR="00F41D5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</w:t>
            </w:r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>must communicate without communication</w:t>
            </w:r>
            <w:r w:rsidR="00F41D5C" w:rsidRPr="00F41D5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>loss.</w:t>
            </w:r>
          </w:p>
        </w:tc>
      </w:tr>
      <w:tr w:rsidR="00587E20" w:rsidRPr="00D47F86" w14:paraId="268334DD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2B9CF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F01C2" w14:textId="19352594" w:rsidR="00587E20" w:rsidRPr="00D47F86" w:rsidRDefault="00F41D5C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  <w:r w:rsidRPr="0043092E">
              <w:rPr>
                <w:rFonts w:ascii="맑은 고딕" w:eastAsia="맑은 고딕" w:hAnsi="맑은 고딕" w:cs="굴림"/>
                <w:kern w:val="0"/>
                <w:szCs w:val="20"/>
              </w:rPr>
              <w:t xml:space="preserve">acility controller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and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Sure park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</w:t>
            </w:r>
          </w:p>
        </w:tc>
      </w:tr>
      <w:tr w:rsidR="00587E20" w:rsidRPr="00D47F86" w14:paraId="5D666AD3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FBD68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1FE52" w14:textId="3B4BB9CE" w:rsidR="00587E20" w:rsidRPr="00D47F86" w:rsidRDefault="00F41D5C" w:rsidP="00F41D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Exchange </w:t>
            </w:r>
            <w:del w:id="668" w:author="김재헌" w:date="2016-05-15T21:08:00Z">
              <w:r w:rsidDel="002819EA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the 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>updated status or commands.</w:t>
            </w:r>
          </w:p>
        </w:tc>
      </w:tr>
      <w:tr w:rsidR="00587E20" w:rsidRPr="00D47F86" w14:paraId="7C2B16FC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D1517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EF789" w14:textId="4D11378F" w:rsidR="00587E20" w:rsidRPr="00D47F86" w:rsidRDefault="00F41D5C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F</w:t>
            </w:r>
            <w:r w:rsidRPr="0043092E">
              <w:rPr>
                <w:rFonts w:ascii="맑은 고딕" w:eastAsia="맑은 고딕" w:hAnsi="맑은 고딕" w:cs="굴림"/>
                <w:kern w:val="0"/>
                <w:szCs w:val="20"/>
              </w:rPr>
              <w:t xml:space="preserve">acility controller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and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Sure park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</w:t>
            </w:r>
          </w:p>
        </w:tc>
      </w:tr>
      <w:tr w:rsidR="00587E20" w:rsidRPr="00D47F86" w14:paraId="5E9A0B4F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DC80C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029A2" w14:textId="288D54C6" w:rsidR="00587E20" w:rsidRPr="00D47F86" w:rsidRDefault="007D4877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Normal operation</w:t>
            </w:r>
            <w:r w:rsidR="00F41D5C">
              <w:rPr>
                <w:rFonts w:ascii="맑은 고딕" w:eastAsia="맑은 고딕" w:hAnsi="맑은 고딕" w:cs="굴림"/>
                <w:kern w:val="0"/>
                <w:szCs w:val="20"/>
              </w:rPr>
              <w:t xml:space="preserve"> (run time)</w:t>
            </w:r>
          </w:p>
        </w:tc>
      </w:tr>
      <w:tr w:rsidR="00587E20" w:rsidRPr="00D47F86" w14:paraId="77E01F43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0BF46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6B7A5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Communication success.</w:t>
            </w:r>
          </w:p>
        </w:tc>
      </w:tr>
      <w:tr w:rsidR="00587E20" w:rsidRPr="00D47F86" w14:paraId="1D8C71EF" w14:textId="77777777" w:rsidTr="00F41D5C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C43E0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4D001" w14:textId="77777777" w:rsidR="00587E20" w:rsidRPr="00D47F86" w:rsidRDefault="00587E20" w:rsidP="004769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9D7788">
              <w:rPr>
                <w:rFonts w:ascii="맑은 고딕" w:eastAsia="맑은 고딕" w:hAnsi="맑은 고딕" w:cs="굴림"/>
                <w:kern w:val="0"/>
                <w:szCs w:val="20"/>
              </w:rPr>
              <w:t>Communication success rate</w:t>
            </w:r>
            <w:r w:rsidR="00E26D1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: 100%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(100 times communication try and 100 times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success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.)</w:t>
            </w:r>
          </w:p>
        </w:tc>
      </w:tr>
    </w:tbl>
    <w:p w14:paraId="2FFBA0D0" w14:textId="77777777" w:rsidR="00587E20" w:rsidRPr="00587E20" w:rsidRDefault="00587E20" w:rsidP="00587E2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3550DDF" w14:textId="77777777" w:rsidR="00587E20" w:rsidRPr="00587E20" w:rsidRDefault="00587E20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1021AB3" w14:textId="77777777" w:rsidR="00D47F86" w:rsidRPr="00346191" w:rsidRDefault="00D47F86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346191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Quality Attribute Utility</w:t>
      </w:r>
    </w:p>
    <w:tbl>
      <w:tblPr>
        <w:tblW w:w="9367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075"/>
        <w:gridCol w:w="3903"/>
        <w:gridCol w:w="1341"/>
        <w:gridCol w:w="1251"/>
      </w:tblGrid>
      <w:tr w:rsidR="00D47F86" w:rsidRPr="00D47F86" w14:paraId="67BCEE00" w14:textId="77777777" w:rsidTr="00CE6AC7">
        <w:tc>
          <w:tcPr>
            <w:tcW w:w="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71413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A0EF1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3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C1EEC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B28BD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Difficulty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6AECF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</w:tr>
      <w:tr w:rsidR="00D47F86" w:rsidRPr="00D47F86" w14:paraId="575925D3" w14:textId="77777777" w:rsidTr="00A20A6D">
        <w:tc>
          <w:tcPr>
            <w:tcW w:w="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355AF" w14:textId="12856715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QA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01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FAF2B0" w14:textId="6118646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Scalability</w:t>
            </w:r>
          </w:p>
        </w:tc>
        <w:tc>
          <w:tcPr>
            <w:tcW w:w="3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D3B28" w14:textId="12F4708D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 w:hint="eastAsia"/>
                <w:kern w:val="0"/>
                <w:szCs w:val="20"/>
              </w:rPr>
              <w:t>Scale out to other parking facilities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329D" w14:textId="11981859" w:rsidR="00D47F86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99D02" w14:textId="4B91F33C" w:rsidR="00D47F86" w:rsidRPr="00D47F86" w:rsidRDefault="00A20A6D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</w:p>
        </w:tc>
      </w:tr>
      <w:tr w:rsidR="00D47F86" w:rsidRPr="00D47F86" w14:paraId="6BF9E953" w14:textId="77777777" w:rsidTr="00A20A6D">
        <w:tc>
          <w:tcPr>
            <w:tcW w:w="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CF02A" w14:textId="2E3E4A0A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QA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02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62CF0" w14:textId="678CD0CF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 w:rsidRPr="00D47F86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="00CE6AC7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vailability</w:t>
            </w:r>
          </w:p>
        </w:tc>
        <w:tc>
          <w:tcPr>
            <w:tcW w:w="3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6B713" w14:textId="54399AD4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Detect malfunction of the f</w:t>
            </w:r>
            <w:r w:rsidR="00CE6AC7" w:rsidRPr="0043092E">
              <w:rPr>
                <w:rFonts w:ascii="맑은 고딕" w:eastAsia="맑은 고딕" w:hAnsi="맑은 고딕" w:cs="굴림"/>
                <w:kern w:val="0"/>
                <w:szCs w:val="20"/>
              </w:rPr>
              <w:t>acility controller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A1D1B" w14:textId="68E538D1" w:rsidR="00D47F86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8068" w14:textId="3AD998EA" w:rsidR="00D47F86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</w:tr>
      <w:tr w:rsidR="00D47F86" w:rsidRPr="00D47F86" w14:paraId="294690BE" w14:textId="77777777" w:rsidTr="00A20A6D">
        <w:tc>
          <w:tcPr>
            <w:tcW w:w="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9034B" w14:textId="0DA035FA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QA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03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0550C" w14:textId="414768DA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 w:hint="eastAsia"/>
                <w:kern w:val="0"/>
                <w:szCs w:val="20"/>
              </w:rPr>
              <w:t>Security</w:t>
            </w:r>
          </w:p>
        </w:tc>
        <w:tc>
          <w:tcPr>
            <w:tcW w:w="3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B907E" w14:textId="20F8A435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 w:hint="eastAsia"/>
                <w:kern w:val="0"/>
                <w:szCs w:val="20"/>
              </w:rPr>
              <w:t>Protect data and information from unauthorized access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F12A" w14:textId="5184A61B" w:rsidR="00D47F86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A55C" w14:textId="51C1B8DD" w:rsidR="00D47F86" w:rsidRPr="00D47F86" w:rsidRDefault="00A20A6D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</w:p>
        </w:tc>
      </w:tr>
      <w:tr w:rsidR="00D47F86" w:rsidRPr="00D47F86" w14:paraId="5E2DAB9A" w14:textId="77777777" w:rsidTr="00CE6AC7">
        <w:tc>
          <w:tcPr>
            <w:tcW w:w="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B8618" w14:textId="715E8C76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QA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04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3FB9F" w14:textId="6E7017CF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Extensibility</w:t>
            </w:r>
          </w:p>
        </w:tc>
        <w:tc>
          <w:tcPr>
            <w:tcW w:w="3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8BF62" w14:textId="6A0DD21F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Add more analysis algorithms or analysis applications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2C40D" w14:textId="3CC1900E" w:rsidR="00D47F86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8226D" w14:textId="055B1097" w:rsidR="00D47F86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</w:tr>
      <w:tr w:rsidR="00D47F86" w:rsidRPr="00D47F86" w14:paraId="4216BA9E" w14:textId="77777777" w:rsidTr="00CE6AC7">
        <w:tc>
          <w:tcPr>
            <w:tcW w:w="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2464" w14:textId="48371E51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QA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05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9C3F5" w14:textId="712BAD7F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Performance</w:t>
            </w:r>
          </w:p>
        </w:tc>
        <w:tc>
          <w:tcPr>
            <w:tcW w:w="3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F4740" w14:textId="715F38B9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Retrieve</w:t>
            </w:r>
            <w:r w:rsidR="00CE6AC7" w:rsidRPr="00CD0592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an available parking slot ASAP.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D3367" w14:textId="68C032AA" w:rsidR="00D47F86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99F07" w14:textId="7DBF5219" w:rsidR="00D47F86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3</w:t>
            </w:r>
          </w:p>
        </w:tc>
      </w:tr>
      <w:tr w:rsidR="00CE6AC7" w:rsidRPr="00D47F86" w14:paraId="73CB2599" w14:textId="77777777" w:rsidTr="00CE6AC7">
        <w:tc>
          <w:tcPr>
            <w:tcW w:w="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25D26" w14:textId="70140EA3" w:rsidR="00CE6AC7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QA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06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C4C2D" w14:textId="43721F25" w:rsidR="00CE6AC7" w:rsidRPr="00D47F86" w:rsidRDefault="00CE6AC7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Usability</w:t>
            </w:r>
          </w:p>
        </w:tc>
        <w:tc>
          <w:tcPr>
            <w:tcW w:w="3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E3A" w14:textId="4F5BDB43" w:rsidR="00CE6AC7" w:rsidRPr="00D47F86" w:rsidRDefault="00CE6AC7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del w:id="669" w:author="김재헌" w:date="2016-05-15T21:08:00Z">
              <w:r w:rsidDel="00020FCF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Have </w:delText>
              </w:r>
            </w:del>
            <w:ins w:id="670" w:author="김재헌" w:date="2016-05-15T21:08:00Z">
              <w:r w:rsidR="00671F52">
                <w:rPr>
                  <w:rFonts w:ascii="맑은 고딕" w:eastAsia="맑은 고딕" w:hAnsi="맑은 고딕" w:cs="굴림"/>
                  <w:kern w:val="0"/>
                  <w:szCs w:val="20"/>
                </w:rPr>
                <w:t>O</w:t>
              </w:r>
              <w:r w:rsidR="00020FCF">
                <w:rPr>
                  <w:rFonts w:ascii="맑은 고딕" w:eastAsia="맑은 고딕" w:hAnsi="맑은 고딕" w:cs="굴림"/>
                  <w:kern w:val="0"/>
                  <w:szCs w:val="20"/>
                </w:rPr>
                <w:t>btain</w:t>
              </w:r>
              <w:r w:rsidR="00020FCF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 </w:t>
              </w:r>
            </w:ins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basic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statistics on facility usage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715DB" w14:textId="30648BD6" w:rsidR="00CE6AC7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E43C8" w14:textId="48CC168F" w:rsidR="00CE6AC7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1</w:t>
            </w:r>
          </w:p>
        </w:tc>
      </w:tr>
      <w:tr w:rsidR="00CE6AC7" w:rsidRPr="00D47F86" w14:paraId="6AA1ADEB" w14:textId="77777777" w:rsidTr="00CE6AC7">
        <w:tc>
          <w:tcPr>
            <w:tcW w:w="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6EC5A" w14:textId="4662CCC2" w:rsidR="00CE6AC7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QA</w:t>
            </w:r>
            <w:r w:rsidR="00CE6AC7">
              <w:rPr>
                <w:rFonts w:ascii="맑은 고딕" w:eastAsia="맑은 고딕" w:hAnsi="맑은 고딕" w:cs="굴림"/>
                <w:kern w:val="0"/>
                <w:szCs w:val="20"/>
              </w:rPr>
              <w:t>07</w:t>
            </w:r>
          </w:p>
        </w:tc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2BA2" w14:textId="1DAEC2B6" w:rsidR="00CE6AC7" w:rsidRPr="00D47F86" w:rsidRDefault="00CE6AC7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Interoperability</w:t>
            </w:r>
          </w:p>
        </w:tc>
        <w:tc>
          <w:tcPr>
            <w:tcW w:w="39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D81D" w14:textId="79A5AB72" w:rsidR="00CE6AC7" w:rsidRPr="00D47F86" w:rsidRDefault="00CE6AC7" w:rsidP="00671F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  <w:pPrChange w:id="671" w:author="김재헌" w:date="2016-05-15T21:28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Communicate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del w:id="672" w:author="김재헌" w:date="2016-05-15T21:09:00Z">
              <w:r w:rsidDel="00020FCF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with </w:delText>
              </w:r>
            </w:del>
            <w:r>
              <w:rPr>
                <w:rFonts w:ascii="맑은 고딕" w:eastAsia="맑은 고딕" w:hAnsi="맑은 고딕" w:cs="굴림"/>
                <w:kern w:val="0"/>
                <w:szCs w:val="20"/>
              </w:rPr>
              <w:t>between f</w:t>
            </w:r>
            <w:r w:rsidRPr="0043092E">
              <w:rPr>
                <w:rFonts w:ascii="맑은 고딕" w:eastAsia="맑은 고딕" w:hAnsi="맑은 고딕" w:cs="굴림"/>
                <w:kern w:val="0"/>
                <w:szCs w:val="20"/>
              </w:rPr>
              <w:t xml:space="preserve">acility controller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and </w:t>
            </w:r>
            <w:del w:id="673" w:author="김재헌" w:date="2016-05-15T21:28:00Z">
              <w:r w:rsidDel="00671F52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sure </w:delText>
              </w:r>
            </w:del>
            <w:ins w:id="674" w:author="김재헌" w:date="2016-05-15T21:28:00Z">
              <w:r w:rsidR="00671F52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  <w:r w:rsidR="00671F52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ure </w:t>
              </w:r>
            </w:ins>
            <w:del w:id="675" w:author="김재헌" w:date="2016-05-15T21:28:00Z">
              <w:r w:rsidDel="00671F52">
                <w:rPr>
                  <w:rFonts w:ascii="맑은 고딕" w:eastAsia="맑은 고딕" w:hAnsi="맑은 고딕" w:cs="굴림"/>
                  <w:kern w:val="0"/>
                  <w:szCs w:val="20"/>
                </w:rPr>
                <w:delText xml:space="preserve">park </w:delText>
              </w:r>
            </w:del>
            <w:ins w:id="676" w:author="김재헌" w:date="2016-05-15T21:28:00Z">
              <w:r w:rsidR="00671F52">
                <w:rPr>
                  <w:rFonts w:ascii="맑은 고딕" w:eastAsia="맑은 고딕" w:hAnsi="맑은 고딕" w:cs="굴림"/>
                  <w:kern w:val="0"/>
                  <w:szCs w:val="20"/>
                </w:rPr>
                <w:t>P</w:t>
              </w:r>
              <w:bookmarkStart w:id="677" w:name="_GoBack"/>
              <w:bookmarkEnd w:id="677"/>
              <w:r w:rsidR="00671F52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ark </w:t>
              </w:r>
            </w:ins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D0E3" w14:textId="12EAB73F" w:rsidR="00CE6AC7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17426" w14:textId="632D3B0A" w:rsidR="00CE6AC7" w:rsidRPr="00D47F86" w:rsidRDefault="001C4F02" w:rsidP="006529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9</w:t>
            </w:r>
          </w:p>
        </w:tc>
      </w:tr>
    </w:tbl>
    <w:p w14:paraId="7D020886" w14:textId="77777777"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520E07AC" w14:textId="77777777"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7F492939" w14:textId="77777777" w:rsidR="00D47F86" w:rsidRPr="00346191" w:rsidRDefault="00D47F86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346191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Business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2751"/>
        <w:gridCol w:w="6244"/>
      </w:tblGrid>
      <w:tr w:rsidR="00D47F86" w:rsidRPr="00D47F86" w14:paraId="7A5457E8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F6472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ID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D4341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Business Constraint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9E649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14:paraId="20786998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D53DF" w14:textId="1A9DFC32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BC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01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75DC4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complain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4F42F" w14:textId="5B934B60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GTPS wants to reduce driver frustration when customers find </w:t>
            </w:r>
            <w:del w:id="678" w:author="김재헌" w:date="2016-05-15T21:09:00Z">
              <w:r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an 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available parking slot</w:t>
            </w:r>
            <w:ins w:id="679" w:author="김재헌" w:date="2016-05-15T21:09:00Z">
              <w:r w:rsidR="00020FCF">
                <w:rPr>
                  <w:rFonts w:ascii="맑은 고딕" w:eastAsia="맑은 고딕" w:hAnsi="맑은 고딕" w:cs="굴림"/>
                  <w:kern w:val="0"/>
                  <w:szCs w:val="20"/>
                </w:rPr>
                <w:t>s</w:t>
              </w:r>
            </w:ins>
            <w:del w:id="680" w:author="김재헌" w:date="2016-05-15T21:09:00Z">
              <w:r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s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and reserve them.</w:t>
            </w:r>
          </w:p>
        </w:tc>
      </w:tr>
      <w:tr w:rsidR="00D47F86" w:rsidRPr="00D47F86" w14:paraId="517293A5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7C0BD" w14:textId="7F33DE99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BC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02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9E84D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Increasing profits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1C36B" w14:textId="3D37BAFF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</w:t>
            </w:r>
            <w:del w:id="681" w:author="김재헌" w:date="2016-05-15T21:11:00Z">
              <w:r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ly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del w:id="682" w:author="김재헌" w:date="2016-05-15T21:11:00Z">
              <w:r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utilize the 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space </w:t>
            </w:r>
            <w:ins w:id="683" w:author="김재헌" w:date="2016-05-15T21:11:00Z">
              <w:r w:rsidR="00020FCF"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utilization </w:t>
              </w:r>
            </w:ins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</w:t>
            </w:r>
            <w:ins w:id="684" w:author="김재헌" w:date="2016-05-15T21:11:00Z">
              <w:r w:rsidR="00020FCF">
                <w:rPr>
                  <w:rFonts w:ascii="맑은 고딕" w:eastAsia="맑은 고딕" w:hAnsi="맑은 고딕" w:cs="굴림"/>
                  <w:kern w:val="0"/>
                  <w:szCs w:val="20"/>
                </w:rPr>
                <w:t>s needed</w:t>
              </w:r>
            </w:ins>
            <w:del w:id="685" w:author="김재헌" w:date="2016-05-15T21:11:00Z">
              <w:r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n the parking facilities</w:delText>
              </w:r>
            </w:del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</w:p>
        </w:tc>
      </w:tr>
      <w:tr w:rsidR="00D47F86" w:rsidRPr="00D47F86" w14:paraId="424AC6D6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70E7D" w14:textId="18F6F87E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BC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03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39A51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liabilities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3E527" w14:textId="24ECDFA6" w:rsidR="00D47F86" w:rsidRPr="00D47F86" w:rsidRDefault="00020FC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86" w:author="김재헌" w:date="2016-05-15T21:14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It is needed to reduce </w:t>
              </w:r>
            </w:ins>
            <w:del w:id="687" w:author="김재헌" w:date="2016-05-15T21:14:00Z">
              <w:r w:rsidR="00D47F86"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Reduce</w:delText>
              </w:r>
            </w:del>
            <w:del w:id="688" w:author="김재헌" w:date="2016-05-15T21:13:00Z">
              <w:r w:rsidR="00D47F86"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 </w:delText>
              </w:r>
            </w:del>
            <w:ins w:id="689" w:author="김재헌" w:date="2016-05-15T21:14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>t</w:t>
              </w:r>
            </w:ins>
            <w:del w:id="690" w:author="김재헌" w:date="2016-05-15T21:14:00Z">
              <w:r w:rsidR="00D47F86"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t</w:delText>
              </w:r>
            </w:del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raffic congestion and the chance for accidents inside the parking facilities</w:t>
            </w:r>
            <w:ins w:id="691" w:author="김재헌" w:date="2016-05-15T21:14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. </w:t>
              </w:r>
            </w:ins>
            <w:del w:id="692" w:author="김재헌" w:date="2016-05-15T21:14:00Z">
              <w:r w:rsidR="00D47F86" w:rsidRPr="00D47F86" w:rsidDel="00020FCF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>.</w:delText>
              </w:r>
            </w:del>
          </w:p>
        </w:tc>
      </w:tr>
      <w:tr w:rsidR="00D47F86" w:rsidRPr="00D47F86" w14:paraId="35D11E97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AC606" w14:textId="1C0A694C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BC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04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BBC8F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operating costs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D6E65" w14:textId="69D665B5" w:rsidR="00D47F86" w:rsidRPr="00D47F86" w:rsidRDefault="00676E47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ins w:id="693" w:author="김재헌" w:date="2016-05-15T21:15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It is required to </w:t>
              </w:r>
            </w:ins>
            <w:del w:id="694" w:author="김재헌" w:date="2016-05-15T21:15:00Z">
              <w:r w:rsidR="00D47F86" w:rsidRPr="00D47F86" w:rsidDel="00676E47">
                <w:rPr>
                  <w:rFonts w:ascii="맑은 고딕" w:eastAsia="맑은 고딕" w:hAnsi="맑은 고딕" w:cs="굴림" w:hint="eastAsia"/>
                  <w:kern w:val="0"/>
                  <w:szCs w:val="20"/>
                </w:rPr>
                <w:delText xml:space="preserve">More efficiently </w:delText>
              </w:r>
            </w:del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utilize personnel </w:t>
            </w:r>
            <w:ins w:id="695" w:author="김재헌" w:date="2016-05-15T21:15:00Z">
              <w:r>
                <w:rPr>
                  <w:rFonts w:ascii="맑은 고딕" w:eastAsia="맑은 고딕" w:hAnsi="맑은 고딕" w:cs="굴림"/>
                  <w:kern w:val="0"/>
                  <w:szCs w:val="20"/>
                </w:rPr>
                <w:t xml:space="preserve">efficiently </w:t>
              </w:r>
            </w:ins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and reduce the number of employee.</w:t>
            </w:r>
          </w:p>
        </w:tc>
      </w:tr>
      <w:tr w:rsidR="00D47F86" w:rsidRPr="00D47F86" w14:paraId="333A04E7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F511C" w14:textId="118FC24C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BC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05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7793C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Applying other garage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2D95F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would like to market the system to other garage owners around the world.</w:t>
            </w:r>
          </w:p>
        </w:tc>
      </w:tr>
      <w:tr w:rsidR="00D47F86" w:rsidRPr="00D47F86" w14:paraId="1CCD8A01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AE144" w14:textId="2F8D7397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BC</w:t>
            </w:r>
            <w:r w:rsidR="000F2F39">
              <w:rPr>
                <w:rFonts w:ascii="맑은 고딕" w:eastAsia="맑은 고딕" w:hAnsi="맑은 고딕" w:cs="굴림" w:hint="eastAsia"/>
                <w:kern w:val="0"/>
                <w:szCs w:val="20"/>
              </w:rPr>
              <w:t>06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0D542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0F2F39">
              <w:rPr>
                <w:rFonts w:ascii="맑은 고딕" w:eastAsia="맑은 고딕" w:hAnsi="맑은 고딕" w:cs="굴림"/>
                <w:kern w:val="0"/>
                <w:szCs w:val="20"/>
              </w:rPr>
              <w:t>Delivery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1F981" w14:textId="77777777" w:rsidR="00D47F86" w:rsidRPr="00D47F86" w:rsidRDefault="0017176F" w:rsidP="001717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>The system should be delivered in 5 weeks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.</w:t>
            </w:r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</w:p>
        </w:tc>
      </w:tr>
      <w:tr w:rsidR="00D47F86" w:rsidRPr="00D47F86" w14:paraId="3013D116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0E6D" w14:textId="48AAA30A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65296C">
              <w:rPr>
                <w:rFonts w:ascii="맑은 고딕" w:eastAsia="맑은 고딕" w:hAnsi="맑은 고딕" w:cs="굴림"/>
                <w:kern w:val="0"/>
                <w:szCs w:val="20"/>
              </w:rPr>
              <w:t>BC</w:t>
            </w:r>
            <w:r w:rsidR="000F2F39">
              <w:rPr>
                <w:rFonts w:ascii="맑은 고딕" w:eastAsia="맑은 고딕" w:hAnsi="맑은 고딕" w:cs="굴림"/>
                <w:kern w:val="0"/>
                <w:szCs w:val="20"/>
              </w:rPr>
              <w:t>07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A18B5" w14:textId="77777777" w:rsidR="00D47F86" w:rsidRPr="00D47F86" w:rsidRDefault="000F2F39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Availability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of workforce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29892" w14:textId="6D9FFB46" w:rsidR="00D47F86" w:rsidRPr="00D47F86" w:rsidRDefault="0017176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The</w:t>
            </w:r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team is consist</w:t>
            </w:r>
            <w:del w:id="696" w:author="김재헌" w:date="2016-05-15T21:16:00Z">
              <w:r w:rsidR="002144B9" w:rsidDel="00676E47">
                <w:rPr>
                  <w:rFonts w:ascii="맑은 고딕" w:eastAsia="맑은 고딕" w:hAnsi="맑은 고딕" w:cs="굴림"/>
                  <w:kern w:val="0"/>
                  <w:szCs w:val="20"/>
                </w:rPr>
                <w:delText>s</w:delText>
              </w:r>
            </w:del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of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5</w:t>
            </w:r>
            <w:r w:rsidRPr="0017176F">
              <w:rPr>
                <w:rFonts w:ascii="맑은 고딕" w:eastAsia="맑은 고딕" w:hAnsi="맑은 고딕" w:cs="굴림"/>
                <w:kern w:val="0"/>
                <w:szCs w:val="20"/>
              </w:rPr>
              <w:t xml:space="preserve"> members.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Java expert is only 1 person. </w:t>
            </w:r>
          </w:p>
        </w:tc>
      </w:tr>
    </w:tbl>
    <w:p w14:paraId="03490DBE" w14:textId="77777777"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24A0DE3C" w14:textId="77777777" w:rsidR="00D47F86" w:rsidRPr="00346191" w:rsidRDefault="00D47F86" w:rsidP="00346191">
      <w:pPr>
        <w:pStyle w:val="a9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</w:pPr>
      <w:r w:rsidRPr="00346191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Technical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2825"/>
        <w:gridCol w:w="6200"/>
      </w:tblGrid>
      <w:tr w:rsidR="00D47F86" w:rsidRPr="00D47F86" w14:paraId="6F858DD6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A5DB8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A35FB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Technical Constraint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5CBBB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14:paraId="4244138C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F40D4" w14:textId="35AB65D4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TC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01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6E90C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H/W System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737B8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Wi-Fi enabled </w:t>
            </w:r>
            <w:proofErr w:type="gram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Arduino(</w:t>
            </w:r>
            <w:proofErr w:type="gram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mega 2560)</w:t>
            </w:r>
          </w:p>
          <w:p w14:paraId="611156D2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Flash Memory: 256KB of which 8KB used by bootloader</w:t>
            </w:r>
          </w:p>
          <w:p w14:paraId="713CB357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SRAM: 8KB</w:t>
            </w:r>
          </w:p>
          <w:p w14:paraId="40B916E1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EEPROM: 4KB</w:t>
            </w:r>
          </w:p>
          <w:p w14:paraId="17AF7C66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Clock Speed: 16MHz</w:t>
            </w:r>
          </w:p>
        </w:tc>
      </w:tr>
      <w:tr w:rsidR="00D47F86" w:rsidRPr="00D47F86" w14:paraId="13C70608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EA811" w14:textId="20E94285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TC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02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27594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Programming language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5B411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development Arduino: C/C++</w:t>
            </w:r>
          </w:p>
          <w:p w14:paraId="7CA9A90B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server and application: Java</w:t>
            </w:r>
          </w:p>
        </w:tc>
      </w:tr>
      <w:tr w:rsidR="00D47F86" w:rsidRPr="00D47F86" w14:paraId="72394D48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F1E46" w14:textId="19E71F9E" w:rsidR="00D47F86" w:rsidRPr="00D47F86" w:rsidRDefault="0065296C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TC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03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93433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Network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48163" w14:textId="77777777" w:rsid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Wi-Fi</w:t>
            </w:r>
          </w:p>
          <w:p w14:paraId="60748C5A" w14:textId="77777777" w:rsidR="009E4F2A" w:rsidRPr="00D47F86" w:rsidRDefault="009E4F2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Wi-Fi configuration</w:t>
            </w:r>
          </w:p>
        </w:tc>
      </w:tr>
      <w:tr w:rsidR="00D47F86" w:rsidRPr="00D47F86" w14:paraId="7E8E702A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6B546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50A7B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FF888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14:paraId="157C14A9" w14:textId="77777777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1F7B7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8F614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54BDB" w14:textId="77777777"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543153DC" w14:textId="77777777"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036B0F2B" w14:textId="77777777"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 </w:t>
      </w:r>
    </w:p>
    <w:p w14:paraId="3D319BD8" w14:textId="77777777" w:rsidR="00D47F86" w:rsidRPr="00D47F86" w:rsidRDefault="00D47F86" w:rsidP="00576A78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맑은 고딕" w:eastAsia="맑은 고딕" w:hAnsi="맑은 고딕" w:cs="굴림"/>
          <w:color w:val="000000"/>
          <w:kern w:val="0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Cs w:val="24"/>
        </w:rPr>
        <w:t>Q</w:t>
      </w:r>
      <w:r w:rsidR="00AB5328">
        <w:rPr>
          <w:rFonts w:ascii="맑은 고딕" w:eastAsia="맑은 고딕" w:hAnsi="맑은 고딕" w:cs="굴림"/>
          <w:b/>
          <w:bCs/>
          <w:color w:val="000000"/>
          <w:kern w:val="0"/>
          <w:szCs w:val="24"/>
        </w:rPr>
        <w:t>&amp;A</w:t>
      </w:r>
    </w:p>
    <w:p w14:paraId="3334824A" w14:textId="2C37A05E" w:rsidR="00D47F86" w:rsidRDefault="00676E47" w:rsidP="00D47F86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ins w:id="697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>In t</w:t>
        </w:r>
      </w:ins>
      <w:del w:id="698" w:author="김재헌" w:date="2016-05-15T21:17:00Z">
        <w:r w:rsidR="00D47F86" w:rsidRPr="00D47F86" w:rsidDel="00676E47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T</w:delText>
        </w:r>
      </w:del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he document</w:t>
      </w:r>
      <w:ins w:id="699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>,</w:t>
        </w:r>
      </w:ins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del w:id="700" w:author="김재헌" w:date="2016-05-15T21:17:00Z">
        <w:r w:rsidR="00D47F86" w:rsidRPr="00D47F86" w:rsidDel="00676E47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 xml:space="preserve">says, </w:delText>
        </w:r>
      </w:del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the system will return confirmation information when a driver reserve</w:t>
      </w:r>
      <w:ins w:id="701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 xml:space="preserve"> a</w:t>
        </w:r>
      </w:ins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parking space</w:t>
      </w:r>
      <w:ins w:id="702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>.</w:t>
        </w:r>
      </w:ins>
      <w:del w:id="703" w:author="김재헌" w:date="2016-05-15T21:17:00Z">
        <w:r w:rsidR="00D47F86" w:rsidRPr="00D47F86" w:rsidDel="00676E47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.</w:delText>
        </w:r>
      </w:del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And </w:t>
      </w:r>
      <w:ins w:id="704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 xml:space="preserve">the </w:t>
        </w:r>
      </w:ins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 also give</w:t>
      </w:r>
      <w:ins w:id="705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>s</w:t>
        </w:r>
      </w:ins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ins w:id="706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>the</w:t>
        </w:r>
      </w:ins>
      <w:del w:id="707" w:author="김재헌" w:date="2016-05-15T21:17:00Z">
        <w:r w:rsidR="00D47F86" w:rsidRPr="00D47F86" w:rsidDel="00676E47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a</w:delText>
        </w:r>
      </w:del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driver "parking space identifier" when </w:t>
      </w:r>
      <w:ins w:id="708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>the</w:t>
        </w:r>
      </w:ins>
      <w:del w:id="709" w:author="김재헌" w:date="2016-05-15T21:17:00Z">
        <w:r w:rsidR="00D47F86" w:rsidRPr="00D47F86" w:rsidDel="00676E47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a</w:delText>
        </w:r>
      </w:del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driver show</w:t>
      </w:r>
      <w:ins w:id="710" w:author="김재헌" w:date="2016-05-15T21:17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>s</w:t>
        </w:r>
      </w:ins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up an entry gate after reservation. "</w:t>
      </w:r>
      <w:r w:rsidR="00D47F86" w:rsidRPr="00122063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confirmation information</w:t>
      </w:r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" and "</w:t>
      </w:r>
      <w:r w:rsidR="00D47F86" w:rsidRPr="00122063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parking space information</w:t>
      </w:r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" can be </w:t>
      </w:r>
      <w:ins w:id="711" w:author="김재헌" w:date="2016-05-15T21:18:00Z">
        <w:r>
          <w:rPr>
            <w:rFonts w:ascii="맑은 고딕" w:eastAsia="맑은 고딕" w:hAnsi="맑은 고딕" w:cs="굴림"/>
            <w:color w:val="000000"/>
            <w:kern w:val="0"/>
            <w:szCs w:val="20"/>
          </w:rPr>
          <w:t xml:space="preserve">the </w:t>
        </w:r>
      </w:ins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same? </w:t>
      </w:r>
      <w:ins w:id="712" w:author="김재헌" w:date="2016-05-15T21:19:00Z">
        <w:r w:rsidR="00381936">
          <w:rPr>
            <w:rFonts w:ascii="맑은 고딕" w:eastAsia="맑은 고딕" w:hAnsi="맑은 고딕" w:cs="굴림"/>
            <w:color w:val="000000"/>
            <w:kern w:val="0"/>
            <w:szCs w:val="20"/>
          </w:rPr>
          <w:t xml:space="preserve"> Or can it </w:t>
        </w:r>
        <w:r w:rsidR="00081EAC">
          <w:rPr>
            <w:rFonts w:ascii="맑은 고딕" w:eastAsia="맑은 고딕" w:hAnsi="맑은 고딕" w:cs="굴림"/>
            <w:color w:val="000000"/>
            <w:kern w:val="0"/>
            <w:szCs w:val="20"/>
          </w:rPr>
          <w:t>be determined</w:t>
        </w:r>
      </w:ins>
      <w:del w:id="713" w:author="김재헌" w:date="2016-05-15T21:19:00Z">
        <w:r w:rsidR="00D47F86" w:rsidRPr="00D47F86" w:rsidDel="00381936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Or it's just our decision</w:delText>
        </w:r>
      </w:del>
      <w:r w:rsidR="00D47F86"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? </w:t>
      </w:r>
    </w:p>
    <w:p w14:paraId="00771C0A" w14:textId="6D1008F1" w:rsidR="00122063" w:rsidRDefault="00122063" w:rsidP="00D47F86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Can a driver select a special parking spot? For example, parking spots are available with </w:t>
      </w:r>
      <w:proofErr w:type="gramStart"/>
      <w:r>
        <w:rPr>
          <w:rFonts w:ascii="맑은 고딕" w:eastAsia="맑은 고딕" w:hAnsi="맑은 고딕" w:cs="굴림"/>
          <w:color w:val="000000"/>
          <w:kern w:val="0"/>
          <w:szCs w:val="20"/>
        </w:rPr>
        <w:t>A,B</w:t>
      </w:r>
      <w:proofErr w:type="gram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and E. At this time, can a driver ch</w:t>
      </w:r>
      <w:ins w:id="714" w:author="김재헌" w:date="2016-05-15T21:19:00Z">
        <w:r w:rsidR="00081EAC">
          <w:rPr>
            <w:rFonts w:ascii="맑은 고딕" w:eastAsia="맑은 고딕" w:hAnsi="맑은 고딕" w:cs="굴림"/>
            <w:color w:val="000000"/>
            <w:kern w:val="0"/>
            <w:szCs w:val="20"/>
          </w:rPr>
          <w:t>oose</w:t>
        </w:r>
      </w:ins>
      <w:del w:id="715" w:author="김재헌" w:date="2016-05-15T21:19:00Z">
        <w:r w:rsidDel="00081EAC">
          <w:rPr>
            <w:rFonts w:ascii="맑은 고딕" w:eastAsia="맑은 고딕" w:hAnsi="맑은 고딕" w:cs="굴림"/>
            <w:color w:val="000000"/>
            <w:kern w:val="0"/>
            <w:szCs w:val="20"/>
          </w:rPr>
          <w:delText>oice</w:delText>
        </w:r>
      </w:del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“A” parking spot?</w:t>
      </w:r>
    </w:p>
    <w:p w14:paraId="747B6639" w14:textId="18349970" w:rsidR="00A453DC" w:rsidRDefault="00D858B3" w:rsidP="00A453DC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How can we catch up when </w:t>
      </w:r>
      <w:ins w:id="716" w:author="김재헌" w:date="2016-05-15T21:20:00Z">
        <w:r w:rsidR="00081EAC">
          <w:rPr>
            <w:rFonts w:ascii="맑은 고딕" w:eastAsia="맑은 고딕" w:hAnsi="맑은 고딕" w:cs="굴림"/>
            <w:color w:val="000000"/>
            <w:kern w:val="0"/>
            <w:szCs w:val="20"/>
          </w:rPr>
          <w:t xml:space="preserve">a </w:t>
        </w:r>
      </w:ins>
      <w:r>
        <w:rPr>
          <w:rFonts w:ascii="맑은 고딕" w:eastAsia="맑은 고딕" w:hAnsi="맑은 고딕" w:cs="굴림"/>
          <w:color w:val="000000"/>
          <w:kern w:val="0"/>
          <w:szCs w:val="20"/>
        </w:rPr>
        <w:t>driver go</w:t>
      </w:r>
      <w:ins w:id="717" w:author="김재헌" w:date="2016-05-15T21:20:00Z">
        <w:r w:rsidR="00081EAC">
          <w:rPr>
            <w:rFonts w:ascii="맑은 고딕" w:eastAsia="맑은 고딕" w:hAnsi="맑은 고딕" w:cs="굴림"/>
            <w:color w:val="000000"/>
            <w:kern w:val="0"/>
            <w:szCs w:val="20"/>
          </w:rPr>
          <w:t>es</w:t>
        </w:r>
      </w:ins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out of garag</w:t>
      </w:r>
      <w:ins w:id="718" w:author="김재헌" w:date="2016-05-15T21:20:00Z">
        <w:r w:rsidR="00081EAC">
          <w:rPr>
            <w:rFonts w:ascii="맑은 고딕" w:eastAsia="맑은 고딕" w:hAnsi="맑은 고딕" w:cs="굴림"/>
            <w:color w:val="000000"/>
            <w:kern w:val="0"/>
            <w:szCs w:val="20"/>
          </w:rPr>
          <w:t>e</w:t>
        </w:r>
      </w:ins>
      <w:del w:id="719" w:author="김재헌" w:date="2016-05-15T21:20:00Z">
        <w:r w:rsidDel="00081EAC">
          <w:rPr>
            <w:rFonts w:ascii="맑은 고딕" w:eastAsia="맑은 고딕" w:hAnsi="맑은 고딕" w:cs="굴림"/>
            <w:color w:val="000000"/>
            <w:kern w:val="0"/>
            <w:szCs w:val="20"/>
          </w:rPr>
          <w:delText>e</w:delText>
        </w:r>
      </w:del>
      <w:r>
        <w:rPr>
          <w:rFonts w:ascii="맑은 고딕" w:eastAsia="맑은 고딕" w:hAnsi="맑은 고딕" w:cs="굴림"/>
          <w:color w:val="000000"/>
          <w:kern w:val="0"/>
          <w:szCs w:val="20"/>
        </w:rPr>
        <w:t>?</w:t>
      </w:r>
      <w:r w:rsidR="00A453DC">
        <w:rPr>
          <w:rFonts w:ascii="맑은 고딕" w:eastAsia="맑은 고딕" w:hAnsi="맑은 고딕" w:cs="굴림"/>
          <w:color w:val="000000"/>
          <w:kern w:val="0"/>
          <w:szCs w:val="20"/>
        </w:rPr>
        <w:t xml:space="preserve"> Attendant or </w:t>
      </w:r>
      <w:r w:rsidR="0086468F">
        <w:rPr>
          <w:rFonts w:ascii="맑은 고딕" w:eastAsia="맑은 고딕" w:hAnsi="맑은 고딕" w:cs="굴림"/>
          <w:color w:val="000000"/>
          <w:kern w:val="0"/>
          <w:szCs w:val="20"/>
        </w:rPr>
        <w:t xml:space="preserve">IR Detector </w:t>
      </w:r>
      <w:r w:rsidR="00A453DC">
        <w:rPr>
          <w:rFonts w:ascii="맑은 고딕" w:eastAsia="맑은 고딕" w:hAnsi="맑은 고딕" w:cs="굴림"/>
          <w:color w:val="000000"/>
          <w:kern w:val="0"/>
          <w:szCs w:val="20"/>
        </w:rPr>
        <w:t>sensor?</w:t>
      </w:r>
    </w:p>
    <w:p w14:paraId="3D0D9A8F" w14:textId="77777777" w:rsidR="00122063" w:rsidRPr="00A453DC" w:rsidRDefault="00A453DC" w:rsidP="00A453DC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>Could you tell me “reallocation” scenario in detail?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14:paraId="4DEF3D16" w14:textId="77777777" w:rsidR="00C6109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sectPr w:rsidR="00C61096" w:rsidRPr="00D47F86" w:rsidSect="00D47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A7F0D" w14:textId="77777777" w:rsidR="001535EF" w:rsidRDefault="001535EF" w:rsidP="00607BDC">
      <w:pPr>
        <w:spacing w:after="0" w:line="240" w:lineRule="auto"/>
      </w:pPr>
      <w:r>
        <w:separator/>
      </w:r>
    </w:p>
  </w:endnote>
  <w:endnote w:type="continuationSeparator" w:id="0">
    <w:p w14:paraId="52EF8397" w14:textId="77777777" w:rsidR="001535EF" w:rsidRDefault="001535EF" w:rsidP="0060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DE60F" w14:textId="77777777" w:rsidR="001535EF" w:rsidRDefault="001535EF" w:rsidP="00607BDC">
      <w:pPr>
        <w:spacing w:after="0" w:line="240" w:lineRule="auto"/>
      </w:pPr>
      <w:r>
        <w:separator/>
      </w:r>
    </w:p>
  </w:footnote>
  <w:footnote w:type="continuationSeparator" w:id="0">
    <w:p w14:paraId="22C649FD" w14:textId="77777777" w:rsidR="001535EF" w:rsidRDefault="001535EF" w:rsidP="0060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5D0"/>
    <w:multiLevelType w:val="multilevel"/>
    <w:tmpl w:val="A6E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628F9"/>
    <w:multiLevelType w:val="hybridMultilevel"/>
    <w:tmpl w:val="3926F504"/>
    <w:lvl w:ilvl="0" w:tplc="73F2970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>
    <w:nsid w:val="053A3F1F"/>
    <w:multiLevelType w:val="multilevel"/>
    <w:tmpl w:val="7ED6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91378"/>
    <w:multiLevelType w:val="hybridMultilevel"/>
    <w:tmpl w:val="63448C1A"/>
    <w:lvl w:ilvl="0" w:tplc="199843C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4">
    <w:nsid w:val="0EE17389"/>
    <w:multiLevelType w:val="hybridMultilevel"/>
    <w:tmpl w:val="5E76369A"/>
    <w:lvl w:ilvl="0" w:tplc="2DFEF4F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5">
    <w:nsid w:val="11115D8A"/>
    <w:multiLevelType w:val="hybridMultilevel"/>
    <w:tmpl w:val="A0240D86"/>
    <w:lvl w:ilvl="0" w:tplc="D02E21B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>
    <w:nsid w:val="1798569A"/>
    <w:multiLevelType w:val="multilevel"/>
    <w:tmpl w:val="2216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A43087"/>
    <w:multiLevelType w:val="hybridMultilevel"/>
    <w:tmpl w:val="13DAF5C2"/>
    <w:lvl w:ilvl="0" w:tplc="F98AE364">
      <w:start w:val="1"/>
      <w:numFmt w:val="decimal"/>
      <w:lvlText w:val="%1)"/>
      <w:lvlJc w:val="left"/>
      <w:pPr>
        <w:ind w:left="660" w:hanging="360"/>
      </w:pPr>
      <w:rPr>
        <w:rFonts w:cstheme="minorBidi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18C459CE"/>
    <w:multiLevelType w:val="multilevel"/>
    <w:tmpl w:val="F526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98500B"/>
    <w:multiLevelType w:val="hybridMultilevel"/>
    <w:tmpl w:val="0D4A48CE"/>
    <w:lvl w:ilvl="0" w:tplc="0300606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0">
    <w:nsid w:val="24D250FE"/>
    <w:multiLevelType w:val="hybridMultilevel"/>
    <w:tmpl w:val="14543D82"/>
    <w:lvl w:ilvl="0" w:tplc="F9FE139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1">
    <w:nsid w:val="27EF2D49"/>
    <w:multiLevelType w:val="hybridMultilevel"/>
    <w:tmpl w:val="14543D82"/>
    <w:lvl w:ilvl="0" w:tplc="F9FE139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2">
    <w:nsid w:val="2F5750B6"/>
    <w:multiLevelType w:val="multilevel"/>
    <w:tmpl w:val="2318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974A14"/>
    <w:multiLevelType w:val="hybridMultilevel"/>
    <w:tmpl w:val="583A3794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>
    <w:nsid w:val="38F53ED6"/>
    <w:multiLevelType w:val="multilevel"/>
    <w:tmpl w:val="97E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6D5563"/>
    <w:multiLevelType w:val="hybridMultilevel"/>
    <w:tmpl w:val="AE989082"/>
    <w:lvl w:ilvl="0" w:tplc="F9B41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AC37A10"/>
    <w:multiLevelType w:val="hybridMultilevel"/>
    <w:tmpl w:val="8D162D50"/>
    <w:lvl w:ilvl="0" w:tplc="5DC81C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EAF0248"/>
    <w:multiLevelType w:val="hybridMultilevel"/>
    <w:tmpl w:val="D6980E16"/>
    <w:lvl w:ilvl="0" w:tplc="E7F422B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>
    <w:nsid w:val="41C32539"/>
    <w:multiLevelType w:val="hybridMultilevel"/>
    <w:tmpl w:val="14543D82"/>
    <w:lvl w:ilvl="0" w:tplc="F9FE139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9">
    <w:nsid w:val="4577392F"/>
    <w:multiLevelType w:val="multilevel"/>
    <w:tmpl w:val="E3AC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4460B3"/>
    <w:multiLevelType w:val="hybridMultilevel"/>
    <w:tmpl w:val="CCA69C50"/>
    <w:lvl w:ilvl="0" w:tplc="AB78A7B8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68F2A2B"/>
    <w:multiLevelType w:val="hybridMultilevel"/>
    <w:tmpl w:val="B6C071F4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22">
    <w:nsid w:val="4B181645"/>
    <w:multiLevelType w:val="hybridMultilevel"/>
    <w:tmpl w:val="2AC08A4E"/>
    <w:lvl w:ilvl="0" w:tplc="395601F2">
      <w:start w:val="1"/>
      <w:numFmt w:val="decimal"/>
      <w:lvlText w:val="%1)"/>
      <w:lvlJc w:val="left"/>
      <w:pPr>
        <w:ind w:left="435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3">
    <w:nsid w:val="567467F1"/>
    <w:multiLevelType w:val="multilevel"/>
    <w:tmpl w:val="98A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EA13B3"/>
    <w:multiLevelType w:val="hybridMultilevel"/>
    <w:tmpl w:val="C6F411AE"/>
    <w:lvl w:ilvl="0" w:tplc="48AC74F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5">
    <w:nsid w:val="57DF3C9F"/>
    <w:multiLevelType w:val="hybridMultilevel"/>
    <w:tmpl w:val="FFC4A546"/>
    <w:lvl w:ilvl="0" w:tplc="3954D870">
      <w:start w:val="1"/>
      <w:numFmt w:val="decimal"/>
      <w:lvlText w:val="%1)"/>
      <w:lvlJc w:val="left"/>
      <w:pPr>
        <w:ind w:left="765" w:hanging="360"/>
      </w:pPr>
      <w:rPr>
        <w:rFonts w:ascii="맑은 고딕" w:eastAsia="맑은 고딕" w:hAnsi="맑은 고딕"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6">
    <w:nsid w:val="659B2CB2"/>
    <w:multiLevelType w:val="hybridMultilevel"/>
    <w:tmpl w:val="C5DC43F6"/>
    <w:lvl w:ilvl="0" w:tplc="1E286F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EE91ECB"/>
    <w:multiLevelType w:val="hybridMultilevel"/>
    <w:tmpl w:val="51F8F368"/>
    <w:lvl w:ilvl="0" w:tplc="218088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4B34BC6"/>
    <w:multiLevelType w:val="hybridMultilevel"/>
    <w:tmpl w:val="5E76369A"/>
    <w:lvl w:ilvl="0" w:tplc="2DFEF4F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9">
    <w:nsid w:val="75756315"/>
    <w:multiLevelType w:val="hybridMultilevel"/>
    <w:tmpl w:val="5E76369A"/>
    <w:lvl w:ilvl="0" w:tplc="2DFEF4F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0">
    <w:nsid w:val="78704346"/>
    <w:multiLevelType w:val="hybridMultilevel"/>
    <w:tmpl w:val="31944054"/>
    <w:lvl w:ilvl="0" w:tplc="A78E750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1">
    <w:nsid w:val="7DDA64AD"/>
    <w:multiLevelType w:val="hybridMultilevel"/>
    <w:tmpl w:val="BB5C6D5C"/>
    <w:lvl w:ilvl="0" w:tplc="BDAC08E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2">
    <w:nsid w:val="7FC27961"/>
    <w:multiLevelType w:val="hybridMultilevel"/>
    <w:tmpl w:val="7A1CECCE"/>
    <w:lvl w:ilvl="0" w:tplc="AB9626D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2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12"/>
    <w:lvlOverride w:ilvl="0">
      <w:startOverride w:val="3"/>
    </w:lvlOverride>
  </w:num>
  <w:num w:numId="4">
    <w:abstractNumId w:val="19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23"/>
    <w:lvlOverride w:ilvl="0">
      <w:startOverride w:val="6"/>
    </w:lvlOverride>
  </w:num>
  <w:num w:numId="7">
    <w:abstractNumId w:val="6"/>
    <w:lvlOverride w:ilvl="0">
      <w:startOverride w:val="7"/>
    </w:lvlOverride>
  </w:num>
  <w:num w:numId="8">
    <w:abstractNumId w:val="8"/>
    <w:lvlOverride w:ilvl="0">
      <w:startOverride w:val="1"/>
    </w:lvlOverride>
  </w:num>
  <w:num w:numId="9">
    <w:abstractNumId w:val="13"/>
  </w:num>
  <w:num w:numId="10">
    <w:abstractNumId w:val="24"/>
  </w:num>
  <w:num w:numId="11">
    <w:abstractNumId w:val="29"/>
  </w:num>
  <w:num w:numId="12">
    <w:abstractNumId w:val="18"/>
  </w:num>
  <w:num w:numId="13">
    <w:abstractNumId w:val="15"/>
  </w:num>
  <w:num w:numId="14">
    <w:abstractNumId w:val="22"/>
  </w:num>
  <w:num w:numId="15">
    <w:abstractNumId w:val="20"/>
  </w:num>
  <w:num w:numId="16">
    <w:abstractNumId w:val="3"/>
  </w:num>
  <w:num w:numId="17">
    <w:abstractNumId w:val="30"/>
  </w:num>
  <w:num w:numId="18">
    <w:abstractNumId w:val="31"/>
  </w:num>
  <w:num w:numId="19">
    <w:abstractNumId w:val="17"/>
  </w:num>
  <w:num w:numId="20">
    <w:abstractNumId w:val="32"/>
  </w:num>
  <w:num w:numId="21">
    <w:abstractNumId w:val="28"/>
  </w:num>
  <w:num w:numId="22">
    <w:abstractNumId w:val="25"/>
  </w:num>
  <w:num w:numId="23">
    <w:abstractNumId w:val="1"/>
  </w:num>
  <w:num w:numId="24">
    <w:abstractNumId w:val="5"/>
  </w:num>
  <w:num w:numId="25">
    <w:abstractNumId w:val="27"/>
  </w:num>
  <w:num w:numId="26">
    <w:abstractNumId w:val="10"/>
  </w:num>
  <w:num w:numId="27">
    <w:abstractNumId w:val="11"/>
  </w:num>
  <w:num w:numId="28">
    <w:abstractNumId w:val="16"/>
  </w:num>
  <w:num w:numId="29">
    <w:abstractNumId w:val="26"/>
  </w:num>
  <w:num w:numId="30">
    <w:abstractNumId w:val="4"/>
  </w:num>
  <w:num w:numId="31">
    <w:abstractNumId w:val="9"/>
  </w:num>
  <w:num w:numId="32">
    <w:abstractNumId w:val="7"/>
  </w:num>
  <w:num w:numId="33">
    <w:abstractNumId w:val="2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김재헌">
    <w15:presenceInfo w15:providerId="Windows Live" w15:userId="57dafa0432e0b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86"/>
    <w:rsid w:val="00005892"/>
    <w:rsid w:val="00006E31"/>
    <w:rsid w:val="00020FCF"/>
    <w:rsid w:val="00074D1E"/>
    <w:rsid w:val="00081B43"/>
    <w:rsid w:val="00081EAC"/>
    <w:rsid w:val="000A6DE3"/>
    <w:rsid w:val="000C0E86"/>
    <w:rsid w:val="000C4B49"/>
    <w:rsid w:val="000E2CF9"/>
    <w:rsid w:val="000F2F39"/>
    <w:rsid w:val="000F3ED6"/>
    <w:rsid w:val="00115EC9"/>
    <w:rsid w:val="00122063"/>
    <w:rsid w:val="00131E9B"/>
    <w:rsid w:val="0013366F"/>
    <w:rsid w:val="0014403A"/>
    <w:rsid w:val="001535EF"/>
    <w:rsid w:val="0017176F"/>
    <w:rsid w:val="0017497C"/>
    <w:rsid w:val="001755DD"/>
    <w:rsid w:val="00181C02"/>
    <w:rsid w:val="001827CF"/>
    <w:rsid w:val="00184CF4"/>
    <w:rsid w:val="00194782"/>
    <w:rsid w:val="001C4F02"/>
    <w:rsid w:val="002057E5"/>
    <w:rsid w:val="002144B9"/>
    <w:rsid w:val="002550E2"/>
    <w:rsid w:val="0027050E"/>
    <w:rsid w:val="002819EA"/>
    <w:rsid w:val="002C26CC"/>
    <w:rsid w:val="002C5353"/>
    <w:rsid w:val="002D4066"/>
    <w:rsid w:val="002E02AB"/>
    <w:rsid w:val="002E42F5"/>
    <w:rsid w:val="002F42FF"/>
    <w:rsid w:val="003137B5"/>
    <w:rsid w:val="00313E4C"/>
    <w:rsid w:val="0031510B"/>
    <w:rsid w:val="0033167A"/>
    <w:rsid w:val="00346191"/>
    <w:rsid w:val="00351030"/>
    <w:rsid w:val="003620CD"/>
    <w:rsid w:val="00381936"/>
    <w:rsid w:val="003873AA"/>
    <w:rsid w:val="0039369A"/>
    <w:rsid w:val="003B2DED"/>
    <w:rsid w:val="003B335C"/>
    <w:rsid w:val="003B7061"/>
    <w:rsid w:val="003F34E4"/>
    <w:rsid w:val="00405BB2"/>
    <w:rsid w:val="00425228"/>
    <w:rsid w:val="004318D5"/>
    <w:rsid w:val="00461F6A"/>
    <w:rsid w:val="00471EF3"/>
    <w:rsid w:val="0047691A"/>
    <w:rsid w:val="00491CFF"/>
    <w:rsid w:val="004B53FD"/>
    <w:rsid w:val="004E47C9"/>
    <w:rsid w:val="00512022"/>
    <w:rsid w:val="00542EB6"/>
    <w:rsid w:val="00551668"/>
    <w:rsid w:val="005546BC"/>
    <w:rsid w:val="00576A78"/>
    <w:rsid w:val="00587E20"/>
    <w:rsid w:val="00587F2E"/>
    <w:rsid w:val="005A1801"/>
    <w:rsid w:val="005A7632"/>
    <w:rsid w:val="005C2C2E"/>
    <w:rsid w:val="005C538C"/>
    <w:rsid w:val="006019E8"/>
    <w:rsid w:val="00607BDC"/>
    <w:rsid w:val="00623F22"/>
    <w:rsid w:val="006366A5"/>
    <w:rsid w:val="0064479A"/>
    <w:rsid w:val="0065296C"/>
    <w:rsid w:val="00671F52"/>
    <w:rsid w:val="00676E47"/>
    <w:rsid w:val="00686F71"/>
    <w:rsid w:val="00687D39"/>
    <w:rsid w:val="006D39A8"/>
    <w:rsid w:val="006D60DE"/>
    <w:rsid w:val="0070143F"/>
    <w:rsid w:val="00702D83"/>
    <w:rsid w:val="00714CF9"/>
    <w:rsid w:val="00715852"/>
    <w:rsid w:val="0073183A"/>
    <w:rsid w:val="0073721C"/>
    <w:rsid w:val="00753FC2"/>
    <w:rsid w:val="00780896"/>
    <w:rsid w:val="00787215"/>
    <w:rsid w:val="0079027B"/>
    <w:rsid w:val="007A73A5"/>
    <w:rsid w:val="007A749E"/>
    <w:rsid w:val="007B21A7"/>
    <w:rsid w:val="007C254E"/>
    <w:rsid w:val="007C7806"/>
    <w:rsid w:val="007D4877"/>
    <w:rsid w:val="008135A4"/>
    <w:rsid w:val="00823356"/>
    <w:rsid w:val="00835478"/>
    <w:rsid w:val="0086468F"/>
    <w:rsid w:val="00881F03"/>
    <w:rsid w:val="008B5FFB"/>
    <w:rsid w:val="008F5086"/>
    <w:rsid w:val="008F7B56"/>
    <w:rsid w:val="009129AB"/>
    <w:rsid w:val="0091375E"/>
    <w:rsid w:val="009422AB"/>
    <w:rsid w:val="0097053F"/>
    <w:rsid w:val="00994533"/>
    <w:rsid w:val="009B5AFC"/>
    <w:rsid w:val="009E4F2A"/>
    <w:rsid w:val="00A20A6D"/>
    <w:rsid w:val="00A453DC"/>
    <w:rsid w:val="00A5454D"/>
    <w:rsid w:val="00A62F52"/>
    <w:rsid w:val="00AB1F4D"/>
    <w:rsid w:val="00AB5328"/>
    <w:rsid w:val="00AF22AC"/>
    <w:rsid w:val="00B107BA"/>
    <w:rsid w:val="00B14A2A"/>
    <w:rsid w:val="00B21565"/>
    <w:rsid w:val="00B60FBD"/>
    <w:rsid w:val="00B7507F"/>
    <w:rsid w:val="00B8198F"/>
    <w:rsid w:val="00B92F63"/>
    <w:rsid w:val="00B9542D"/>
    <w:rsid w:val="00BC13E8"/>
    <w:rsid w:val="00BE6A85"/>
    <w:rsid w:val="00C107E6"/>
    <w:rsid w:val="00C132F7"/>
    <w:rsid w:val="00C21EAE"/>
    <w:rsid w:val="00C2340B"/>
    <w:rsid w:val="00C307DC"/>
    <w:rsid w:val="00C5191E"/>
    <w:rsid w:val="00C532E4"/>
    <w:rsid w:val="00C61096"/>
    <w:rsid w:val="00CB2CBB"/>
    <w:rsid w:val="00CB585A"/>
    <w:rsid w:val="00CB6271"/>
    <w:rsid w:val="00CD0592"/>
    <w:rsid w:val="00CD3648"/>
    <w:rsid w:val="00CE6AC7"/>
    <w:rsid w:val="00D028D6"/>
    <w:rsid w:val="00D332CC"/>
    <w:rsid w:val="00D4297C"/>
    <w:rsid w:val="00D47F86"/>
    <w:rsid w:val="00D519F1"/>
    <w:rsid w:val="00D54013"/>
    <w:rsid w:val="00D858B3"/>
    <w:rsid w:val="00DD33E0"/>
    <w:rsid w:val="00DE02D0"/>
    <w:rsid w:val="00E06E19"/>
    <w:rsid w:val="00E225C3"/>
    <w:rsid w:val="00E2493F"/>
    <w:rsid w:val="00E26D12"/>
    <w:rsid w:val="00E358F7"/>
    <w:rsid w:val="00E50F00"/>
    <w:rsid w:val="00E90593"/>
    <w:rsid w:val="00E976D4"/>
    <w:rsid w:val="00EA68B4"/>
    <w:rsid w:val="00EB3640"/>
    <w:rsid w:val="00F41D5C"/>
    <w:rsid w:val="00F4683E"/>
    <w:rsid w:val="00F56BD4"/>
    <w:rsid w:val="00F5700A"/>
    <w:rsid w:val="00FC3CD1"/>
    <w:rsid w:val="00F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1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table" w:styleId="a4">
    <w:name w:val="Table Grid"/>
    <w:basedOn w:val="a1"/>
    <w:uiPriority w:val="39"/>
    <w:rsid w:val="002D4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07BDC"/>
    <w:pPr>
      <w:tabs>
        <w:tab w:val="center" w:pos="4513"/>
        <w:tab w:val="right" w:pos="9026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607BDC"/>
  </w:style>
  <w:style w:type="paragraph" w:styleId="a7">
    <w:name w:val="footer"/>
    <w:basedOn w:val="a"/>
    <w:link w:val="a8"/>
    <w:uiPriority w:val="99"/>
    <w:unhideWhenUsed/>
    <w:rsid w:val="00607BDC"/>
    <w:pPr>
      <w:tabs>
        <w:tab w:val="center" w:pos="4513"/>
        <w:tab w:val="right" w:pos="9026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607BDC"/>
  </w:style>
  <w:style w:type="paragraph" w:styleId="a9">
    <w:name w:val="List Paragraph"/>
    <w:basedOn w:val="a"/>
    <w:uiPriority w:val="34"/>
    <w:qFormat/>
    <w:rsid w:val="00A453DC"/>
    <w:pPr>
      <w:ind w:leftChars="400" w:left="800"/>
    </w:pPr>
  </w:style>
  <w:style w:type="paragraph" w:styleId="aa">
    <w:name w:val="Balloon Text"/>
    <w:basedOn w:val="a"/>
    <w:link w:val="ab"/>
    <w:uiPriority w:val="99"/>
    <w:semiHidden/>
    <w:unhideWhenUsed/>
    <w:rsid w:val="00576A7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ab">
    <w:name w:val="풍선 도움말 텍스트 문자"/>
    <w:basedOn w:val="a0"/>
    <w:link w:val="aa"/>
    <w:uiPriority w:val="99"/>
    <w:semiHidden/>
    <w:rsid w:val="00576A78"/>
    <w:rPr>
      <w:rFonts w:ascii="바탕" w:eastAsia="바탕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576A78"/>
    <w:rPr>
      <w:rFonts w:ascii="바탕" w:eastAsia="바탕"/>
      <w:szCs w:val="24"/>
    </w:rPr>
  </w:style>
  <w:style w:type="character" w:customStyle="1" w:styleId="ad">
    <w:name w:val="문서 구조 문자"/>
    <w:basedOn w:val="a0"/>
    <w:link w:val="ac"/>
    <w:uiPriority w:val="99"/>
    <w:semiHidden/>
    <w:rsid w:val="00576A78"/>
    <w:rPr>
      <w:rFonts w:ascii="바탕" w:eastAsia="바탕"/>
      <w:sz w:val="24"/>
      <w:szCs w:val="24"/>
    </w:rPr>
  </w:style>
  <w:style w:type="paragraph" w:styleId="ae">
    <w:name w:val="Revision"/>
    <w:hidden/>
    <w:uiPriority w:val="99"/>
    <w:semiHidden/>
    <w:rsid w:val="00576A78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3101</Words>
  <Characters>17681</Characters>
  <Application>Microsoft Macintosh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김재헌</cp:lastModifiedBy>
  <cp:revision>34</cp:revision>
  <dcterms:created xsi:type="dcterms:W3CDTF">2016-05-14T04:46:00Z</dcterms:created>
  <dcterms:modified xsi:type="dcterms:W3CDTF">2016-05-15T12:28:00Z</dcterms:modified>
</cp:coreProperties>
</file>